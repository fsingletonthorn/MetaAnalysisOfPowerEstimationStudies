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90B7" w14:textId="019CDBE6" w:rsidR="008C0A1F" w:rsidRDefault="00FC6F35" w:rsidP="005E49A8">
      <w:pPr>
        <w:pStyle w:val="Heading1"/>
      </w:pPr>
      <w:bookmarkStart w:id="0" w:name="_Hlk514248579"/>
      <w:bookmarkStart w:id="1" w:name="_Hlk520654073"/>
      <w:bookmarkEnd w:id="0"/>
      <w:r w:rsidRPr="004422F7">
        <w:t xml:space="preserve">Chapter </w:t>
      </w:r>
      <w:r w:rsidR="002B7998">
        <w:t>7</w:t>
      </w:r>
      <w:r w:rsidRPr="004422F7">
        <w:t>.</w:t>
      </w:r>
      <w:r w:rsidR="00EE6FBA" w:rsidRPr="004422F7">
        <w:t xml:space="preserve"> Systematic Review and Meta-analysis of</w:t>
      </w:r>
      <w:r w:rsidRPr="004422F7">
        <w:t xml:space="preserve"> </w:t>
      </w:r>
      <w:r w:rsidR="003F071C" w:rsidRPr="004422F7">
        <w:t>Statistical p</w:t>
      </w:r>
      <w:r w:rsidR="00CD7775" w:rsidRPr="004422F7">
        <w:t xml:space="preserve">ower </w:t>
      </w:r>
      <w:r w:rsidR="003F071C" w:rsidRPr="004422F7">
        <w:t>surveys of</w:t>
      </w:r>
      <w:r w:rsidR="00CD7775" w:rsidRPr="004422F7">
        <w:t xml:space="preserve"> </w:t>
      </w:r>
      <w:r w:rsidR="009F0624">
        <w:t>Psychological Science</w:t>
      </w:r>
    </w:p>
    <w:p w14:paraId="256B1AAE" w14:textId="1E8C7E4C" w:rsidR="00AA066F" w:rsidRDefault="00924FD0" w:rsidP="006A36DB">
      <w:pPr>
        <w:pStyle w:val="Heading2"/>
        <w:rPr>
          <w:rStyle w:val="CommentReference"/>
          <w:rFonts w:cstheme="minorHAnsi"/>
          <w:sz w:val="24"/>
          <w:szCs w:val="24"/>
        </w:rPr>
      </w:pPr>
      <w:r>
        <w:rPr>
          <w:rStyle w:val="CommentReference"/>
          <w:rFonts w:cstheme="minorHAnsi"/>
          <w:sz w:val="24"/>
          <w:szCs w:val="24"/>
        </w:rPr>
        <w:t>Abstract</w:t>
      </w:r>
    </w:p>
    <w:p w14:paraId="6F6F0D48" w14:textId="0313EC42" w:rsidR="00924FD0" w:rsidRDefault="0061619D" w:rsidP="00B5389F">
      <w:pPr>
        <w:spacing w:line="360" w:lineRule="auto"/>
        <w:rPr>
          <w:rStyle w:val="CommentReference"/>
          <w:rFonts w:cstheme="minorHAnsi"/>
          <w:sz w:val="24"/>
          <w:szCs w:val="24"/>
        </w:rPr>
      </w:pPr>
      <w:r>
        <w:rPr>
          <w:rStyle w:val="CommentReference"/>
          <w:rFonts w:cstheme="minorHAnsi"/>
          <w:sz w:val="24"/>
          <w:szCs w:val="24"/>
        </w:rPr>
        <w:t xml:space="preserve">This study analyses 46 power surveys including over 8,000 individual studies published from </w:t>
      </w:r>
      <w:r w:rsidRPr="00AA066F">
        <w:rPr>
          <w:rStyle w:val="CommentReference"/>
          <w:rFonts w:cstheme="minorHAnsi"/>
          <w:sz w:val="24"/>
          <w:szCs w:val="24"/>
        </w:rPr>
        <w:t>1932</w:t>
      </w:r>
      <w:r>
        <w:rPr>
          <w:rStyle w:val="CommentReference"/>
          <w:rFonts w:cstheme="minorHAnsi"/>
          <w:sz w:val="24"/>
          <w:szCs w:val="24"/>
        </w:rPr>
        <w:t>-</w:t>
      </w:r>
      <w:r w:rsidRPr="00AA066F">
        <w:rPr>
          <w:rStyle w:val="CommentReference"/>
          <w:rFonts w:cstheme="minorHAnsi"/>
          <w:sz w:val="24"/>
          <w:szCs w:val="24"/>
        </w:rPr>
        <w:t>2014</w:t>
      </w:r>
      <w:r w:rsidR="00B5389F">
        <w:rPr>
          <w:rStyle w:val="CommentReference"/>
          <w:rFonts w:cstheme="minorHAnsi"/>
          <w:sz w:val="24"/>
          <w:szCs w:val="24"/>
        </w:rPr>
        <w:t xml:space="preserve"> using mixed effects meta-analysis to estimate the average statistical power of psychology research at Cohen’s </w:t>
      </w:r>
      <w:r w:rsidR="00CD2E21">
        <w:rPr>
          <w:rStyle w:val="CommentReference"/>
          <w:rFonts w:cstheme="minorHAnsi"/>
          <w:sz w:val="24"/>
          <w:szCs w:val="24"/>
        </w:rPr>
        <w:t xml:space="preserve">standardized </w:t>
      </w:r>
      <w:r w:rsidR="00B5389F">
        <w:rPr>
          <w:rStyle w:val="CommentReference"/>
          <w:rFonts w:cstheme="minorHAnsi"/>
          <w:sz w:val="24"/>
          <w:szCs w:val="24"/>
        </w:rPr>
        <w:t>effect size benchmark</w:t>
      </w:r>
      <w:r w:rsidR="00CD2E21">
        <w:rPr>
          <w:rStyle w:val="CommentReference"/>
          <w:rFonts w:cstheme="minorHAnsi"/>
          <w:sz w:val="24"/>
          <w:szCs w:val="24"/>
        </w:rPr>
        <w:t>s</w:t>
      </w:r>
      <w:r w:rsidR="00970068">
        <w:rPr>
          <w:rStyle w:val="CommentReference"/>
          <w:rFonts w:cstheme="minorHAnsi"/>
          <w:sz w:val="24"/>
          <w:szCs w:val="24"/>
        </w:rPr>
        <w:t xml:space="preserve">, </w:t>
      </w:r>
      <w:r w:rsidR="00B5389F">
        <w:rPr>
          <w:rStyle w:val="CommentReference"/>
          <w:rFonts w:cstheme="minorHAnsi"/>
          <w:sz w:val="24"/>
          <w:szCs w:val="24"/>
        </w:rPr>
        <w:t>and to assess how statistical power has changed over time. This analysis suggests that the average statistical power of research over this time period at Cohen’s</w:t>
      </w:r>
      <w:r w:rsidR="00A25848">
        <w:rPr>
          <w:rStyle w:val="CommentReference"/>
          <w:rFonts w:cstheme="minorHAnsi"/>
          <w:sz w:val="24"/>
          <w:szCs w:val="24"/>
        </w:rPr>
        <w:t xml:space="preserve"> (1988)</w:t>
      </w:r>
      <w:r w:rsidR="00B5389F">
        <w:rPr>
          <w:rStyle w:val="CommentReference"/>
          <w:rFonts w:cstheme="minorHAnsi"/>
          <w:sz w:val="24"/>
          <w:szCs w:val="24"/>
        </w:rPr>
        <w:t xml:space="preserve"> benchmarks is </w:t>
      </w:r>
      <w:r w:rsidR="00B5389F">
        <w:rPr>
          <w:rFonts w:cstheme="minorHAnsi"/>
        </w:rPr>
        <w:t>.23 (95% CIs [.17, .29]) for ‘small’ effects, .62 (95% CIs [.54, .70]) for ‘medium’ effects and .80 (95% CIs [.68, .92]) for ‘large’ effects.</w:t>
      </w:r>
      <w:r w:rsidR="00B5389F">
        <w:rPr>
          <w:rStyle w:val="CommentReference"/>
          <w:rFonts w:cstheme="minorHAnsi"/>
          <w:sz w:val="24"/>
          <w:szCs w:val="24"/>
        </w:rPr>
        <w:t xml:space="preserve"> </w:t>
      </w:r>
      <w:r w:rsidR="00A03FAA">
        <w:rPr>
          <w:rStyle w:val="CommentReference"/>
          <w:rFonts w:cstheme="minorHAnsi"/>
          <w:sz w:val="24"/>
          <w:szCs w:val="24"/>
        </w:rPr>
        <w:t xml:space="preserve">This analysis also suggests that there has been extremely little change in the average statistical power of psychology research sizes over time. </w:t>
      </w:r>
      <w:r w:rsidR="00B5389F">
        <w:rPr>
          <w:rStyle w:val="CommentReference"/>
          <w:rFonts w:cstheme="minorHAnsi"/>
          <w:sz w:val="24"/>
          <w:szCs w:val="24"/>
        </w:rPr>
        <w:t>A secondary analysis of surveys which assessed the number of studies which report a power analysis suggests that power analysis rates have also remained stable and low over time</w:t>
      </w:r>
      <w:r w:rsidR="00F47529">
        <w:rPr>
          <w:rStyle w:val="CommentReference"/>
          <w:rFonts w:cstheme="minorHAnsi"/>
          <w:sz w:val="24"/>
          <w:szCs w:val="24"/>
        </w:rPr>
        <w:t xml:space="preserve">. </w:t>
      </w:r>
      <w:r w:rsidR="00A03FAA">
        <w:rPr>
          <w:rStyle w:val="CommentReference"/>
          <w:rFonts w:cstheme="minorHAnsi"/>
          <w:sz w:val="24"/>
          <w:szCs w:val="24"/>
        </w:rPr>
        <w:t>Finally, m</w:t>
      </w:r>
      <w:r w:rsidR="00F47529">
        <w:rPr>
          <w:rStyle w:val="CommentReference"/>
          <w:rFonts w:cstheme="minorHAnsi"/>
          <w:sz w:val="24"/>
          <w:szCs w:val="24"/>
        </w:rPr>
        <w:t xml:space="preserve">ethods </w:t>
      </w:r>
      <w:r w:rsidR="00A03FAA">
        <w:rPr>
          <w:rStyle w:val="CommentReference"/>
          <w:rFonts w:cstheme="minorHAnsi"/>
          <w:sz w:val="24"/>
          <w:szCs w:val="24"/>
        </w:rPr>
        <w:t>for</w:t>
      </w:r>
      <w:r w:rsidR="00F47529">
        <w:rPr>
          <w:rStyle w:val="CommentReference"/>
          <w:rFonts w:cstheme="minorHAnsi"/>
          <w:sz w:val="24"/>
          <w:szCs w:val="24"/>
        </w:rPr>
        <w:t xml:space="preserve"> avoiding the negative impacts of low powered research are outlined.</w:t>
      </w:r>
    </w:p>
    <w:p w14:paraId="67FC945D" w14:textId="5FD495CA" w:rsidR="0031797E" w:rsidRDefault="0031797E" w:rsidP="00955078">
      <w:pPr>
        <w:spacing w:line="360" w:lineRule="auto"/>
        <w:rPr>
          <w:rStyle w:val="CommentReference"/>
          <w:rFonts w:cstheme="minorHAnsi"/>
          <w:sz w:val="24"/>
          <w:szCs w:val="24"/>
        </w:rPr>
      </w:pPr>
    </w:p>
    <w:p w14:paraId="798356B2" w14:textId="77777777" w:rsidR="0031797E" w:rsidRPr="0041427C" w:rsidRDefault="0031797E" w:rsidP="00955078">
      <w:pPr>
        <w:spacing w:line="360" w:lineRule="auto"/>
        <w:rPr>
          <w:rStyle w:val="CommentReference"/>
          <w:rFonts w:cstheme="minorHAnsi"/>
          <w:sz w:val="24"/>
          <w:szCs w:val="24"/>
        </w:rPr>
      </w:pPr>
    </w:p>
    <w:p w14:paraId="4C7BF446" w14:textId="77777777" w:rsidR="00592122" w:rsidRDefault="00592122">
      <w:pPr>
        <w:rPr>
          <w:rStyle w:val="CommentReference"/>
          <w:rFonts w:asciiTheme="majorHAnsi" w:eastAsiaTheme="majorEastAsia" w:hAnsiTheme="majorHAnsi" w:cstheme="minorHAnsi"/>
          <w:b/>
          <w:color w:val="000000" w:themeColor="text1"/>
          <w:sz w:val="24"/>
          <w:szCs w:val="24"/>
        </w:rPr>
      </w:pPr>
      <w:r>
        <w:rPr>
          <w:rStyle w:val="CommentReference"/>
          <w:rFonts w:cstheme="minorHAnsi"/>
          <w:b/>
          <w:color w:val="000000" w:themeColor="text1"/>
          <w:sz w:val="24"/>
          <w:szCs w:val="24"/>
        </w:rPr>
        <w:br w:type="page"/>
      </w:r>
    </w:p>
    <w:p w14:paraId="5B809EB8" w14:textId="56F33D1A" w:rsidR="009C6394" w:rsidRPr="00BF1B43" w:rsidRDefault="008C46FF" w:rsidP="00EC3B52">
      <w:pPr>
        <w:pStyle w:val="Heading2"/>
        <w:rPr>
          <w:rStyle w:val="CommentReference"/>
          <w:rFonts w:cstheme="minorHAnsi"/>
          <w:b/>
          <w:color w:val="000000" w:themeColor="text1"/>
          <w:sz w:val="24"/>
          <w:szCs w:val="24"/>
        </w:rPr>
      </w:pPr>
      <w:r>
        <w:rPr>
          <w:rStyle w:val="CommentReference"/>
          <w:rFonts w:cstheme="minorHAnsi"/>
          <w:b/>
          <w:color w:val="000000" w:themeColor="text1"/>
          <w:sz w:val="24"/>
          <w:szCs w:val="24"/>
        </w:rPr>
        <w:lastRenderedPageBreak/>
        <w:t>5.</w:t>
      </w:r>
      <w:r w:rsidR="008C0A1F" w:rsidRPr="004422F7">
        <w:rPr>
          <w:rStyle w:val="CommentReference"/>
          <w:rFonts w:cstheme="minorHAnsi"/>
          <w:b/>
          <w:color w:val="000000" w:themeColor="text1"/>
          <w:sz w:val="24"/>
          <w:szCs w:val="24"/>
        </w:rPr>
        <w:t>1 Introduction</w:t>
      </w:r>
    </w:p>
    <w:p w14:paraId="39915F71" w14:textId="3F4877AB" w:rsidR="00DE4153" w:rsidRDefault="00D001CB" w:rsidP="00DE4153">
      <w:pPr>
        <w:spacing w:line="360" w:lineRule="auto"/>
        <w:ind w:firstLine="720"/>
        <w:rPr>
          <w:lang w:val="en-AU"/>
        </w:rPr>
      </w:pPr>
      <w:r>
        <w:rPr>
          <w:rStyle w:val="CommentReference"/>
          <w:rFonts w:cstheme="minorHAnsi"/>
          <w:sz w:val="24"/>
          <w:szCs w:val="24"/>
        </w:rPr>
        <w:t>This study brings together the large body of research</w:t>
      </w:r>
      <w:r w:rsidR="0061619D">
        <w:rPr>
          <w:rStyle w:val="CommentReference"/>
          <w:rFonts w:cstheme="minorHAnsi"/>
          <w:sz w:val="24"/>
          <w:szCs w:val="24"/>
        </w:rPr>
        <w:t xml:space="preserve"> conducted</w:t>
      </w:r>
      <w:r>
        <w:rPr>
          <w:rStyle w:val="CommentReference"/>
          <w:rFonts w:cstheme="minorHAnsi"/>
          <w:sz w:val="24"/>
          <w:szCs w:val="24"/>
        </w:rPr>
        <w:t xml:space="preserve"> across areas of </w:t>
      </w:r>
      <w:r w:rsidRPr="004422F7">
        <w:rPr>
          <w:rStyle w:val="CommentReference"/>
          <w:rFonts w:cstheme="minorHAnsi"/>
          <w:sz w:val="24"/>
          <w:szCs w:val="24"/>
        </w:rPr>
        <w:t>psychological research</w:t>
      </w:r>
      <w:r>
        <w:rPr>
          <w:rStyle w:val="CommentReference"/>
          <w:rFonts w:cstheme="minorHAnsi"/>
          <w:sz w:val="24"/>
          <w:szCs w:val="24"/>
        </w:rPr>
        <w:t xml:space="preserve"> that examine</w:t>
      </w:r>
      <w:r w:rsidR="0031797E">
        <w:rPr>
          <w:rStyle w:val="CommentReference"/>
          <w:rFonts w:cstheme="minorHAnsi"/>
          <w:sz w:val="24"/>
          <w:szCs w:val="24"/>
        </w:rPr>
        <w:t>s</w:t>
      </w:r>
      <w:r>
        <w:rPr>
          <w:rStyle w:val="CommentReference"/>
          <w:rFonts w:cstheme="minorHAnsi"/>
          <w:sz w:val="24"/>
          <w:szCs w:val="24"/>
        </w:rPr>
        <w:t xml:space="preserve"> the statistical power of psychological research in order to estimate the average power of psychology research and examine how the statistical power of this body has changed over the last half century. </w:t>
      </w:r>
      <w:r w:rsidR="003C20BE">
        <w:rPr>
          <w:rStyle w:val="CommentReference"/>
          <w:rFonts w:cstheme="minorHAnsi"/>
          <w:sz w:val="24"/>
          <w:szCs w:val="24"/>
        </w:rPr>
        <w:t xml:space="preserve">Statistical power describes the probability of </w:t>
      </w:r>
      <w:r w:rsidR="00BB20C7">
        <w:rPr>
          <w:rStyle w:val="CommentReference"/>
          <w:rFonts w:cstheme="minorHAnsi"/>
          <w:sz w:val="24"/>
          <w:szCs w:val="24"/>
        </w:rPr>
        <w:t xml:space="preserve">a frequentist statistical test </w:t>
      </w:r>
      <w:r w:rsidR="000F3CAC">
        <w:rPr>
          <w:rStyle w:val="CommentReference"/>
          <w:rFonts w:cstheme="minorHAnsi"/>
          <w:sz w:val="24"/>
          <w:szCs w:val="24"/>
        </w:rPr>
        <w:t xml:space="preserve">finding statistically significant results </w:t>
      </w:r>
      <w:r w:rsidR="00BB20C7">
        <w:rPr>
          <w:rStyle w:val="CommentReference"/>
          <w:rFonts w:cstheme="minorHAnsi"/>
          <w:sz w:val="24"/>
          <w:szCs w:val="24"/>
        </w:rPr>
        <w:t xml:space="preserve">given a specific alternative hypothesis. </w:t>
      </w:r>
      <w:r w:rsidR="00952CB0" w:rsidRPr="004422F7">
        <w:rPr>
          <w:rStyle w:val="CommentReference"/>
          <w:rFonts w:cstheme="minorHAnsi"/>
          <w:sz w:val="24"/>
          <w:szCs w:val="24"/>
        </w:rPr>
        <w:t>Cohen</w:t>
      </w:r>
      <w:r w:rsidR="00BB20C7">
        <w:rPr>
          <w:rStyle w:val="CommentReference"/>
          <w:rFonts w:cstheme="minorHAnsi"/>
          <w:sz w:val="24"/>
          <w:szCs w:val="24"/>
        </w:rPr>
        <w:t>’s first power survey</w:t>
      </w:r>
      <w:r w:rsidR="00952CB0" w:rsidRPr="004422F7">
        <w:rPr>
          <w:rStyle w:val="CommentReference"/>
          <w:rFonts w:cstheme="minorHAnsi"/>
          <w:sz w:val="24"/>
          <w:szCs w:val="24"/>
        </w:rPr>
        <w:t xml:space="preserve"> (1962) showed that articles published in a 1960 issue of the Journal of Abnormal and Social Psychology had a me</w:t>
      </w:r>
      <w:r w:rsidR="00BB20C7">
        <w:rPr>
          <w:rStyle w:val="CommentReference"/>
          <w:rFonts w:cstheme="minorHAnsi"/>
          <w:sz w:val="24"/>
          <w:szCs w:val="24"/>
        </w:rPr>
        <w:t>an</w:t>
      </w:r>
      <w:r w:rsidR="00952CB0" w:rsidRPr="004422F7">
        <w:rPr>
          <w:rStyle w:val="CommentReference"/>
          <w:rFonts w:cstheme="minorHAnsi"/>
          <w:sz w:val="24"/>
          <w:szCs w:val="24"/>
        </w:rPr>
        <w:t xml:space="preserve"> power of .4</w:t>
      </w:r>
      <w:r w:rsidR="00BB20C7">
        <w:rPr>
          <w:rStyle w:val="CommentReference"/>
          <w:rFonts w:cstheme="minorHAnsi"/>
          <w:sz w:val="24"/>
          <w:szCs w:val="24"/>
        </w:rPr>
        <w:t>8</w:t>
      </w:r>
      <w:r w:rsidR="00952CB0" w:rsidRPr="004422F7">
        <w:rPr>
          <w:rStyle w:val="CommentReference"/>
          <w:rFonts w:cstheme="minorHAnsi"/>
          <w:sz w:val="24"/>
          <w:szCs w:val="24"/>
        </w:rPr>
        <w:t xml:space="preserve"> to detect a </w:t>
      </w:r>
      <w:r w:rsidR="003E7B94">
        <w:rPr>
          <w:rStyle w:val="CommentReference"/>
          <w:rFonts w:cstheme="minorHAnsi"/>
          <w:sz w:val="24"/>
          <w:szCs w:val="24"/>
        </w:rPr>
        <w:t>‘</w:t>
      </w:r>
      <w:r w:rsidR="00952CB0" w:rsidRPr="004422F7">
        <w:rPr>
          <w:rStyle w:val="CommentReference"/>
          <w:rFonts w:cstheme="minorHAnsi"/>
          <w:sz w:val="24"/>
          <w:szCs w:val="24"/>
        </w:rPr>
        <w:t>medium</w:t>
      </w:r>
      <w:r w:rsidR="003E7B94">
        <w:rPr>
          <w:rStyle w:val="CommentReference"/>
          <w:rFonts w:cstheme="minorHAnsi"/>
          <w:sz w:val="24"/>
          <w:szCs w:val="24"/>
        </w:rPr>
        <w:t>’</w:t>
      </w:r>
      <w:r w:rsidR="00952CB0" w:rsidRPr="004422F7">
        <w:rPr>
          <w:rStyle w:val="CommentReference"/>
          <w:rFonts w:cstheme="minorHAnsi"/>
          <w:sz w:val="24"/>
          <w:szCs w:val="24"/>
        </w:rPr>
        <w:t xml:space="preserve"> effect</w:t>
      </w:r>
      <w:r w:rsidR="007D5C5F">
        <w:rPr>
          <w:rStyle w:val="CommentReference"/>
          <w:rFonts w:cstheme="minorHAnsi"/>
          <w:sz w:val="24"/>
          <w:szCs w:val="24"/>
        </w:rPr>
        <w:t xml:space="preserve"> size </w:t>
      </w:r>
      <w:r w:rsidR="00490A94">
        <w:rPr>
          <w:rStyle w:val="CommentReference"/>
          <w:rFonts w:cstheme="minorHAnsi"/>
          <w:sz w:val="24"/>
          <w:szCs w:val="24"/>
        </w:rPr>
        <w:t>equivalent</w:t>
      </w:r>
      <w:r w:rsidR="007D5C5F">
        <w:rPr>
          <w:rStyle w:val="CommentReference"/>
          <w:rFonts w:cstheme="minorHAnsi"/>
          <w:sz w:val="24"/>
          <w:szCs w:val="24"/>
        </w:rPr>
        <w:t xml:space="preserve"> to </w:t>
      </w:r>
      <w:r w:rsidR="00FC2483">
        <w:rPr>
          <w:rStyle w:val="CommentReference"/>
          <w:rFonts w:cstheme="minorHAnsi"/>
          <w:sz w:val="24"/>
          <w:szCs w:val="24"/>
        </w:rPr>
        <w:t>0</w:t>
      </w:r>
      <w:r w:rsidR="007D5C5F">
        <w:rPr>
          <w:rStyle w:val="CommentReference"/>
          <w:rFonts w:cstheme="minorHAnsi"/>
          <w:sz w:val="24"/>
          <w:szCs w:val="24"/>
        </w:rPr>
        <w:t>.5 Cohen’s d</w:t>
      </w:r>
      <w:r w:rsidR="00BB20C7">
        <w:rPr>
          <w:rStyle w:val="CommentReference"/>
          <w:rFonts w:cstheme="minorHAnsi"/>
          <w:sz w:val="24"/>
          <w:szCs w:val="24"/>
        </w:rPr>
        <w:t xml:space="preserve">. This </w:t>
      </w:r>
      <w:r w:rsidR="003462F2">
        <w:rPr>
          <w:rStyle w:val="CommentReference"/>
          <w:rFonts w:cstheme="minorHAnsi"/>
          <w:sz w:val="24"/>
          <w:szCs w:val="24"/>
        </w:rPr>
        <w:t>suggests that</w:t>
      </w:r>
      <w:r w:rsidR="00BB20C7">
        <w:rPr>
          <w:rStyle w:val="CommentReference"/>
          <w:rFonts w:cstheme="minorHAnsi"/>
          <w:sz w:val="24"/>
          <w:szCs w:val="24"/>
        </w:rPr>
        <w:t xml:space="preserve"> 5</w:t>
      </w:r>
      <w:r w:rsidR="00CD6C82">
        <w:rPr>
          <w:rStyle w:val="CommentReference"/>
          <w:rFonts w:cstheme="minorHAnsi"/>
          <w:sz w:val="24"/>
          <w:szCs w:val="24"/>
        </w:rPr>
        <w:t>2</w:t>
      </w:r>
      <w:r w:rsidR="00BB20C7">
        <w:rPr>
          <w:rStyle w:val="CommentReference"/>
          <w:rFonts w:cstheme="minorHAnsi"/>
          <w:sz w:val="24"/>
          <w:szCs w:val="24"/>
        </w:rPr>
        <w:t xml:space="preserve">% of </w:t>
      </w:r>
      <w:r w:rsidR="00490A94">
        <w:rPr>
          <w:rStyle w:val="CommentReference"/>
          <w:rFonts w:cstheme="minorHAnsi"/>
          <w:sz w:val="24"/>
          <w:szCs w:val="24"/>
        </w:rPr>
        <w:t>studies reported</w:t>
      </w:r>
      <w:r w:rsidR="00BB20C7">
        <w:rPr>
          <w:rStyle w:val="CommentReference"/>
          <w:rFonts w:cstheme="minorHAnsi"/>
          <w:sz w:val="24"/>
          <w:szCs w:val="24"/>
        </w:rPr>
        <w:t xml:space="preserve"> in the journal should have failed to reach statistical significance due to sampling variability alone</w:t>
      </w:r>
      <w:r>
        <w:rPr>
          <w:rStyle w:val="CommentReference"/>
          <w:rFonts w:cstheme="minorHAnsi"/>
          <w:sz w:val="24"/>
          <w:szCs w:val="24"/>
        </w:rPr>
        <w:t xml:space="preserve">, assuming </w:t>
      </w:r>
      <w:r w:rsidR="00BB20C7">
        <w:rPr>
          <w:rStyle w:val="CommentReference"/>
          <w:rFonts w:cstheme="minorHAnsi"/>
          <w:sz w:val="24"/>
          <w:szCs w:val="24"/>
        </w:rPr>
        <w:t xml:space="preserve">they were </w:t>
      </w:r>
      <w:r w:rsidR="00490A94">
        <w:rPr>
          <w:rStyle w:val="CommentReference"/>
          <w:rFonts w:cstheme="minorHAnsi"/>
          <w:sz w:val="24"/>
          <w:szCs w:val="24"/>
        </w:rPr>
        <w:t xml:space="preserve">all </w:t>
      </w:r>
      <w:r w:rsidR="00BB20C7">
        <w:rPr>
          <w:rStyle w:val="CommentReference"/>
          <w:rFonts w:cstheme="minorHAnsi"/>
          <w:sz w:val="24"/>
          <w:szCs w:val="24"/>
        </w:rPr>
        <w:t xml:space="preserve">studying a ‘medium’ effect. Cohen used </w:t>
      </w:r>
      <w:r>
        <w:rPr>
          <w:rStyle w:val="CommentReference"/>
          <w:rFonts w:cstheme="minorHAnsi"/>
          <w:sz w:val="24"/>
          <w:szCs w:val="24"/>
        </w:rPr>
        <w:t xml:space="preserve">this fact </w:t>
      </w:r>
      <w:r w:rsidR="00BB20C7">
        <w:rPr>
          <w:rStyle w:val="CommentReference"/>
          <w:rFonts w:cstheme="minorHAnsi"/>
          <w:sz w:val="24"/>
          <w:szCs w:val="24"/>
        </w:rPr>
        <w:t xml:space="preserve">to </w:t>
      </w:r>
      <w:r w:rsidR="003F6A9C">
        <w:rPr>
          <w:rStyle w:val="CommentReference"/>
          <w:rFonts w:cstheme="minorHAnsi"/>
          <w:sz w:val="24"/>
          <w:szCs w:val="24"/>
        </w:rPr>
        <w:t>encourage researchers to</w:t>
      </w:r>
      <w:r w:rsidR="00D749E0">
        <w:rPr>
          <w:rStyle w:val="CommentReference"/>
          <w:rFonts w:cstheme="minorHAnsi"/>
          <w:sz w:val="24"/>
          <w:szCs w:val="24"/>
        </w:rPr>
        <w:t xml:space="preserve"> both</w:t>
      </w:r>
      <w:r w:rsidR="003F6A9C">
        <w:rPr>
          <w:rStyle w:val="CommentReference"/>
          <w:rFonts w:cstheme="minorHAnsi"/>
          <w:sz w:val="24"/>
          <w:szCs w:val="24"/>
        </w:rPr>
        <w:t xml:space="preserve"> </w:t>
      </w:r>
      <w:r w:rsidR="00D749E0">
        <w:rPr>
          <w:rStyle w:val="CommentReference"/>
          <w:rFonts w:cstheme="minorHAnsi"/>
          <w:sz w:val="24"/>
          <w:szCs w:val="24"/>
        </w:rPr>
        <w:t xml:space="preserve">use power analysis to estimate the power of their proposed research and to </w:t>
      </w:r>
      <w:r w:rsidR="003F6A9C">
        <w:rPr>
          <w:rStyle w:val="CommentReference"/>
          <w:rFonts w:cstheme="minorHAnsi"/>
          <w:sz w:val="24"/>
          <w:szCs w:val="24"/>
        </w:rPr>
        <w:t>increase the statistical power of their research</w:t>
      </w:r>
      <w:r w:rsidR="00BB20C7">
        <w:rPr>
          <w:rStyle w:val="CommentReference"/>
          <w:rFonts w:cstheme="minorHAnsi"/>
          <w:sz w:val="24"/>
          <w:szCs w:val="24"/>
        </w:rPr>
        <w:t>.</w:t>
      </w:r>
      <w:r w:rsidR="00647812">
        <w:rPr>
          <w:rStyle w:val="CommentReference"/>
          <w:rFonts w:cstheme="minorHAnsi"/>
          <w:sz w:val="24"/>
          <w:szCs w:val="24"/>
        </w:rPr>
        <w:t xml:space="preserve"> Early p</w:t>
      </w:r>
      <w:r w:rsidR="00DE4153">
        <w:rPr>
          <w:rStyle w:val="CommentReference"/>
          <w:rFonts w:cstheme="minorHAnsi"/>
          <w:sz w:val="24"/>
          <w:szCs w:val="24"/>
        </w:rPr>
        <w:t>ower analysis advocates such as Cohen initially focused their criticism on the degree to which underpowered research would waste research funds</w:t>
      </w:r>
      <w:r w:rsidR="00F12FD7">
        <w:rPr>
          <w:rStyle w:val="CommentReference"/>
          <w:rFonts w:cstheme="minorHAnsi"/>
          <w:sz w:val="24"/>
          <w:szCs w:val="24"/>
        </w:rPr>
        <w:t xml:space="preserve"> as well as participant and </w:t>
      </w:r>
      <w:r w:rsidR="00DE4153">
        <w:rPr>
          <w:rStyle w:val="CommentReference"/>
          <w:rFonts w:cstheme="minorHAnsi"/>
          <w:sz w:val="24"/>
          <w:szCs w:val="24"/>
        </w:rPr>
        <w:t xml:space="preserve">researcher time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&lt;EndNote&gt;&lt;Cite&gt;&lt;Author&gt;Cohen&lt;/Author&gt;&lt;Year&gt;1988&lt;/Year&gt;&lt;RecNum&gt;562&lt;/RecNum&gt;&lt;DisplayText&gt;(Cohen, 1962,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Cohen&lt;/Author&gt;&lt;Year&gt;1962&lt;/Year&gt;&lt;RecNum&gt;487&lt;/RecNum&gt;&lt;record&gt;&lt;rec-number&gt;487&lt;/rec-number&gt;&lt;foreign-keys&gt;&lt;key app="EN" db-id="9xrafw5sx95dvre9w5hpevd89fzwtwr9twsw" timestamp="1508193712"&gt;487&lt;/key&gt;&lt;/foreign-keys&gt;&lt;ref-type name="Journal Article"&gt;17&lt;/ref-type&gt;&lt;contributors&gt;&lt;authors&gt;&lt;author&gt;Cohen, Jacob&lt;/author&gt;&lt;/authors&gt;&lt;/contributors&gt;&lt;titles&gt;&lt;title&gt;The statistical power of abnormal-social psychological research: A review&lt;/title&gt;&lt;secondary-title&gt;The Journal of Abnormal and Social Psychology&lt;/secondary-title&gt;&lt;/titles&gt;&lt;periodical&gt;&lt;full-title&gt;The Journal of Abnormal and Social Psychology&lt;/full-title&gt;&lt;/periodical&gt;&lt;pages&gt;145-153&lt;/pages&gt;&lt;volume&gt;65&lt;/volume&gt;&lt;number&gt;3&lt;/number&gt;&lt;dates&gt;&lt;year&gt;1962&lt;/year&gt;&lt;/dates&gt;&lt;pub-location&gt;US&lt;/pub-location&gt;&lt;publisher&gt;American Psychological Association&lt;/publisher&gt;&lt;isbn&gt;0096-851X(Print)&lt;/isbn&gt;&lt;urls&gt;&lt;/urls&gt;&lt;electronic-resource-num&gt;10.1037/h0045186&lt;/electronic-resource-num&gt;&lt;/record&gt;&lt;/Cite&gt;&lt;/EndNote&gt;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(Cohen, 1962, 1988)</w:t>
      </w:r>
      <w:r w:rsidR="00DE4153">
        <w:rPr>
          <w:rStyle w:val="CommentReference"/>
          <w:rFonts w:cstheme="minorHAnsi"/>
          <w:sz w:val="24"/>
          <w:szCs w:val="24"/>
        </w:rPr>
        <w:fldChar w:fldCharType="end"/>
      </w:r>
      <w:r w:rsidR="00DE4153">
        <w:rPr>
          <w:rStyle w:val="CommentReference"/>
          <w:rFonts w:cstheme="minorHAnsi"/>
          <w:sz w:val="24"/>
          <w:szCs w:val="24"/>
        </w:rPr>
        <w:t xml:space="preserve">. </w:t>
      </w:r>
      <w:r>
        <w:rPr>
          <w:rStyle w:val="CommentReference"/>
          <w:rFonts w:cstheme="minorHAnsi"/>
          <w:sz w:val="24"/>
          <w:szCs w:val="24"/>
        </w:rPr>
        <w:t>I</w:t>
      </w:r>
      <w:r w:rsidR="00DE4153">
        <w:rPr>
          <w:rStyle w:val="CommentReference"/>
          <w:rFonts w:cstheme="minorHAnsi"/>
          <w:sz w:val="24"/>
          <w:szCs w:val="24"/>
        </w:rPr>
        <w:t>n recent years underpowered research has</w:t>
      </w:r>
      <w:r>
        <w:rPr>
          <w:rStyle w:val="CommentReference"/>
          <w:rFonts w:cstheme="minorHAnsi"/>
          <w:sz w:val="24"/>
          <w:szCs w:val="24"/>
        </w:rPr>
        <w:t xml:space="preserve"> also</w:t>
      </w:r>
      <w:r w:rsidR="00DE4153">
        <w:rPr>
          <w:rStyle w:val="CommentReference"/>
          <w:rFonts w:cstheme="minorHAnsi"/>
          <w:sz w:val="24"/>
          <w:szCs w:val="24"/>
        </w:rPr>
        <w:t xml:space="preserve"> been pointed to as </w:t>
      </w:r>
      <w:r w:rsidR="00DE4153" w:rsidRPr="00EC78CB">
        <w:rPr>
          <w:rStyle w:val="CommentReference"/>
          <w:rFonts w:cstheme="minorHAnsi"/>
          <w:sz w:val="24"/>
          <w:szCs w:val="24"/>
        </w:rPr>
        <w:t>one of the driving factors of the replication crisis in psychology</w:t>
      </w:r>
      <w:r w:rsidR="00DE4153">
        <w:rPr>
          <w:rStyle w:val="CommentReference"/>
          <w:rFonts w:cstheme="minorHAnsi"/>
          <w:sz w:val="24"/>
          <w:szCs w:val="24"/>
        </w:rPr>
        <w:t xml:space="preserve"> </w:t>
      </w:r>
      <w:r w:rsidR="00DE4153">
        <w:rPr>
          <w:rStyle w:val="CommentReference"/>
          <w:rFonts w:cstheme="minorHAnsi"/>
          <w:sz w:val="24"/>
          <w:szCs w:val="24"/>
        </w:rPr>
        <w:fldChar w:fldCharType="begin"/>
      </w:r>
      <w:r w:rsidR="00DE4153">
        <w:rPr>
          <w:rStyle w:val="CommentReference"/>
          <w:rFonts w:cstheme="minorHAnsi"/>
          <w:sz w:val="24"/>
          <w:szCs w:val="24"/>
        </w:rPr>
        <w:instrText xml:space="preserve"> ADDIN EN.CITE &lt;EndNote&gt;&lt;Cite&gt;&lt;Author&gt;Maxwell&lt;/Author&gt;&lt;Year&gt;2015&lt;/Year&gt;&lt;RecNum&gt;549&lt;/RecNum&gt;&lt;DisplayText&gt;(Maxwell, Lau, &amp;amp; Howard, 2015)&lt;/DisplayText&gt;&lt;record&gt;&lt;rec-number&gt;549&lt;/rec-number&gt;&lt;foreign-keys&gt;&lt;key app="EN" db-id="9xrafw5sx95dvre9w5hpevd89fzwtwr9twsw" timestamp="1508193712"&gt;549&lt;/key&gt;&lt;/foreign-keys&gt;&lt;ref-type name="Journal Article"&gt;17&lt;/ref-type&gt;&lt;contributors&gt;&lt;authors&gt;&lt;author&gt;Maxwell, Scott E.&lt;/author&gt;&lt;author&gt;Lau, Michael Y.&lt;/author&gt;&lt;author&gt;Howard, George S.&lt;/author&gt;&lt;/authors&gt;&lt;/contributors&gt;&lt;auth-address&gt;Maxwell, Scott E.: Department of Psychology, University of Notre Dame, Notre Dame, IN, US, 46556, smaxwell@nd.edu&lt;/auth-address&gt;&lt;titles&gt;&lt;title&gt;Is psychology suffering from a replication crisis? What does “failure to replicate” really mean?&lt;/title&gt;&lt;secondary-title&gt;American Psychologist&lt;/secondary-title&gt;&lt;/titles&gt;&lt;periodical&gt;&lt;full-title&gt;American Psychologist&lt;/full-title&gt;&lt;/periodical&gt;&lt;pages&gt;487-498&lt;/pages&gt;&lt;volume&gt;70&lt;/volume&gt;&lt;number&gt;6&lt;/number&gt;&lt;keywords&gt;&lt;keyword&gt;*Experimental Replication&lt;/keyword&gt;&lt;keyword&gt;*Failure&lt;/keyword&gt;&lt;keyword&gt;*Statistical Power&lt;/keyword&gt;&lt;keyword&gt;Statistical Probability&lt;/keyword&gt;&lt;/keywords&gt;&lt;dates&gt;&lt;year&gt;2015&lt;/year&gt;&lt;/dates&gt;&lt;pub-location&gt;US&lt;/pub-location&gt;&lt;publisher&gt;American Psychological Association&lt;/publisher&gt;&lt;isbn&gt;1935-990X(Electronic);0003-066X(Print)&lt;/isbn&gt;&lt;urls&gt;&lt;/urls&gt;&lt;electronic-resource-num&gt;10.1037/a0039400&lt;/electronic-resource-num&gt;&lt;/record&gt;&lt;/Cite&gt;&lt;/EndNote&gt;</w:instrText>
      </w:r>
      <w:r w:rsidR="00DE4153">
        <w:rPr>
          <w:rStyle w:val="CommentReference"/>
          <w:rFonts w:cstheme="minorHAnsi"/>
          <w:sz w:val="24"/>
          <w:szCs w:val="24"/>
        </w:rPr>
        <w:fldChar w:fldCharType="separate"/>
      </w:r>
      <w:r w:rsidR="00DE4153">
        <w:rPr>
          <w:rStyle w:val="CommentReference"/>
          <w:rFonts w:cstheme="minorHAnsi"/>
          <w:noProof/>
          <w:sz w:val="24"/>
          <w:szCs w:val="24"/>
        </w:rPr>
        <w:t>(Maxwell, Lau, &amp; Howard, 2015)</w:t>
      </w:r>
      <w:r w:rsidR="00DE4153">
        <w:rPr>
          <w:rStyle w:val="CommentReference"/>
          <w:rFonts w:cstheme="minorHAnsi"/>
          <w:sz w:val="24"/>
          <w:szCs w:val="24"/>
        </w:rPr>
        <w:fldChar w:fldCharType="end"/>
      </w:r>
      <w:r w:rsidR="00100D1E">
        <w:rPr>
          <w:rStyle w:val="CommentReference"/>
          <w:rFonts w:cstheme="minorHAnsi"/>
          <w:sz w:val="24"/>
          <w:szCs w:val="24"/>
        </w:rPr>
        <w:t>. I</w:t>
      </w:r>
      <w:r w:rsidR="00DE4153">
        <w:rPr>
          <w:rStyle w:val="CommentReference"/>
          <w:rFonts w:cstheme="minorHAnsi"/>
          <w:sz w:val="24"/>
          <w:szCs w:val="24"/>
        </w:rPr>
        <w:t>n the presence of publication and reporting biases</w:t>
      </w:r>
      <w:r>
        <w:rPr>
          <w:rStyle w:val="CommentReference"/>
          <w:rFonts w:cstheme="minorHAnsi"/>
          <w:sz w:val="24"/>
          <w:szCs w:val="24"/>
        </w:rPr>
        <w:t xml:space="preserve"> toward </w:t>
      </w:r>
      <w:r w:rsidR="00B75181">
        <w:rPr>
          <w:rStyle w:val="CommentReference"/>
          <w:rFonts w:cstheme="minorHAnsi"/>
          <w:sz w:val="24"/>
          <w:szCs w:val="24"/>
        </w:rPr>
        <w:t>statistically</w:t>
      </w:r>
      <w:r>
        <w:rPr>
          <w:rStyle w:val="CommentReference"/>
          <w:rFonts w:cstheme="minorHAnsi"/>
          <w:sz w:val="24"/>
          <w:szCs w:val="24"/>
        </w:rPr>
        <w:t xml:space="preserve"> </w:t>
      </w:r>
      <w:r w:rsidR="00B75181">
        <w:rPr>
          <w:rStyle w:val="CommentReference"/>
          <w:rFonts w:cstheme="minorHAnsi"/>
          <w:sz w:val="24"/>
          <w:szCs w:val="24"/>
        </w:rPr>
        <w:t>significant</w:t>
      </w:r>
      <w:r>
        <w:rPr>
          <w:rStyle w:val="CommentReference"/>
          <w:rFonts w:cstheme="minorHAnsi"/>
          <w:sz w:val="24"/>
          <w:szCs w:val="24"/>
        </w:rPr>
        <w:t xml:space="preserve"> results</w:t>
      </w:r>
      <w:r w:rsidR="00DE4153">
        <w:rPr>
          <w:rStyle w:val="CommentReference"/>
          <w:rFonts w:cstheme="minorHAnsi"/>
          <w:sz w:val="24"/>
          <w:szCs w:val="24"/>
        </w:rPr>
        <w:t xml:space="preserve">, lower average power leads to effect size exaggeration and </w:t>
      </w:r>
      <w:r w:rsidR="00647812">
        <w:rPr>
          <w:rStyle w:val="CommentReference"/>
          <w:rFonts w:cstheme="minorHAnsi"/>
          <w:sz w:val="24"/>
          <w:szCs w:val="24"/>
        </w:rPr>
        <w:t xml:space="preserve">increased </w:t>
      </w:r>
      <w:r w:rsidR="00DE4153">
        <w:rPr>
          <w:rStyle w:val="CommentReference"/>
          <w:rFonts w:cstheme="minorHAnsi"/>
          <w:sz w:val="24"/>
          <w:szCs w:val="24"/>
        </w:rPr>
        <w:t>false positive error</w:t>
      </w:r>
      <w:r w:rsidR="00647812">
        <w:rPr>
          <w:rStyle w:val="CommentReference"/>
          <w:rFonts w:cstheme="minorHAnsi"/>
          <w:sz w:val="24"/>
          <w:szCs w:val="24"/>
        </w:rPr>
        <w:t xml:space="preserve"> rates</w:t>
      </w:r>
      <w:r w:rsidR="00DE4153">
        <w:rPr>
          <w:rStyle w:val="CommentReference"/>
          <w:rFonts w:cstheme="minorHAnsi"/>
          <w:sz w:val="24"/>
          <w:szCs w:val="24"/>
        </w:rPr>
        <w:t xml:space="preserve"> among </w:t>
      </w:r>
      <w:bookmarkStart w:id="2" w:name="_Toc495392963"/>
      <w:r w:rsidR="00DE4153">
        <w:rPr>
          <w:rStyle w:val="CommentReference"/>
          <w:rFonts w:cstheme="minorHAnsi"/>
          <w:sz w:val="24"/>
          <w:szCs w:val="24"/>
        </w:rPr>
        <w:t xml:space="preserve">published articles </w:t>
      </w:r>
      <w:r w:rsidR="00DE4153" w:rsidRPr="009A2923">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 </w:instrText>
      </w:r>
      <w:r w:rsidR="00CD0F90">
        <w:rPr>
          <w:lang w:val="en-AU"/>
        </w:rPr>
        <w:fldChar w:fldCharType="begin">
          <w:fldData xml:space="preserve">PEVuZE5vdGU+PENpdGU+PEF1dGhvcj5Jb2FubmlkaXM8L0F1dGhvcj48WWVhcj4yMDA4PC9ZZWFy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</w:fldData>
        </w:fldChar>
      </w:r>
      <w:r w:rsidR="00CD0F90">
        <w:rPr>
          <w:lang w:val="en-AU"/>
        </w:rPr>
        <w:instrText xml:space="preserve"> ADDIN EN.CITE.DATA </w:instrText>
      </w:r>
      <w:r w:rsidR="00CD0F90">
        <w:rPr>
          <w:lang w:val="en-AU"/>
        </w:rPr>
      </w:r>
      <w:r w:rsidR="00CD0F90">
        <w:rPr>
          <w:lang w:val="en-AU"/>
        </w:rPr>
        <w:fldChar w:fldCharType="end"/>
      </w:r>
      <w:r w:rsidR="00DE4153" w:rsidRPr="009A2923">
        <w:rPr>
          <w:lang w:val="en-AU"/>
        </w:rPr>
      </w:r>
      <w:r w:rsidR="00DE4153" w:rsidRPr="009A2923">
        <w:rPr>
          <w:lang w:val="en-AU"/>
        </w:rPr>
        <w:fldChar w:fldCharType="separate"/>
      </w:r>
      <w:r w:rsidR="00CD0F90">
        <w:rPr>
          <w:noProof/>
          <w:lang w:val="en-AU"/>
        </w:rPr>
        <w:t>(Marjan Bakker, van Dijk, &amp; Wicherts, 2012; DeCoster, Sparks, Sparks, Sparks, &amp; Sparks, 2015; Ioannidis, 2008)</w:t>
      </w:r>
      <w:r w:rsidR="00DE4153" w:rsidRPr="009A2923">
        <w:rPr>
          <w:lang w:val="en-AU"/>
        </w:rPr>
        <w:fldChar w:fldCharType="end"/>
      </w:r>
      <w:r w:rsidR="00DE4153">
        <w:rPr>
          <w:lang w:val="en-AU"/>
        </w:rPr>
        <w:t xml:space="preserve">. </w:t>
      </w:r>
      <w:bookmarkEnd w:id="2"/>
    </w:p>
    <w:p w14:paraId="1DC1E4F8" w14:textId="031EE39C" w:rsidR="00677CAC" w:rsidRPr="004422F7" w:rsidRDefault="00DE4153" w:rsidP="00BF1B43">
      <w:pPr>
        <w:spacing w:line="360" w:lineRule="auto"/>
        <w:ind w:firstLine="720"/>
        <w:rPr>
          <w:rStyle w:val="CommentReference"/>
          <w:rFonts w:cstheme="minorHAnsi"/>
          <w:sz w:val="24"/>
          <w:szCs w:val="24"/>
        </w:rPr>
      </w:pPr>
      <w:r>
        <w:rPr>
          <w:rStyle w:val="CommentReference"/>
          <w:rFonts w:cstheme="minorHAnsi"/>
          <w:sz w:val="24"/>
          <w:szCs w:val="24"/>
        </w:rPr>
        <w:t xml:space="preserve">Since the publication of Cohen’s 1962 article </w:t>
      </w:r>
      <w:r w:rsidRPr="004422F7">
        <w:rPr>
          <w:rStyle w:val="CommentReference"/>
          <w:rFonts w:cstheme="minorHAnsi"/>
          <w:sz w:val="24"/>
          <w:szCs w:val="24"/>
        </w:rPr>
        <w:t>over 60 power surveys have been performed</w:t>
      </w:r>
      <w:r>
        <w:rPr>
          <w:rStyle w:val="CommentReference"/>
          <w:rFonts w:cstheme="minorHAnsi"/>
          <w:sz w:val="24"/>
          <w:szCs w:val="24"/>
        </w:rPr>
        <w:t xml:space="preserve"> </w:t>
      </w:r>
      <w:r w:rsidRPr="004422F7">
        <w:rPr>
          <w:rStyle w:val="CommentReference"/>
          <w:rFonts w:cstheme="minorHAnsi"/>
          <w:sz w:val="24"/>
          <w:szCs w:val="24"/>
        </w:rPr>
        <w:t>systematically assess</w:t>
      </w:r>
      <w:r>
        <w:rPr>
          <w:rStyle w:val="CommentReference"/>
          <w:rFonts w:cstheme="minorHAnsi"/>
          <w:sz w:val="24"/>
          <w:szCs w:val="24"/>
        </w:rPr>
        <w:t>ing</w:t>
      </w:r>
      <w:r w:rsidRPr="004422F7">
        <w:rPr>
          <w:rStyle w:val="CommentReference"/>
          <w:rFonts w:cstheme="minorHAnsi"/>
          <w:sz w:val="24"/>
          <w:szCs w:val="24"/>
        </w:rPr>
        <w:t xml:space="preserve"> the statistical power of bodies of psychological </w:t>
      </w:r>
      <w:r>
        <w:rPr>
          <w:rStyle w:val="CommentReference"/>
          <w:rFonts w:cstheme="minorHAnsi"/>
          <w:sz w:val="24"/>
          <w:szCs w:val="24"/>
        </w:rPr>
        <w:t>research</w:t>
      </w:r>
      <w:r w:rsidRPr="004422F7">
        <w:rPr>
          <w:rStyle w:val="CommentReference"/>
          <w:rFonts w:cstheme="minorHAnsi"/>
          <w:sz w:val="24"/>
          <w:szCs w:val="24"/>
        </w:rPr>
        <w:t xml:space="preserve">. </w:t>
      </w:r>
      <w:r>
        <w:rPr>
          <w:rStyle w:val="CommentReference"/>
          <w:rFonts w:cstheme="minorHAnsi"/>
          <w:sz w:val="24"/>
          <w:szCs w:val="24"/>
        </w:rPr>
        <w:t xml:space="preserve">Various tools have been developed to make power analysis an easy and routine part of research planning, from Cohen’s own textbooks and publications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 ExcludeAuth="1"&gt;&lt;Author&gt;Cohen&lt;/Author&gt;&lt;Year&gt;1992&lt;/Year&gt;&lt;RecNum&gt;560&lt;/RecNum&gt;&lt;DisplayText&gt;(e.g., 1988; 1992)&lt;/DisplayText&gt;&lt;record&gt;&lt;rec-number&gt;560&lt;/rec-number&gt;&lt;foreign-keys&gt;&lt;key app="EN" db-id="9xrafw5sx95dvre9w5hpevd89fzwtwr9twsw" timestamp="1508193712"&gt;560&lt;/key&gt;&lt;/foreign-keys&gt;&lt;ref-type name="Journal Article"&gt;17&lt;/ref-type&gt;&lt;contributors&gt;&lt;authors&gt;&lt;author&gt;Cohen, Jacob&lt;/author&gt;&lt;/authors&gt;&lt;/contributors&gt;&lt;titles&gt;&lt;title&gt;A power primer&lt;/title&gt;&lt;secondary-title&gt;Psychological Bulletin&lt;/secondary-title&gt;&lt;/titles&gt;&lt;periodical&gt;&lt;full-title&gt;Psychological Bulletin&lt;/full-title&gt;&lt;/periodical&gt;&lt;pages&gt;155-159&lt;/pages&gt;&lt;volume&gt;112&lt;/volume&gt;&lt;number&gt;1&lt;/number&gt;&lt;keywords&gt;&lt;keyword&gt;*Effect Size (Statistical)&lt;/keyword&gt;&lt;keyword&gt;*Statistical Analysis&lt;/keyword&gt;&lt;keyword&gt;Statistical Power&lt;/keyword&gt;&lt;/keywords&gt;&lt;dates&gt;&lt;year&gt;1992&lt;/year&gt;&lt;/dates&gt;&lt;pub-location&gt;US&lt;/pub-location&gt;&lt;publisher&gt;American Psychological Association&lt;/publisher&gt;&lt;isbn&gt;1939-1455(Electronic);0033-2909(Print)&lt;/isbn&gt;&lt;urls&gt;&lt;/urls&gt;&lt;electronic-resource-num&gt;10.1037/0033-2909.112.1.155&lt;/electronic-resource-num&gt;&lt;/record&gt;&lt;/Cite&gt;&lt;Cite ExcludeAuth="1"&gt;&lt;Author&gt;Cohen&lt;/Author&gt;&lt;Year&gt;1988&lt;/Year&gt;&lt;RecNum&gt;562&lt;/RecNum&gt;&lt;Prefix&gt;e.g.`, &lt;/Prefix&gt;&lt;record&gt;&lt;rec-number&gt;562&lt;/rec-number&gt;&lt;foreign-keys&gt;&lt;key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rPr>
          <w:rStyle w:val="CommentReference"/>
          <w:rFonts w:cstheme="minorHAnsi"/>
          <w:sz w:val="24"/>
          <w:szCs w:val="24"/>
        </w:rPr>
        <w:fldChar w:fldCharType="separate"/>
      </w:r>
      <w:r>
        <w:rPr>
          <w:rStyle w:val="CommentReference"/>
          <w:rFonts w:cstheme="minorHAnsi"/>
          <w:noProof/>
          <w:sz w:val="24"/>
          <w:szCs w:val="24"/>
        </w:rPr>
        <w:t>(e.g., 1988; 1992)</w:t>
      </w:r>
      <w:r>
        <w:rPr>
          <w:rStyle w:val="CommentReference"/>
          <w:rFonts w:cstheme="minorHAnsi"/>
          <w:sz w:val="24"/>
          <w:szCs w:val="24"/>
        </w:rPr>
        <w:fldChar w:fldCharType="end"/>
      </w:r>
      <w:r>
        <w:rPr>
          <w:rStyle w:val="CommentReference"/>
          <w:rFonts w:cstheme="minorHAnsi"/>
          <w:sz w:val="24"/>
          <w:szCs w:val="24"/>
        </w:rPr>
        <w:t xml:space="preserve"> to various statistical power analysis computer programs </w:t>
      </w:r>
      <w:r>
        <w:rPr>
          <w:rStyle w:val="CommentReference"/>
          <w:rFonts w:cstheme="minorHAnsi"/>
          <w:sz w:val="24"/>
          <w:szCs w:val="24"/>
        </w:rPr>
        <w:fldChar w:fldCharType="begin"/>
      </w:r>
      <w:r>
        <w:rPr>
          <w:rStyle w:val="CommentReference"/>
          <w:rFonts w:cstheme="minorHAnsi"/>
          <w:sz w:val="24"/>
          <w:szCs w:val="24"/>
        </w:rPr>
        <w:instrText xml:space="preserve"> ADDIN EN.CITE &lt;EndNote&gt;&lt;Cite&gt;&lt;Author&gt;Faul&lt;/Author&gt;&lt;Year&gt;2007&lt;/Year&gt;&lt;RecNum&gt;546&lt;/RecNum&gt;&lt;Prefix&gt;e.g.`, &lt;/Prefix&gt;&lt;DisplayText&gt;(e.g., Faul, Erdfelder, Lang, &amp;amp; Buchner, 2007)&lt;/DisplayText&gt;&lt;record&gt;&lt;rec-number&gt;546&lt;/rec-number&gt;&lt;foreign-keys&gt;&lt;key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Pr>
          <w:rStyle w:val="CommentReference"/>
          <w:rFonts w:cstheme="minorHAnsi"/>
          <w:sz w:val="24"/>
          <w:szCs w:val="24"/>
        </w:rPr>
        <w:fldChar w:fldCharType="separate"/>
      </w:r>
      <w:r>
        <w:rPr>
          <w:rStyle w:val="CommentReference"/>
          <w:rFonts w:cstheme="minorHAnsi"/>
          <w:noProof/>
          <w:sz w:val="24"/>
          <w:szCs w:val="24"/>
        </w:rPr>
        <w:t>(e.g., Faul, Erdfelder, Lang, &amp; Buchner, 2007)</w:t>
      </w:r>
      <w:r>
        <w:rPr>
          <w:rStyle w:val="CommentReference"/>
          <w:rFonts w:cstheme="minorHAnsi"/>
          <w:sz w:val="24"/>
          <w:szCs w:val="24"/>
        </w:rPr>
        <w:fldChar w:fldCharType="end"/>
      </w:r>
      <w:r>
        <w:rPr>
          <w:rStyle w:val="CommentReference"/>
          <w:rFonts w:cstheme="minorHAnsi"/>
          <w:sz w:val="24"/>
          <w:szCs w:val="24"/>
        </w:rPr>
        <w:t xml:space="preserve">. </w:t>
      </w:r>
      <w:r w:rsidR="00A526C1">
        <w:rPr>
          <w:rStyle w:val="CommentReference"/>
          <w:rFonts w:cstheme="minorHAnsi"/>
          <w:sz w:val="24"/>
          <w:szCs w:val="24"/>
        </w:rPr>
        <w:t>An important question is whether these efforts have caused any change in the statistical power of psychology research</w:t>
      </w:r>
      <w:r w:rsidR="00FE57D7">
        <w:rPr>
          <w:rStyle w:val="CommentReference"/>
          <w:rFonts w:cstheme="minorHAnsi"/>
          <w:sz w:val="24"/>
          <w:szCs w:val="24"/>
        </w:rPr>
        <w:t xml:space="preserve"> </w:t>
      </w:r>
      <w:r w:rsidR="00FE57D7">
        <w:rPr>
          <w:rStyle w:val="CommentReference"/>
          <w:rFonts w:cstheme="minorHAnsi"/>
          <w:sz w:val="24"/>
          <w:szCs w:val="24"/>
        </w:rPr>
        <w:fldChar w:fldCharType="begin"/>
      </w:r>
      <w:r w:rsidR="00FE57D7">
        <w:rPr>
          <w:rStyle w:val="CommentReference"/>
          <w:rFonts w:cstheme="minorHAnsi"/>
          <w:sz w:val="24"/>
          <w:szCs w:val="24"/>
        </w:rPr>
        <w:instrText xml:space="preserve"> ADDIN EN.CITE &lt;EndNote&gt;&lt;Cite&gt;&lt;Author&gt;Sedlmeier&lt;/Author&gt;&lt;Year&gt;1989&lt;/Year&gt;&lt;RecNum&gt;500&lt;/RecNum&gt;&lt;DisplayText&gt;(Sedlmeier &amp;amp; Gigerenzer, 1989)&lt;/DisplayText&gt;&lt;record&gt;&lt;rec-number&gt;500&lt;/rec-number&gt;&lt;foreign-keys&gt;&lt;key app="EN" db-id="9xrafw5sx95dvre9w5hpevd89fzwtwr9twsw" timestamp="1508193712"&gt;500&lt;/key&gt;&lt;/foreign-keys&gt;&lt;ref-type name="Journal Article"&gt;17&lt;/ref-type&gt;&lt;contributors&gt;&lt;authors&gt;&lt;author&gt;Sedlmeier, Peter&lt;/author&gt;&lt;author&gt;Gigerenzer, Gerd&lt;/author&gt;&lt;/authors&gt;&lt;/contributors&gt;&lt;titles&gt;&lt;title&gt;Do studies of statistical power have an effect on the power of studies?&lt;/title&gt;&lt;secondary-title&gt;Psychological Bulletin&lt;/secondary-title&gt;&lt;/titles&gt;&lt;periodical&gt;&lt;full-title&gt;Psychological Bulletin&lt;/full-title&gt;&lt;/periodical&gt;&lt;pages&gt;309-316&lt;/pages&gt;&lt;volume&gt;105&lt;/volume&gt;&lt;number&gt;2&lt;/number&gt;&lt;keywords&gt;&lt;keyword&gt;*Effect Size (Statistical)&lt;/keyword&gt;&lt;keyword&gt;Statistical Significance&lt;/keyword&gt;&lt;/keywords&gt;&lt;dates&gt;&lt;year&gt;1989&lt;/year&gt;&lt;/dates&gt;&lt;pub-location&gt;US&lt;/pub-location&gt;&lt;publisher&gt;American Psychological Association&lt;/publisher&gt;&lt;isbn&gt;1939-1455(Electronic);0033-2909(Print)&lt;/isbn&gt;&lt;urls&gt;&lt;/urls&gt;&lt;electronic-resource-num&gt;10.1037/0033-2909.105.2.309&lt;/electronic-resource-num&gt;&lt;/record&gt;&lt;/Cite&gt;&lt;/EndNote&gt;</w:instrText>
      </w:r>
      <w:r w:rsidR="00FE57D7">
        <w:rPr>
          <w:rStyle w:val="CommentReference"/>
          <w:rFonts w:cstheme="minorHAnsi"/>
          <w:sz w:val="24"/>
          <w:szCs w:val="24"/>
        </w:rPr>
        <w:fldChar w:fldCharType="separate"/>
      </w:r>
      <w:r w:rsidR="00FE57D7">
        <w:rPr>
          <w:rStyle w:val="CommentReference"/>
          <w:rFonts w:cstheme="minorHAnsi"/>
          <w:noProof/>
          <w:sz w:val="24"/>
          <w:szCs w:val="24"/>
        </w:rPr>
        <w:t>(Sedlmeier &amp; Gigerenzer, 1989)</w:t>
      </w:r>
      <w:r w:rsidR="00FE57D7">
        <w:rPr>
          <w:rStyle w:val="CommentReference"/>
          <w:rFonts w:cstheme="minorHAnsi"/>
          <w:sz w:val="24"/>
          <w:szCs w:val="24"/>
        </w:rPr>
        <w:fldChar w:fldCharType="end"/>
      </w:r>
      <w:r w:rsidR="003462F2">
        <w:rPr>
          <w:rStyle w:val="CommentReference"/>
          <w:rFonts w:cstheme="minorHAnsi"/>
          <w:sz w:val="24"/>
          <w:szCs w:val="24"/>
        </w:rPr>
        <w:t xml:space="preserve">, and how the mean statistical power of psychology research has changed over time </w:t>
      </w:r>
      <w:r w:rsidR="00A526C1">
        <w:rPr>
          <w:rStyle w:val="CommentReference"/>
          <w:rFonts w:cstheme="minorHAnsi"/>
          <w:sz w:val="24"/>
          <w:szCs w:val="24"/>
        </w:rPr>
        <w:t>.</w:t>
      </w:r>
      <w:r w:rsidR="00BF1B43">
        <w:rPr>
          <w:rStyle w:val="CommentReference"/>
          <w:rFonts w:cstheme="minorHAnsi"/>
          <w:sz w:val="24"/>
          <w:szCs w:val="24"/>
        </w:rPr>
        <w:t xml:space="preserve"> </w:t>
      </w:r>
    </w:p>
    <w:p w14:paraId="0FE9D875" w14:textId="7DE49010" w:rsidR="00D64E90" w:rsidRDefault="00A604CF" w:rsidP="00C23FCE">
      <w:pPr>
        <w:spacing w:line="360" w:lineRule="auto"/>
        <w:ind w:firstLine="720"/>
        <w:rPr>
          <w:rStyle w:val="CommentReference"/>
          <w:rFonts w:cstheme="minorHAnsi"/>
          <w:sz w:val="24"/>
          <w:szCs w:val="24"/>
        </w:rPr>
      </w:pPr>
      <w:r w:rsidRPr="004422F7">
        <w:rPr>
          <w:rStyle w:val="CommentReference"/>
          <w:rFonts w:cstheme="minorHAnsi"/>
          <w:sz w:val="24"/>
          <w:szCs w:val="24"/>
        </w:rPr>
        <w:t>Given that many of the included power surveys suggest that</w:t>
      </w:r>
      <w:r w:rsidR="00CF4A59" w:rsidRPr="004422F7">
        <w:rPr>
          <w:rStyle w:val="CommentReference"/>
          <w:rFonts w:cstheme="minorHAnsi"/>
          <w:sz w:val="24"/>
          <w:szCs w:val="24"/>
        </w:rPr>
        <w:t xml:space="preserve"> </w:t>
      </w:r>
      <w:r w:rsidRPr="004422F7">
        <w:rPr>
          <w:rStyle w:val="CommentReference"/>
          <w:rFonts w:cstheme="minorHAnsi"/>
          <w:sz w:val="24"/>
          <w:szCs w:val="24"/>
        </w:rPr>
        <w:t>power analysis should be performed as part of research planning,</w:t>
      </w:r>
      <w:r w:rsidR="00DE4153">
        <w:rPr>
          <w:rStyle w:val="CommentReference"/>
          <w:rFonts w:cstheme="minorHAnsi"/>
          <w:sz w:val="24"/>
          <w:szCs w:val="24"/>
        </w:rPr>
        <w:t xml:space="preserve"> </w:t>
      </w:r>
      <w:r w:rsidRPr="004422F7">
        <w:rPr>
          <w:rStyle w:val="CommentReference"/>
          <w:rFonts w:cstheme="minorHAnsi"/>
          <w:sz w:val="24"/>
          <w:szCs w:val="24"/>
        </w:rPr>
        <w:t xml:space="preserve">a related and crucial </w:t>
      </w:r>
      <w:r w:rsidR="00BF52C3" w:rsidRPr="004422F7">
        <w:rPr>
          <w:rStyle w:val="CommentReference"/>
          <w:rFonts w:cstheme="minorHAnsi"/>
          <w:sz w:val="24"/>
          <w:szCs w:val="24"/>
        </w:rPr>
        <w:t xml:space="preserve">question is </w:t>
      </w:r>
      <w:r w:rsidR="006A556A">
        <w:rPr>
          <w:rStyle w:val="CommentReference"/>
          <w:rFonts w:cstheme="minorHAnsi"/>
          <w:sz w:val="24"/>
          <w:szCs w:val="24"/>
        </w:rPr>
        <w:t xml:space="preserve">whether </w:t>
      </w:r>
      <w:r w:rsidR="00CA4820">
        <w:rPr>
          <w:rStyle w:val="CommentReference"/>
          <w:rFonts w:cstheme="minorHAnsi"/>
          <w:sz w:val="24"/>
          <w:szCs w:val="24"/>
        </w:rPr>
        <w:t>people are performing and reporting a power a</w:t>
      </w:r>
      <w:r w:rsidR="00F0453A">
        <w:rPr>
          <w:rStyle w:val="CommentReference"/>
          <w:rFonts w:cstheme="minorHAnsi"/>
          <w:sz w:val="24"/>
          <w:szCs w:val="24"/>
        </w:rPr>
        <w:t>nalysis more often</w:t>
      </w:r>
      <w:r w:rsidR="00DE4153">
        <w:rPr>
          <w:rStyle w:val="CommentReference"/>
          <w:rFonts w:cstheme="minorHAnsi"/>
          <w:sz w:val="24"/>
          <w:szCs w:val="24"/>
        </w:rPr>
        <w:t xml:space="preserve">. </w:t>
      </w:r>
      <w:r w:rsidR="00647812">
        <w:rPr>
          <w:rStyle w:val="CommentReference"/>
          <w:rFonts w:cstheme="minorHAnsi"/>
          <w:sz w:val="24"/>
          <w:szCs w:val="24"/>
        </w:rPr>
        <w:t>The</w:t>
      </w:r>
      <w:r w:rsidR="00DE4153" w:rsidRPr="004422F7">
        <w:rPr>
          <w:rStyle w:val="CommentReference"/>
          <w:rFonts w:cstheme="minorHAnsi"/>
          <w:sz w:val="24"/>
          <w:szCs w:val="24"/>
        </w:rPr>
        <w:t xml:space="preserve"> American Psychological </w:t>
      </w:r>
      <w:r w:rsidR="00DE4153" w:rsidRPr="004422F7">
        <w:rPr>
          <w:rStyle w:val="CommentReference"/>
          <w:rFonts w:cstheme="minorHAnsi"/>
          <w:sz w:val="24"/>
          <w:szCs w:val="24"/>
        </w:rPr>
        <w:lastRenderedPageBreak/>
        <w:t xml:space="preserve">Association and CONSORT reporting guidelines have suggested that justification for the sample size </w:t>
      </w:r>
      <w:r w:rsidR="00647812">
        <w:rPr>
          <w:rStyle w:val="CommentReference"/>
          <w:rFonts w:cstheme="minorHAnsi"/>
          <w:sz w:val="24"/>
          <w:szCs w:val="24"/>
        </w:rPr>
        <w:t xml:space="preserve">included in research combined with the rapid increase in the availability and accessibility of power analysis tools, one might expect that the rate of power analysis reporting would have increased over time </w:t>
      </w:r>
      <w:r w:rsidR="00DE4153"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 </w:instrText>
      </w:r>
      <w:r w:rsidR="00DE4153">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YW5kYXJkcywgMjAwODsgTW9oZXIgZXQgYWwuLCAyMDEwOyBNb2hlciwgU2NodWx6LCAmYW1wOyBB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</w:fldData>
        </w:fldChar>
      </w:r>
      <w:r w:rsidR="00DE4153">
        <w:rPr>
          <w:rStyle w:val="CommentReference"/>
          <w:rFonts w:cstheme="minorHAnsi"/>
          <w:sz w:val="24"/>
          <w:szCs w:val="24"/>
        </w:rPr>
        <w:instrText xml:space="preserve"> ADDIN EN.CITE.DATA </w:instrText>
      </w:r>
      <w:r w:rsidR="00DE4153">
        <w:rPr>
          <w:rStyle w:val="CommentReference"/>
          <w:rFonts w:cstheme="minorHAnsi"/>
          <w:sz w:val="24"/>
          <w:szCs w:val="24"/>
        </w:rPr>
      </w:r>
      <w:r w:rsidR="00DE4153">
        <w:rPr>
          <w:rStyle w:val="CommentReference"/>
          <w:rFonts w:cstheme="minorHAnsi"/>
          <w:sz w:val="24"/>
          <w:szCs w:val="24"/>
        </w:rPr>
        <w:fldChar w:fldCharType="end"/>
      </w:r>
      <w:r w:rsidR="00DE4153" w:rsidRPr="004422F7">
        <w:rPr>
          <w:rStyle w:val="CommentReference"/>
          <w:rFonts w:cstheme="minorHAnsi"/>
          <w:sz w:val="24"/>
          <w:szCs w:val="24"/>
        </w:rPr>
      </w:r>
      <w:r w:rsidR="00DE4153" w:rsidRPr="004422F7">
        <w:rPr>
          <w:rStyle w:val="CommentReference"/>
          <w:rFonts w:cstheme="minorHAnsi"/>
          <w:sz w:val="24"/>
          <w:szCs w:val="24"/>
        </w:rPr>
        <w:fldChar w:fldCharType="separate"/>
      </w:r>
      <w:r w:rsidR="00DE4153">
        <w:rPr>
          <w:rStyle w:val="CommentReference"/>
          <w:rFonts w:cstheme="minorHAnsi"/>
          <w:noProof/>
          <w:sz w:val="24"/>
          <w:szCs w:val="24"/>
        </w:rPr>
        <w:t>(APA Publications Communications Board Working Group on Journal Article Reporting Standards, 2008; Moher et al., 2010; Moher, Schulz, &amp; Altman, 2001; Wilkinson, 1999)</w:t>
      </w:r>
      <w:r w:rsidR="00DE4153" w:rsidRPr="004422F7">
        <w:rPr>
          <w:rStyle w:val="CommentReference"/>
          <w:rFonts w:cstheme="minorHAnsi"/>
          <w:sz w:val="24"/>
          <w:szCs w:val="24"/>
        </w:rPr>
        <w:fldChar w:fldCharType="end"/>
      </w:r>
      <w:r w:rsidR="00DE4153">
        <w:rPr>
          <w:rStyle w:val="CommentReference"/>
          <w:rFonts w:cstheme="minorHAnsi"/>
          <w:sz w:val="24"/>
          <w:szCs w:val="24"/>
        </w:rPr>
        <w:t xml:space="preserve">. </w:t>
      </w:r>
    </w:p>
    <w:p w14:paraId="5F7E763F" w14:textId="5EF226C9" w:rsidR="00DE4153" w:rsidRDefault="00C80CB9" w:rsidP="00C23FCE">
      <w:pPr>
        <w:spacing w:line="360" w:lineRule="auto"/>
        <w:ind w:firstLine="720"/>
        <w:rPr>
          <w:rStyle w:val="CommentReference"/>
          <w:rFonts w:cstheme="minorHAnsi"/>
          <w:sz w:val="24"/>
          <w:szCs w:val="24"/>
        </w:rPr>
      </w:pPr>
      <w:r>
        <w:rPr>
          <w:rStyle w:val="CommentReference"/>
          <w:rFonts w:cstheme="minorHAnsi"/>
          <w:sz w:val="24"/>
          <w:szCs w:val="24"/>
        </w:rPr>
        <w:t xml:space="preserve">This study brings together the large body of research across </w:t>
      </w:r>
      <w:r w:rsidR="003462F2">
        <w:rPr>
          <w:rStyle w:val="CommentReference"/>
          <w:rFonts w:cstheme="minorHAnsi"/>
          <w:sz w:val="24"/>
          <w:szCs w:val="24"/>
        </w:rPr>
        <w:t>fields</w:t>
      </w:r>
      <w:r>
        <w:rPr>
          <w:rStyle w:val="CommentReference"/>
          <w:rFonts w:cstheme="minorHAnsi"/>
          <w:sz w:val="24"/>
          <w:szCs w:val="24"/>
        </w:rPr>
        <w:t xml:space="preserve"> of </w:t>
      </w:r>
      <w:r w:rsidRPr="004422F7">
        <w:rPr>
          <w:rStyle w:val="CommentReference"/>
          <w:rFonts w:cstheme="minorHAnsi"/>
          <w:sz w:val="24"/>
          <w:szCs w:val="24"/>
        </w:rPr>
        <w:t>psycholog</w:t>
      </w:r>
      <w:r w:rsidR="003462F2">
        <w:rPr>
          <w:rStyle w:val="CommentReference"/>
          <w:rFonts w:cstheme="minorHAnsi"/>
          <w:sz w:val="24"/>
          <w:szCs w:val="24"/>
        </w:rPr>
        <w:t>y which</w:t>
      </w:r>
      <w:r>
        <w:rPr>
          <w:rStyle w:val="CommentReference"/>
          <w:rFonts w:cstheme="minorHAnsi"/>
          <w:sz w:val="24"/>
          <w:szCs w:val="24"/>
        </w:rPr>
        <w:t xml:space="preserve"> examine</w:t>
      </w:r>
      <w:r w:rsidR="003462F2">
        <w:rPr>
          <w:rStyle w:val="CommentReference"/>
          <w:rFonts w:cstheme="minorHAnsi"/>
          <w:sz w:val="24"/>
          <w:szCs w:val="24"/>
        </w:rPr>
        <w:t>s</w:t>
      </w:r>
      <w:r>
        <w:rPr>
          <w:rStyle w:val="CommentReference"/>
          <w:rFonts w:cstheme="minorHAnsi"/>
          <w:sz w:val="24"/>
          <w:szCs w:val="24"/>
        </w:rPr>
        <w:t xml:space="preserve"> the statistical power of psychological research in order to estimate the average power of psychology research and examine how the </w:t>
      </w:r>
      <w:r w:rsidR="003462F2">
        <w:rPr>
          <w:rStyle w:val="CommentReference"/>
          <w:rFonts w:cstheme="minorHAnsi"/>
          <w:sz w:val="24"/>
          <w:szCs w:val="24"/>
        </w:rPr>
        <w:t xml:space="preserve">average </w:t>
      </w:r>
      <w:r>
        <w:rPr>
          <w:rStyle w:val="CommentReference"/>
          <w:rFonts w:cstheme="minorHAnsi"/>
          <w:sz w:val="24"/>
          <w:szCs w:val="24"/>
        </w:rPr>
        <w:t xml:space="preserve">statistical power of this body has changed over the last half century. </w:t>
      </w:r>
      <w:r w:rsidR="00F33268">
        <w:rPr>
          <w:rStyle w:val="CommentReference"/>
          <w:rFonts w:cstheme="minorHAnsi"/>
          <w:sz w:val="24"/>
          <w:szCs w:val="24"/>
        </w:rPr>
        <w:t xml:space="preserve">In </w:t>
      </w:r>
      <w:r>
        <w:rPr>
          <w:rStyle w:val="CommentReference"/>
          <w:rFonts w:cstheme="minorHAnsi"/>
          <w:sz w:val="24"/>
          <w:szCs w:val="24"/>
        </w:rPr>
        <w:t xml:space="preserve">a secondary analysis, </w:t>
      </w:r>
      <w:r w:rsidR="00F33268">
        <w:rPr>
          <w:rStyle w:val="CommentReference"/>
          <w:rFonts w:cstheme="minorHAnsi"/>
          <w:sz w:val="24"/>
          <w:szCs w:val="24"/>
        </w:rPr>
        <w:t>t</w:t>
      </w:r>
      <w:r w:rsidR="00955078" w:rsidRPr="004422F7">
        <w:rPr>
          <w:rStyle w:val="CommentReference"/>
          <w:rFonts w:cstheme="minorHAnsi"/>
          <w:sz w:val="24"/>
          <w:szCs w:val="24"/>
        </w:rPr>
        <w:t xml:space="preserve">his study </w:t>
      </w:r>
      <w:r w:rsidR="00DE4153">
        <w:rPr>
          <w:rStyle w:val="CommentReference"/>
          <w:rFonts w:cstheme="minorHAnsi"/>
          <w:sz w:val="24"/>
          <w:szCs w:val="24"/>
        </w:rPr>
        <w:t xml:space="preserve">also uses </w:t>
      </w:r>
      <w:r w:rsidR="003462F2">
        <w:rPr>
          <w:rStyle w:val="CommentReference"/>
          <w:rFonts w:cstheme="minorHAnsi"/>
          <w:sz w:val="24"/>
          <w:szCs w:val="24"/>
        </w:rPr>
        <w:t>mixed effects</w:t>
      </w:r>
      <w:r w:rsidR="00DE4153">
        <w:rPr>
          <w:rStyle w:val="CommentReference"/>
          <w:rFonts w:cstheme="minorHAnsi"/>
          <w:sz w:val="24"/>
          <w:szCs w:val="24"/>
        </w:rPr>
        <w:t xml:space="preserve"> meta-regression to examine</w:t>
      </w:r>
      <w:r w:rsidR="00373F6E" w:rsidRPr="004422F7">
        <w:rPr>
          <w:rStyle w:val="CommentReference"/>
          <w:rFonts w:cstheme="minorHAnsi"/>
          <w:sz w:val="24"/>
          <w:szCs w:val="24"/>
        </w:rPr>
        <w:t xml:space="preserve"> question of how often published </w:t>
      </w:r>
      <w:r>
        <w:rPr>
          <w:rStyle w:val="CommentReference"/>
          <w:rFonts w:cstheme="minorHAnsi"/>
          <w:sz w:val="24"/>
          <w:szCs w:val="24"/>
        </w:rPr>
        <w:t>psychological</w:t>
      </w:r>
      <w:r w:rsidR="00373F6E" w:rsidRPr="004422F7">
        <w:rPr>
          <w:rStyle w:val="CommentReference"/>
          <w:rFonts w:cstheme="minorHAnsi"/>
          <w:sz w:val="24"/>
          <w:szCs w:val="24"/>
        </w:rPr>
        <w:t xml:space="preserve"> research p</w:t>
      </w:r>
      <w:r w:rsidR="00A604CF" w:rsidRPr="004422F7">
        <w:rPr>
          <w:rStyle w:val="CommentReference"/>
          <w:rFonts w:cstheme="minorHAnsi"/>
          <w:sz w:val="24"/>
          <w:szCs w:val="24"/>
        </w:rPr>
        <w:t xml:space="preserve">apers report having performed a power analysis during research planning, and whether there has been an increase in the number of papers reporting a power analysis </w:t>
      </w:r>
      <w:r>
        <w:rPr>
          <w:rStyle w:val="CommentReference"/>
          <w:rFonts w:cstheme="minorHAnsi"/>
          <w:sz w:val="24"/>
          <w:szCs w:val="24"/>
        </w:rPr>
        <w:t>over time.</w:t>
      </w:r>
    </w:p>
    <w:p w14:paraId="58648E13" w14:textId="5ACDE346" w:rsidR="00922657" w:rsidRPr="00DE4153" w:rsidRDefault="008C46FF" w:rsidP="00EC3B52">
      <w:pPr>
        <w:pStyle w:val="Heading2"/>
      </w:pPr>
      <w:r>
        <w:t>5.</w:t>
      </w:r>
      <w:r w:rsidR="002A6311" w:rsidRPr="004422F7">
        <w:t>2 Method</w:t>
      </w:r>
    </w:p>
    <w:p w14:paraId="5B4BC499" w14:textId="16859307" w:rsidR="00922657" w:rsidRPr="004422F7" w:rsidRDefault="008C46FF" w:rsidP="00EC3B52">
      <w:pPr>
        <w:pStyle w:val="Heading3"/>
      </w:pPr>
      <w:r>
        <w:t>5.</w:t>
      </w:r>
      <w:r w:rsidR="0037463C" w:rsidRPr="004422F7">
        <w:t xml:space="preserve">2.1 </w:t>
      </w:r>
      <w:r w:rsidR="00922657" w:rsidRPr="004422F7">
        <w:t>Research Design</w:t>
      </w:r>
    </w:p>
    <w:p w14:paraId="301B26F9" w14:textId="32AFB4E6" w:rsidR="009436F9" w:rsidRDefault="00305992" w:rsidP="008B136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The design and hypotheses, along with a detailed analysis plan for the secondary analysis, were preregistered after an initial pilot sample of 1</w:t>
      </w:r>
      <w:r w:rsidR="00B4692D" w:rsidRPr="004422F7">
        <w:rPr>
          <w:rFonts w:asciiTheme="minorHAnsi" w:hAnsiTheme="minorHAnsi" w:cstheme="minorHAnsi"/>
          <w:sz w:val="24"/>
          <w:szCs w:val="24"/>
        </w:rPr>
        <w:t>7</w:t>
      </w:r>
      <w:r w:rsidRPr="004422F7">
        <w:rPr>
          <w:rFonts w:asciiTheme="minorHAnsi" w:hAnsiTheme="minorHAnsi" w:cstheme="minorHAnsi"/>
          <w:sz w:val="24"/>
          <w:szCs w:val="24"/>
        </w:rPr>
        <w:t xml:space="preserve"> articles had been collected, </w:t>
      </w:r>
      <w:r w:rsidR="00D64E90">
        <w:rPr>
          <w:rFonts w:asciiTheme="minorHAnsi" w:hAnsiTheme="minorHAnsi" w:cstheme="minorHAnsi"/>
          <w:sz w:val="24"/>
          <w:szCs w:val="24"/>
        </w:rPr>
        <w:t>but</w:t>
      </w:r>
      <w:r w:rsidR="00D64E90" w:rsidRPr="004422F7">
        <w:rPr>
          <w:rFonts w:asciiTheme="minorHAnsi" w:hAnsiTheme="minorHAnsi" w:cstheme="minorHAnsi"/>
          <w:sz w:val="24"/>
          <w:szCs w:val="24"/>
        </w:rPr>
        <w:t xml:space="preserve"> </w:t>
      </w:r>
      <w:r w:rsidRPr="004422F7">
        <w:rPr>
          <w:rFonts w:asciiTheme="minorHAnsi" w:hAnsiTheme="minorHAnsi" w:cstheme="minorHAnsi"/>
          <w:sz w:val="24"/>
          <w:szCs w:val="24"/>
        </w:rPr>
        <w:t xml:space="preserve">before any analysis or summary statistics had been calculated. The pre-registration </w:t>
      </w:r>
      <w:r w:rsidR="000A506B" w:rsidRPr="004422F7">
        <w:rPr>
          <w:rFonts w:asciiTheme="minorHAnsi" w:hAnsiTheme="minorHAnsi" w:cstheme="minorHAnsi"/>
          <w:sz w:val="24"/>
          <w:szCs w:val="24"/>
        </w:rPr>
        <w:t xml:space="preserve">and pilot data </w:t>
      </w:r>
      <w:proofErr w:type="gramStart"/>
      <w:r w:rsidRPr="004422F7">
        <w:rPr>
          <w:rFonts w:asciiTheme="minorHAnsi" w:hAnsiTheme="minorHAnsi" w:cstheme="minorHAnsi"/>
          <w:sz w:val="24"/>
          <w:szCs w:val="24"/>
        </w:rPr>
        <w:t>is</w:t>
      </w:r>
      <w:proofErr w:type="gramEnd"/>
      <w:r w:rsidRPr="004422F7">
        <w:rPr>
          <w:rFonts w:asciiTheme="minorHAnsi" w:hAnsiTheme="minorHAnsi" w:cstheme="minorHAnsi"/>
          <w:sz w:val="24"/>
          <w:szCs w:val="24"/>
        </w:rPr>
        <w:t xml:space="preserve"> available at </w:t>
      </w:r>
      <w:hyperlink r:id="rId8" w:history="1">
        <w:r w:rsidRPr="004422F7">
          <w:rPr>
            <w:rStyle w:val="Hyperlink"/>
            <w:rFonts w:asciiTheme="minorHAnsi" w:hAnsiTheme="minorHAnsi" w:cstheme="minorHAnsi"/>
            <w:sz w:val="24"/>
            <w:szCs w:val="24"/>
          </w:rPr>
          <w:t>https://osf.io/n6jfd/</w:t>
        </w:r>
      </w:hyperlink>
      <w:r w:rsidR="00C04A77">
        <w:rPr>
          <w:rFonts w:asciiTheme="minorHAnsi" w:hAnsiTheme="minorHAnsi" w:cstheme="minorHAnsi"/>
          <w:sz w:val="24"/>
          <w:szCs w:val="24"/>
        </w:rPr>
        <w:t xml:space="preserve">, see table [pre-registration] for a list of deviations from the pre-registered protocol. </w:t>
      </w:r>
    </w:p>
    <w:p w14:paraId="23DD6287" w14:textId="66589A1F" w:rsidR="00C04A77" w:rsidRDefault="00C04A77" w:rsidP="008672DA">
      <w:pPr>
        <w:pStyle w:val="Answer"/>
        <w:tabs>
          <w:tab w:val="left" w:pos="459"/>
        </w:tabs>
        <w:spacing w:after="0" w:line="360" w:lineRule="auto"/>
        <w:rPr>
          <w:rFonts w:asciiTheme="minorHAnsi" w:hAnsiTheme="minorHAnsi" w:cstheme="minorHAnsi"/>
          <w:sz w:val="24"/>
          <w:szCs w:val="24"/>
        </w:rPr>
      </w:pPr>
      <w:r>
        <w:rPr>
          <w:rFonts w:asciiTheme="minorHAnsi" w:hAnsiTheme="minorHAnsi" w:cstheme="minorHAnsi"/>
          <w:sz w:val="24"/>
          <w:szCs w:val="24"/>
        </w:rPr>
        <w:t>Table [preregistration]</w:t>
      </w:r>
      <w:r w:rsidR="008672DA">
        <w:rPr>
          <w:rFonts w:asciiTheme="minorHAnsi" w:hAnsiTheme="minorHAnsi" w:cstheme="minorHAnsi"/>
          <w:sz w:val="24"/>
          <w:szCs w:val="24"/>
        </w:rPr>
        <w:t>.</w:t>
      </w:r>
    </w:p>
    <w:p w14:paraId="701D8328" w14:textId="44EEA59B" w:rsidR="008672DA" w:rsidRPr="008672DA" w:rsidRDefault="008672DA" w:rsidP="008672DA">
      <w:pPr>
        <w:pStyle w:val="Answer"/>
        <w:tabs>
          <w:tab w:val="left" w:pos="459"/>
        </w:tabs>
        <w:spacing w:after="0" w:line="360" w:lineRule="auto"/>
        <w:rPr>
          <w:rFonts w:asciiTheme="minorHAnsi" w:hAnsiTheme="minorHAnsi" w:cstheme="minorHAnsi"/>
          <w:i/>
          <w:sz w:val="24"/>
          <w:szCs w:val="24"/>
        </w:rPr>
      </w:pPr>
      <w:r>
        <w:rPr>
          <w:rFonts w:asciiTheme="minorHAnsi" w:hAnsiTheme="minorHAnsi" w:cstheme="minorHAnsi"/>
          <w:i/>
          <w:sz w:val="24"/>
          <w:szCs w:val="24"/>
        </w:rPr>
        <w:t>Deviations from preregistered protocol.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3"/>
      </w:tblGrid>
      <w:tr w:rsidR="009436F9" w14:paraId="0D47E6A6" w14:textId="77777777" w:rsidTr="00A27F49">
        <w:tc>
          <w:tcPr>
            <w:tcW w:w="3397" w:type="dxa"/>
            <w:tcBorders>
              <w:top w:val="single" w:sz="4" w:space="0" w:color="auto"/>
              <w:bottom w:val="single" w:sz="4" w:space="0" w:color="auto"/>
            </w:tcBorders>
          </w:tcPr>
          <w:p w14:paraId="19729316" w14:textId="06A13D94"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Preregistered</w:t>
            </w:r>
          </w:p>
        </w:tc>
        <w:tc>
          <w:tcPr>
            <w:tcW w:w="5613" w:type="dxa"/>
            <w:tcBorders>
              <w:top w:val="single" w:sz="4" w:space="0" w:color="auto"/>
              <w:bottom w:val="single" w:sz="4" w:space="0" w:color="auto"/>
            </w:tcBorders>
          </w:tcPr>
          <w:p w14:paraId="5B815FDF" w14:textId="3484A5B1" w:rsidR="009436F9" w:rsidRDefault="009436F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Performed</w:t>
            </w:r>
            <w:r w:rsidR="00EC2D93">
              <w:rPr>
                <w:rFonts w:asciiTheme="minorHAnsi" w:hAnsiTheme="minorHAnsi" w:cstheme="minorHAnsi"/>
                <w:sz w:val="24"/>
                <w:szCs w:val="24"/>
              </w:rPr>
              <w:t>, justification</w:t>
            </w:r>
          </w:p>
        </w:tc>
      </w:tr>
      <w:tr w:rsidR="009436F9" w14:paraId="68E93631" w14:textId="77777777" w:rsidTr="00A27F49">
        <w:tc>
          <w:tcPr>
            <w:tcW w:w="3397" w:type="dxa"/>
            <w:tcBorders>
              <w:top w:val="single" w:sz="4" w:space="0" w:color="auto"/>
            </w:tcBorders>
          </w:tcPr>
          <w:p w14:paraId="1A6832B8" w14:textId="092C6074" w:rsidR="009436F9" w:rsidRDefault="00847A28"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Missing data to be excluded</w:t>
            </w:r>
          </w:p>
        </w:tc>
        <w:tc>
          <w:tcPr>
            <w:tcW w:w="5613" w:type="dxa"/>
            <w:tcBorders>
              <w:top w:val="single" w:sz="4" w:space="0" w:color="auto"/>
            </w:tcBorders>
          </w:tcPr>
          <w:p w14:paraId="2A6E6A1A" w14:textId="043CED40"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Means and variances were</w:t>
            </w:r>
            <w:r w:rsidR="009436F9">
              <w:rPr>
                <w:rFonts w:asciiTheme="minorHAnsi" w:hAnsiTheme="minorHAnsi" w:cstheme="minorHAnsi"/>
                <w:sz w:val="24"/>
                <w:szCs w:val="24"/>
              </w:rPr>
              <w:t xml:space="preserve"> imputed as large numbers of studies</w:t>
            </w:r>
            <w:r>
              <w:rPr>
                <w:rFonts w:asciiTheme="minorHAnsi" w:hAnsiTheme="minorHAnsi" w:cstheme="minorHAnsi"/>
                <w:sz w:val="24"/>
                <w:szCs w:val="24"/>
              </w:rPr>
              <w:t xml:space="preserve"> has some missing data. </w:t>
            </w:r>
            <w:r w:rsidR="00BA68C3">
              <w:rPr>
                <w:rFonts w:asciiTheme="minorHAnsi" w:hAnsiTheme="minorHAnsi" w:cstheme="minorHAnsi"/>
                <w:sz w:val="24"/>
                <w:szCs w:val="24"/>
              </w:rPr>
              <w:t>Analyses were also r</w:t>
            </w:r>
            <w:r w:rsidR="003504A4">
              <w:rPr>
                <w:rFonts w:asciiTheme="minorHAnsi" w:hAnsiTheme="minorHAnsi" w:cstheme="minorHAnsi"/>
                <w:sz w:val="24"/>
                <w:szCs w:val="24"/>
              </w:rPr>
              <w:t>u</w:t>
            </w:r>
            <w:r w:rsidR="00BA68C3">
              <w:rPr>
                <w:rFonts w:asciiTheme="minorHAnsi" w:hAnsiTheme="minorHAnsi" w:cstheme="minorHAnsi"/>
                <w:sz w:val="24"/>
                <w:szCs w:val="24"/>
              </w:rPr>
              <w:t>n without data imputation</w:t>
            </w:r>
            <w:r w:rsidR="003F386A">
              <w:rPr>
                <w:rFonts w:asciiTheme="minorHAnsi" w:hAnsiTheme="minorHAnsi" w:cstheme="minorHAnsi"/>
                <w:sz w:val="24"/>
                <w:szCs w:val="24"/>
              </w:rPr>
              <w:t xml:space="preserve"> as </w:t>
            </w:r>
            <w:r w:rsidR="00A46A78">
              <w:rPr>
                <w:rFonts w:asciiTheme="minorHAnsi" w:hAnsiTheme="minorHAnsi" w:cstheme="minorHAnsi"/>
                <w:sz w:val="24"/>
                <w:szCs w:val="24"/>
              </w:rPr>
              <w:t>w</w:t>
            </w:r>
            <w:r w:rsidR="00A46A78">
              <w:t xml:space="preserve">as </w:t>
            </w:r>
            <w:r w:rsidR="003F386A">
              <w:rPr>
                <w:rFonts w:asciiTheme="minorHAnsi" w:hAnsiTheme="minorHAnsi" w:cstheme="minorHAnsi"/>
                <w:sz w:val="24"/>
                <w:szCs w:val="24"/>
              </w:rPr>
              <w:t>preregistered</w:t>
            </w:r>
            <w:r w:rsidR="00C508E5">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C508E5">
              <w:rPr>
                <w:rFonts w:asciiTheme="minorHAnsi" w:hAnsiTheme="minorHAnsi" w:cstheme="minorHAnsi"/>
                <w:sz w:val="24"/>
                <w:szCs w:val="24"/>
              </w:rPr>
              <w:t>)</w:t>
            </w:r>
            <w:r w:rsidR="00BA68C3">
              <w:rPr>
                <w:rFonts w:asciiTheme="minorHAnsi" w:hAnsiTheme="minorHAnsi" w:cstheme="minorHAnsi"/>
                <w:sz w:val="24"/>
                <w:szCs w:val="24"/>
              </w:rPr>
              <w:t xml:space="preserve">. </w:t>
            </w:r>
          </w:p>
        </w:tc>
      </w:tr>
      <w:tr w:rsidR="009436F9" w14:paraId="70C92C04" w14:textId="77777777" w:rsidTr="00A27F49">
        <w:tc>
          <w:tcPr>
            <w:tcW w:w="3397" w:type="dxa"/>
          </w:tcPr>
          <w:p w14:paraId="55D0F255" w14:textId="14F79F86" w:rsidR="009436F9" w:rsidRDefault="00EC2D93"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rsidR="009436F9">
              <w:rPr>
                <w:rFonts w:asciiTheme="minorHAnsi" w:hAnsiTheme="minorHAnsi" w:cstheme="minorHAnsi"/>
                <w:sz w:val="24"/>
                <w:szCs w:val="24"/>
              </w:rPr>
              <w:t>edians</w:t>
            </w:r>
            <w:r>
              <w:rPr>
                <w:rFonts w:asciiTheme="minorHAnsi" w:hAnsiTheme="minorHAnsi" w:cstheme="minorHAnsi"/>
                <w:sz w:val="24"/>
                <w:szCs w:val="24"/>
              </w:rPr>
              <w:t xml:space="preserve"> to be the subject of estimates</w:t>
            </w:r>
          </w:p>
        </w:tc>
        <w:tc>
          <w:tcPr>
            <w:tcW w:w="5613" w:type="dxa"/>
          </w:tcPr>
          <w:p w14:paraId="4BED7C5F" w14:textId="3AE4CB95" w:rsidR="009436F9" w:rsidRDefault="000370F7" w:rsidP="00E046E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Meta-analysis </w:t>
            </w:r>
            <w:r w:rsidR="00A46A78">
              <w:rPr>
                <w:rFonts w:asciiTheme="minorHAnsi" w:hAnsiTheme="minorHAnsi" w:cstheme="minorHAnsi"/>
                <w:sz w:val="24"/>
                <w:szCs w:val="24"/>
              </w:rPr>
              <w:t>e</w:t>
            </w:r>
            <w:r w:rsidR="00A46A78">
              <w:t>stimated</w:t>
            </w:r>
            <w:r>
              <w:rPr>
                <w:rFonts w:asciiTheme="minorHAnsi" w:hAnsiTheme="minorHAnsi" w:cstheme="minorHAnsi"/>
                <w:sz w:val="24"/>
                <w:szCs w:val="24"/>
              </w:rPr>
              <w:t xml:space="preserve"> mean</w:t>
            </w:r>
            <w:r w:rsidR="00A46A78">
              <w:rPr>
                <w:rFonts w:asciiTheme="minorHAnsi" w:hAnsiTheme="minorHAnsi" w:cstheme="minorHAnsi"/>
                <w:sz w:val="24"/>
                <w:szCs w:val="24"/>
              </w:rPr>
              <w:t xml:space="preserve"> not medians. Due to the fact that </w:t>
            </w:r>
            <w:r w:rsidR="00EC2D93">
              <w:rPr>
                <w:rFonts w:asciiTheme="minorHAnsi" w:hAnsiTheme="minorHAnsi" w:cstheme="minorHAnsi"/>
                <w:sz w:val="24"/>
                <w:szCs w:val="24"/>
              </w:rPr>
              <w:t xml:space="preserve">means </w:t>
            </w:r>
            <w:r w:rsidR="00A46A78">
              <w:rPr>
                <w:rFonts w:asciiTheme="minorHAnsi" w:hAnsiTheme="minorHAnsi" w:cstheme="minorHAnsi"/>
                <w:sz w:val="24"/>
                <w:szCs w:val="24"/>
              </w:rPr>
              <w:t xml:space="preserve">were reported slightly more </w:t>
            </w:r>
            <w:r w:rsidR="00A46A78">
              <w:rPr>
                <w:rFonts w:asciiTheme="minorHAnsi" w:hAnsiTheme="minorHAnsi" w:cstheme="minorHAnsi"/>
                <w:sz w:val="24"/>
                <w:szCs w:val="24"/>
              </w:rPr>
              <w:lastRenderedPageBreak/>
              <w:t xml:space="preserve">often, </w:t>
            </w:r>
            <w:r w:rsidR="00EC2D93">
              <w:rPr>
                <w:rFonts w:asciiTheme="minorHAnsi" w:hAnsiTheme="minorHAnsi" w:cstheme="minorHAnsi"/>
                <w:sz w:val="24"/>
                <w:szCs w:val="24"/>
              </w:rPr>
              <w:t>equally often</w:t>
            </w:r>
            <w:r w:rsidR="00A46A78">
              <w:rPr>
                <w:rFonts w:asciiTheme="minorHAnsi" w:hAnsiTheme="minorHAnsi" w:cstheme="minorHAnsi"/>
                <w:sz w:val="24"/>
                <w:szCs w:val="24"/>
              </w:rPr>
              <w:t xml:space="preserve"> (in 45 compared to 47 articles)</w:t>
            </w:r>
            <w:r w:rsidR="00EC2D93">
              <w:rPr>
                <w:rFonts w:asciiTheme="minorHAnsi" w:hAnsiTheme="minorHAnsi" w:cstheme="minorHAnsi"/>
                <w:sz w:val="24"/>
                <w:szCs w:val="24"/>
              </w:rPr>
              <w:t>,</w:t>
            </w:r>
            <w:r w:rsidR="00644CDC">
              <w:rPr>
                <w:rFonts w:asciiTheme="minorHAnsi" w:hAnsiTheme="minorHAnsi" w:cstheme="minorHAnsi"/>
                <w:sz w:val="24"/>
                <w:szCs w:val="24"/>
              </w:rPr>
              <w:t xml:space="preserve"> </w:t>
            </w:r>
            <w:r w:rsidR="00E046E2">
              <w:rPr>
                <w:rFonts w:asciiTheme="minorHAnsi" w:hAnsiTheme="minorHAnsi" w:cstheme="minorHAnsi"/>
                <w:sz w:val="24"/>
                <w:szCs w:val="24"/>
              </w:rPr>
              <w:t xml:space="preserve">methods of estimating means from medians </w:t>
            </w:r>
            <w:r w:rsidR="00011106">
              <w:rPr>
                <w:rFonts w:asciiTheme="minorHAnsi" w:hAnsiTheme="minorHAnsi" w:cstheme="minorHAnsi"/>
                <w:sz w:val="24"/>
                <w:szCs w:val="24"/>
              </w:rPr>
              <w:t xml:space="preserve">(with quartiles or other additional information) </w:t>
            </w:r>
            <w:r w:rsidR="00E046E2">
              <w:rPr>
                <w:rFonts w:asciiTheme="minorHAnsi" w:hAnsiTheme="minorHAnsi" w:cstheme="minorHAnsi"/>
                <w:sz w:val="24"/>
                <w:szCs w:val="24"/>
              </w:rPr>
              <w:t xml:space="preserve">are more well developed, </w:t>
            </w:r>
            <w:r w:rsidR="00045871">
              <w:rPr>
                <w:rFonts w:asciiTheme="minorHAnsi" w:hAnsiTheme="minorHAnsi" w:cstheme="minorHAnsi"/>
                <w:sz w:val="24"/>
                <w:szCs w:val="24"/>
              </w:rPr>
              <w:t xml:space="preserve">and as </w:t>
            </w:r>
            <w:r w:rsidR="00E046E2">
              <w:rPr>
                <w:rFonts w:asciiTheme="minorHAnsi" w:hAnsiTheme="minorHAnsi" w:cstheme="minorHAnsi"/>
                <w:sz w:val="24"/>
                <w:szCs w:val="24"/>
              </w:rPr>
              <w:t xml:space="preserve">the standard error </w:t>
            </w:r>
            <w:r w:rsidR="00BB0AD6">
              <w:rPr>
                <w:rFonts w:asciiTheme="minorHAnsi" w:hAnsiTheme="minorHAnsi" w:cstheme="minorHAnsi"/>
                <w:sz w:val="24"/>
                <w:szCs w:val="24"/>
              </w:rPr>
              <w:t xml:space="preserve">of means is smaller than </w:t>
            </w:r>
            <w:r w:rsidR="00045871">
              <w:rPr>
                <w:rFonts w:asciiTheme="minorHAnsi" w:hAnsiTheme="minorHAnsi" w:cstheme="minorHAnsi"/>
                <w:sz w:val="24"/>
                <w:szCs w:val="24"/>
              </w:rPr>
              <w:t xml:space="preserve">that of </w:t>
            </w:r>
            <w:r w:rsidR="00BB0AD6">
              <w:rPr>
                <w:rFonts w:asciiTheme="minorHAnsi" w:hAnsiTheme="minorHAnsi" w:cstheme="minorHAnsi"/>
                <w:sz w:val="24"/>
                <w:szCs w:val="24"/>
              </w:rPr>
              <w:t>median</w:t>
            </w:r>
            <w:r w:rsidR="00E046E2">
              <w:rPr>
                <w:rFonts w:asciiTheme="minorHAnsi" w:hAnsiTheme="minorHAnsi" w:cstheme="minorHAnsi"/>
                <w:sz w:val="24"/>
                <w:szCs w:val="24"/>
              </w:rPr>
              <w:t>s</w:t>
            </w:r>
            <w:r w:rsidR="00A46A78">
              <w:rPr>
                <w:rFonts w:asciiTheme="minorHAnsi" w:hAnsiTheme="minorHAnsi" w:cstheme="minorHAnsi"/>
                <w:sz w:val="24"/>
                <w:szCs w:val="24"/>
              </w:rPr>
              <w:t xml:space="preserve"> </w:t>
            </w:r>
            <w:r w:rsidR="00045871">
              <w:rPr>
                <w:rFonts w:asciiTheme="minorHAnsi" w:hAnsiTheme="minorHAnsi" w:cstheme="minorHAnsi"/>
                <w:sz w:val="24"/>
                <w:szCs w:val="24"/>
              </w:rPr>
              <w:t>(cerates paribus).</w:t>
            </w:r>
          </w:p>
        </w:tc>
      </w:tr>
      <w:tr w:rsidR="009436F9" w14:paraId="5E968175" w14:textId="77777777" w:rsidTr="00A27F49">
        <w:tc>
          <w:tcPr>
            <w:tcW w:w="3397" w:type="dxa"/>
          </w:tcPr>
          <w:p w14:paraId="70AA77AE" w14:textId="547EF3BD"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lastRenderedPageBreak/>
              <w:t>No estimation method was preregistered</w:t>
            </w:r>
          </w:p>
        </w:tc>
        <w:tc>
          <w:tcPr>
            <w:tcW w:w="5613" w:type="dxa"/>
          </w:tcPr>
          <w:p w14:paraId="56BE5382" w14:textId="008FD5F4" w:rsidR="009436F9" w:rsidRDefault="00BB0AD6"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Restricted maximum likelihood estimation used</w:t>
            </w:r>
          </w:p>
        </w:tc>
      </w:tr>
      <w:tr w:rsidR="000B547B" w14:paraId="3C2B58B3" w14:textId="77777777" w:rsidTr="00A27F49">
        <w:tc>
          <w:tcPr>
            <w:tcW w:w="3397" w:type="dxa"/>
          </w:tcPr>
          <w:p w14:paraId="6B14D038" w14:textId="1EA88B40"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examining random effects estimates was preregistered</w:t>
            </w:r>
          </w:p>
        </w:tc>
        <w:tc>
          <w:tcPr>
            <w:tcW w:w="5613" w:type="dxa"/>
          </w:tcPr>
          <w:p w14:paraId="1884DD52" w14:textId="09B6EDE5" w:rsidR="000B547B" w:rsidRDefault="000B547B"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E</w:t>
            </w:r>
            <w:r w:rsidRPr="000B547B">
              <w:rPr>
                <w:rFonts w:asciiTheme="minorHAnsi" w:hAnsiTheme="minorHAnsi" w:cstheme="minorHAnsi"/>
                <w:sz w:val="24"/>
                <w:szCs w:val="24"/>
              </w:rPr>
              <w:t>mpirical Bayes estimates and 95% credible intervals for random effects of area of psychology were calculated following (Morris, 1983; Robinson, 1991)</w:t>
            </w:r>
          </w:p>
        </w:tc>
      </w:tr>
      <w:tr w:rsidR="003504A4" w14:paraId="581881EF" w14:textId="77777777" w:rsidTr="00A27F49">
        <w:tc>
          <w:tcPr>
            <w:tcW w:w="3397" w:type="dxa"/>
          </w:tcPr>
          <w:p w14:paraId="47385346" w14:textId="24DB5D5C" w:rsidR="003504A4" w:rsidRDefault="003504A4"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method of accounting for non-independence caused by different samples being</w:t>
            </w:r>
            <w:r w:rsidR="00262E83">
              <w:rPr>
                <w:rFonts w:asciiTheme="minorHAnsi" w:hAnsiTheme="minorHAnsi" w:cstheme="minorHAnsi"/>
                <w:sz w:val="24"/>
                <w:szCs w:val="24"/>
              </w:rPr>
              <w:t xml:space="preserve"> reported in the same paper and </w:t>
            </w:r>
            <w:r w:rsidR="001137BD">
              <w:rPr>
                <w:rFonts w:asciiTheme="minorHAnsi" w:hAnsiTheme="minorHAnsi" w:cstheme="minorHAnsi"/>
                <w:sz w:val="24"/>
                <w:szCs w:val="24"/>
              </w:rPr>
              <w:t xml:space="preserve">co-occurrence of </w:t>
            </w:r>
            <w:r w:rsidR="00262E83">
              <w:rPr>
                <w:rFonts w:asciiTheme="minorHAnsi" w:hAnsiTheme="minorHAnsi" w:cstheme="minorHAnsi"/>
                <w:sz w:val="24"/>
                <w:szCs w:val="24"/>
              </w:rPr>
              <w:t>area of research</w:t>
            </w:r>
          </w:p>
        </w:tc>
        <w:tc>
          <w:tcPr>
            <w:tcW w:w="5613" w:type="dxa"/>
          </w:tcPr>
          <w:p w14:paraId="56DF85AF" w14:textId="6DF49CA2" w:rsidR="003504A4" w:rsidRDefault="001A290E"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M</w:t>
            </w:r>
            <w:r>
              <w:t>ixed effects</w:t>
            </w:r>
            <w:r w:rsidR="003504A4">
              <w:rPr>
                <w:rFonts w:asciiTheme="minorHAnsi" w:hAnsiTheme="minorHAnsi" w:cstheme="minorHAnsi"/>
                <w:sz w:val="24"/>
                <w:szCs w:val="24"/>
              </w:rPr>
              <w:t xml:space="preserve"> meta-analysis used, including </w:t>
            </w:r>
            <w:r w:rsidR="00262E83">
              <w:rPr>
                <w:rFonts w:asciiTheme="minorHAnsi" w:hAnsiTheme="minorHAnsi" w:cstheme="minorHAnsi"/>
                <w:sz w:val="24"/>
                <w:szCs w:val="24"/>
              </w:rPr>
              <w:t>study and area of research</w:t>
            </w:r>
            <w:r w:rsidR="003504A4">
              <w:rPr>
                <w:rFonts w:asciiTheme="minorHAnsi" w:hAnsiTheme="minorHAnsi" w:cstheme="minorHAnsi"/>
                <w:sz w:val="24"/>
                <w:szCs w:val="24"/>
              </w:rPr>
              <w:t xml:space="preserve"> to account for non-</w:t>
            </w:r>
            <w:r w:rsidR="00B61168">
              <w:rPr>
                <w:rFonts w:asciiTheme="minorHAnsi" w:hAnsiTheme="minorHAnsi" w:cstheme="minorHAnsi"/>
                <w:sz w:val="24"/>
                <w:szCs w:val="24"/>
              </w:rPr>
              <w:t>independence</w:t>
            </w:r>
            <w:r w:rsidR="003504A4">
              <w:rPr>
                <w:rFonts w:asciiTheme="minorHAnsi" w:hAnsiTheme="minorHAnsi" w:cstheme="minorHAnsi"/>
                <w:sz w:val="24"/>
                <w:szCs w:val="24"/>
              </w:rPr>
              <w:t xml:space="preserve"> of results reported within the same paper</w:t>
            </w:r>
            <w:r w:rsidR="00262E83">
              <w:rPr>
                <w:rFonts w:asciiTheme="minorHAnsi" w:hAnsiTheme="minorHAnsi" w:cstheme="minorHAnsi"/>
                <w:sz w:val="24"/>
                <w:szCs w:val="24"/>
              </w:rPr>
              <w:t xml:space="preserve"> and area of research. Model without any random effect were also </w:t>
            </w:r>
            <w:r w:rsidR="003E7850">
              <w:rPr>
                <w:rFonts w:asciiTheme="minorHAnsi" w:hAnsiTheme="minorHAnsi" w:cstheme="minorHAnsi"/>
                <w:sz w:val="24"/>
                <w:szCs w:val="24"/>
              </w:rPr>
              <w:t>performed and reported as sensitivity analyses</w:t>
            </w:r>
            <w:r w:rsidR="00262E83">
              <w:rPr>
                <w:rFonts w:asciiTheme="minorHAnsi" w:hAnsiTheme="minorHAnsi" w:cstheme="minorHAnsi"/>
                <w:sz w:val="24"/>
                <w:szCs w:val="24"/>
              </w:rPr>
              <w:t>.</w:t>
            </w:r>
            <w:r w:rsidR="001137BD">
              <w:rPr>
                <w:rFonts w:asciiTheme="minorHAnsi" w:hAnsiTheme="minorHAnsi" w:cstheme="minorHAnsi"/>
                <w:sz w:val="24"/>
                <w:szCs w:val="24"/>
              </w:rPr>
              <w:t xml:space="preserve"> See </w:t>
            </w:r>
            <w:r w:rsidR="00080C18">
              <w:rPr>
                <w:rFonts w:asciiTheme="minorHAnsi" w:hAnsiTheme="minorHAnsi" w:cstheme="minorHAnsi"/>
                <w:sz w:val="24"/>
                <w:szCs w:val="24"/>
              </w:rPr>
              <w:t>supplementary materials</w:t>
            </w:r>
            <w:r w:rsidR="001137BD">
              <w:rPr>
                <w:rFonts w:asciiTheme="minorHAnsi" w:hAnsiTheme="minorHAnsi" w:cstheme="minorHAnsi"/>
                <w:sz w:val="24"/>
                <w:szCs w:val="24"/>
              </w:rPr>
              <w:t xml:space="preserve"> </w:t>
            </w:r>
            <w:r w:rsidR="00080C18">
              <w:rPr>
                <w:rFonts w:asciiTheme="minorHAnsi" w:hAnsiTheme="minorHAnsi" w:cstheme="minorHAnsi"/>
                <w:sz w:val="24"/>
                <w:szCs w:val="24"/>
              </w:rPr>
              <w:t>3</w:t>
            </w:r>
            <w:r w:rsidR="001137BD">
              <w:rPr>
                <w:rFonts w:asciiTheme="minorHAnsi" w:hAnsiTheme="minorHAnsi" w:cstheme="minorHAnsi"/>
                <w:sz w:val="24"/>
                <w:szCs w:val="24"/>
              </w:rPr>
              <w:t xml:space="preserve"> for the output of these different models.</w:t>
            </w:r>
          </w:p>
        </w:tc>
      </w:tr>
      <w:tr w:rsidR="00DF00F5" w14:paraId="3B58DBB6" w14:textId="77777777" w:rsidTr="00A27F49">
        <w:tc>
          <w:tcPr>
            <w:tcW w:w="3397" w:type="dxa"/>
          </w:tcPr>
          <w:p w14:paraId="0E802A72" w14:textId="1A8DB723" w:rsidR="00DF00F5" w:rsidRDefault="00DF00F5"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Reported sample sizes were also going to be used as an outcome measure </w:t>
            </w:r>
          </w:p>
        </w:tc>
        <w:tc>
          <w:tcPr>
            <w:tcW w:w="5613" w:type="dxa"/>
          </w:tcPr>
          <w:p w14:paraId="65E91F0B" w14:textId="7D3ECB04" w:rsidR="00DF00F5" w:rsidRDefault="00422AB9"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Not performed as few articles (7) reported mean sample sizes</w:t>
            </w:r>
          </w:p>
        </w:tc>
      </w:tr>
      <w:tr w:rsidR="008A3F6F" w14:paraId="1BBDD0D4" w14:textId="77777777" w:rsidTr="00A27F49">
        <w:tc>
          <w:tcPr>
            <w:tcW w:w="3397" w:type="dxa"/>
          </w:tcPr>
          <w:p w14:paraId="38047E84" w14:textId="18FF2A96" w:rsidR="008A3F6F" w:rsidRDefault="00FB2D7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Specific a</w:t>
            </w:r>
            <w:r w:rsidR="008A3F6F">
              <w:rPr>
                <w:rFonts w:asciiTheme="minorHAnsi" w:hAnsiTheme="minorHAnsi" w:cstheme="minorHAnsi"/>
                <w:sz w:val="24"/>
                <w:szCs w:val="24"/>
              </w:rPr>
              <w:t xml:space="preserve">reas of research were </w:t>
            </w:r>
            <w:r>
              <w:rPr>
                <w:rFonts w:asciiTheme="minorHAnsi" w:hAnsiTheme="minorHAnsi" w:cstheme="minorHAnsi"/>
                <w:sz w:val="24"/>
                <w:szCs w:val="24"/>
              </w:rPr>
              <w:t xml:space="preserve">preregistered for studies to be classified into. </w:t>
            </w:r>
          </w:p>
        </w:tc>
        <w:tc>
          <w:tcPr>
            <w:tcW w:w="5613" w:type="dxa"/>
          </w:tcPr>
          <w:p w14:paraId="1F7662ED" w14:textId="2DB57C0F" w:rsidR="008A3F6F" w:rsidRDefault="008A3F6F"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“Sport and exercise psychology” and “communication research” were added as </w:t>
            </w:r>
            <w:r w:rsidR="007D7FCC">
              <w:rPr>
                <w:rFonts w:asciiTheme="minorHAnsi" w:hAnsiTheme="minorHAnsi" w:cstheme="minorHAnsi"/>
                <w:sz w:val="24"/>
                <w:szCs w:val="24"/>
              </w:rPr>
              <w:t>additional</w:t>
            </w:r>
            <w:r>
              <w:rPr>
                <w:rFonts w:asciiTheme="minorHAnsi" w:hAnsiTheme="minorHAnsi" w:cstheme="minorHAnsi"/>
                <w:sz w:val="24"/>
                <w:szCs w:val="24"/>
              </w:rPr>
              <w:t xml:space="preserve"> fields of research. </w:t>
            </w:r>
          </w:p>
        </w:tc>
      </w:tr>
      <w:tr w:rsidR="00A025F2" w14:paraId="3D45C1DE" w14:textId="77777777" w:rsidTr="00A27F49">
        <w:tc>
          <w:tcPr>
            <w:tcW w:w="3397" w:type="dxa"/>
          </w:tcPr>
          <w:p w14:paraId="5EFD473C" w14:textId="4F300B6F" w:rsidR="00A025F2" w:rsidRDefault="00C91B5C"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No random effects were specified in the s</w:t>
            </w:r>
            <w:r w:rsidR="00A025F2">
              <w:rPr>
                <w:rFonts w:asciiTheme="minorHAnsi" w:hAnsiTheme="minorHAnsi" w:cstheme="minorHAnsi"/>
                <w:sz w:val="24"/>
                <w:szCs w:val="24"/>
              </w:rPr>
              <w:t>econdary analysis</w:t>
            </w:r>
            <w:r>
              <w:rPr>
                <w:rFonts w:asciiTheme="minorHAnsi" w:hAnsiTheme="minorHAnsi" w:cstheme="minorHAnsi"/>
                <w:sz w:val="24"/>
                <w:szCs w:val="24"/>
              </w:rPr>
              <w:t xml:space="preserve"> </w:t>
            </w:r>
          </w:p>
        </w:tc>
        <w:tc>
          <w:tcPr>
            <w:tcW w:w="5613" w:type="dxa"/>
          </w:tcPr>
          <w:p w14:paraId="35A2AFF9" w14:textId="3853356F" w:rsidR="00A025F2" w:rsidRDefault="00A025F2" w:rsidP="004D19B2">
            <w:pPr>
              <w:pStyle w:val="Answer"/>
              <w:tabs>
                <w:tab w:val="left" w:pos="459"/>
              </w:tabs>
              <w:spacing w:after="0" w:line="360" w:lineRule="auto"/>
              <w:ind w:left="0"/>
              <w:rPr>
                <w:rFonts w:asciiTheme="minorHAnsi" w:hAnsiTheme="minorHAnsi" w:cstheme="minorHAnsi"/>
                <w:sz w:val="24"/>
                <w:szCs w:val="24"/>
              </w:rPr>
            </w:pPr>
            <w:r>
              <w:rPr>
                <w:rFonts w:asciiTheme="minorHAnsi" w:hAnsiTheme="minorHAnsi" w:cstheme="minorHAnsi"/>
                <w:sz w:val="24"/>
                <w:szCs w:val="24"/>
              </w:rPr>
              <w:t xml:space="preserve">Study </w:t>
            </w:r>
            <w:r w:rsidR="00C91B5C">
              <w:rPr>
                <w:rFonts w:asciiTheme="minorHAnsi" w:hAnsiTheme="minorHAnsi" w:cstheme="minorHAnsi"/>
                <w:sz w:val="24"/>
                <w:szCs w:val="24"/>
              </w:rPr>
              <w:t>and area of research were</w:t>
            </w:r>
            <w:r>
              <w:rPr>
                <w:rFonts w:asciiTheme="minorHAnsi" w:hAnsiTheme="minorHAnsi" w:cstheme="minorHAnsi"/>
                <w:sz w:val="24"/>
                <w:szCs w:val="24"/>
              </w:rPr>
              <w:t xml:space="preserve"> included as random effect</w:t>
            </w:r>
            <w:r w:rsidR="00C91B5C">
              <w:rPr>
                <w:rFonts w:asciiTheme="minorHAnsi" w:hAnsiTheme="minorHAnsi" w:cstheme="minorHAnsi"/>
                <w:sz w:val="24"/>
                <w:szCs w:val="24"/>
              </w:rPr>
              <w:t>s</w:t>
            </w:r>
            <w:r>
              <w:rPr>
                <w:rFonts w:asciiTheme="minorHAnsi" w:hAnsiTheme="minorHAnsi" w:cstheme="minorHAnsi"/>
                <w:sz w:val="24"/>
                <w:szCs w:val="24"/>
              </w:rPr>
              <w:t xml:space="preserve"> </w:t>
            </w:r>
            <w:r w:rsidR="003458BB">
              <w:rPr>
                <w:rFonts w:asciiTheme="minorHAnsi" w:hAnsiTheme="minorHAnsi" w:cstheme="minorHAnsi"/>
                <w:sz w:val="24"/>
                <w:szCs w:val="24"/>
              </w:rPr>
              <w:t>to</w:t>
            </w:r>
            <w:r>
              <w:rPr>
                <w:rFonts w:asciiTheme="minorHAnsi" w:hAnsiTheme="minorHAnsi" w:cstheme="minorHAnsi"/>
                <w:sz w:val="24"/>
                <w:szCs w:val="24"/>
              </w:rPr>
              <w:t xml:space="preserve"> account for non-independence</w:t>
            </w:r>
            <w:r w:rsidR="00A94620">
              <w:rPr>
                <w:rFonts w:asciiTheme="minorHAnsi" w:hAnsiTheme="minorHAnsi" w:cstheme="minorHAnsi"/>
                <w:sz w:val="24"/>
                <w:szCs w:val="24"/>
              </w:rPr>
              <w:t xml:space="preserve"> between studies examining similar literatures and </w:t>
            </w:r>
            <w:r>
              <w:rPr>
                <w:rFonts w:asciiTheme="minorHAnsi" w:hAnsiTheme="minorHAnsi" w:cstheme="minorHAnsi"/>
                <w:sz w:val="24"/>
                <w:szCs w:val="24"/>
              </w:rPr>
              <w:t>where articles reported</w:t>
            </w:r>
            <w:r w:rsidR="00343DCA">
              <w:rPr>
                <w:rFonts w:asciiTheme="minorHAnsi" w:hAnsiTheme="minorHAnsi" w:cstheme="minorHAnsi"/>
                <w:sz w:val="24"/>
                <w:szCs w:val="24"/>
              </w:rPr>
              <w:t xml:space="preserve"> results for multiple samples</w:t>
            </w:r>
            <w:r w:rsidR="004D0B32">
              <w:rPr>
                <w:rFonts w:asciiTheme="minorHAnsi" w:hAnsiTheme="minorHAnsi" w:cstheme="minorHAnsi"/>
                <w:sz w:val="24"/>
                <w:szCs w:val="24"/>
              </w:rPr>
              <w:t xml:space="preserve"> (e.g., separate year ranges)</w:t>
            </w:r>
            <w:r w:rsidR="00343DCA">
              <w:rPr>
                <w:rFonts w:asciiTheme="minorHAnsi" w:hAnsiTheme="minorHAnsi" w:cstheme="minorHAnsi"/>
                <w:sz w:val="24"/>
                <w:szCs w:val="24"/>
              </w:rPr>
              <w:t>.</w:t>
            </w:r>
            <w:r w:rsidR="004D0B32">
              <w:rPr>
                <w:rFonts w:asciiTheme="minorHAnsi" w:hAnsiTheme="minorHAnsi" w:cstheme="minorHAnsi"/>
                <w:sz w:val="24"/>
                <w:szCs w:val="24"/>
              </w:rPr>
              <w:t xml:space="preserve"> </w:t>
            </w:r>
            <w:r w:rsidR="00C04A77">
              <w:rPr>
                <w:rFonts w:asciiTheme="minorHAnsi" w:hAnsiTheme="minorHAnsi" w:cstheme="minorHAnsi"/>
                <w:sz w:val="24"/>
                <w:szCs w:val="24"/>
              </w:rPr>
              <w:t>The model without any random effect</w:t>
            </w:r>
            <w:r w:rsidR="00433448">
              <w:rPr>
                <w:rFonts w:asciiTheme="minorHAnsi" w:hAnsiTheme="minorHAnsi" w:cstheme="minorHAnsi"/>
                <w:sz w:val="24"/>
                <w:szCs w:val="24"/>
              </w:rPr>
              <w:t>s</w:t>
            </w:r>
            <w:r w:rsidR="00C04A77">
              <w:rPr>
                <w:rFonts w:asciiTheme="minorHAnsi" w:hAnsiTheme="minorHAnsi" w:cstheme="minorHAnsi"/>
                <w:sz w:val="24"/>
                <w:szCs w:val="24"/>
              </w:rPr>
              <w:t xml:space="preserve"> w</w:t>
            </w:r>
            <w:r w:rsidR="00433448">
              <w:rPr>
                <w:rFonts w:asciiTheme="minorHAnsi" w:hAnsiTheme="minorHAnsi" w:cstheme="minorHAnsi"/>
                <w:sz w:val="24"/>
                <w:szCs w:val="24"/>
              </w:rPr>
              <w:t>as</w:t>
            </w:r>
            <w:r w:rsidR="00C04A77">
              <w:rPr>
                <w:rFonts w:asciiTheme="minorHAnsi" w:hAnsiTheme="minorHAnsi" w:cstheme="minorHAnsi"/>
                <w:sz w:val="24"/>
                <w:szCs w:val="24"/>
              </w:rPr>
              <w:t xml:space="preserve"> also </w:t>
            </w:r>
            <w:r w:rsidR="00433448">
              <w:rPr>
                <w:rFonts w:asciiTheme="minorHAnsi" w:hAnsiTheme="minorHAnsi" w:cstheme="minorHAnsi"/>
                <w:sz w:val="24"/>
                <w:szCs w:val="24"/>
              </w:rPr>
              <w:t>run</w:t>
            </w:r>
            <w:r w:rsidR="00C04A77">
              <w:rPr>
                <w:rFonts w:asciiTheme="minorHAnsi" w:hAnsiTheme="minorHAnsi" w:cstheme="minorHAnsi"/>
                <w:sz w:val="24"/>
                <w:szCs w:val="24"/>
              </w:rPr>
              <w:t xml:space="preserve"> and reported as sensitivity analyses</w:t>
            </w:r>
            <w:r w:rsidR="003458BB">
              <w:rPr>
                <w:rFonts w:asciiTheme="minorHAnsi" w:hAnsiTheme="minorHAnsi" w:cstheme="minorHAnsi"/>
                <w:sz w:val="24"/>
                <w:szCs w:val="24"/>
              </w:rPr>
              <w:t xml:space="preserve"> (see supplementary material </w:t>
            </w:r>
            <w:r w:rsidR="004218F4">
              <w:rPr>
                <w:rFonts w:asciiTheme="minorHAnsi" w:hAnsiTheme="minorHAnsi" w:cstheme="minorHAnsi"/>
                <w:sz w:val="24"/>
                <w:szCs w:val="24"/>
              </w:rPr>
              <w:t>3</w:t>
            </w:r>
            <w:r w:rsidR="003458BB">
              <w:rPr>
                <w:rFonts w:asciiTheme="minorHAnsi" w:hAnsiTheme="minorHAnsi" w:cstheme="minorHAnsi"/>
                <w:sz w:val="24"/>
                <w:szCs w:val="24"/>
              </w:rPr>
              <w:t>).</w:t>
            </w:r>
          </w:p>
        </w:tc>
      </w:tr>
    </w:tbl>
    <w:p w14:paraId="3E758198" w14:textId="77777777" w:rsidR="00BA4622" w:rsidRDefault="00BA4622" w:rsidP="00C23FCE">
      <w:pPr>
        <w:spacing w:line="360" w:lineRule="auto"/>
        <w:rPr>
          <w:rStyle w:val="CommentReference"/>
          <w:rFonts w:cstheme="minorHAnsi"/>
          <w:b/>
          <w:sz w:val="24"/>
          <w:szCs w:val="24"/>
        </w:rPr>
      </w:pPr>
    </w:p>
    <w:p w14:paraId="7B5DE17B" w14:textId="76DC0F7B" w:rsidR="00266DD9" w:rsidRPr="004422F7" w:rsidRDefault="008C46FF" w:rsidP="00EC3B52">
      <w:pPr>
        <w:pStyle w:val="Heading3"/>
        <w:rPr>
          <w:i/>
        </w:rPr>
      </w:pPr>
      <w:r>
        <w:t>5.</w:t>
      </w:r>
      <w:r w:rsidR="0037463C" w:rsidRPr="004422F7">
        <w:t xml:space="preserve">2.3 </w:t>
      </w:r>
      <w:r w:rsidR="00364109">
        <w:t xml:space="preserve">Record </w:t>
      </w:r>
      <w:r w:rsidR="00EB6583">
        <w:t>identification</w:t>
      </w:r>
    </w:p>
    <w:p w14:paraId="2A400D4A" w14:textId="3B38612B" w:rsidR="00364109" w:rsidRPr="00EB6583" w:rsidRDefault="007D5ADC" w:rsidP="00EB6583">
      <w:pPr>
        <w:spacing w:line="360" w:lineRule="auto"/>
        <w:ind w:firstLine="720"/>
        <w:rPr>
          <w:rFonts w:cstheme="minorHAnsi"/>
          <w:b/>
        </w:rPr>
      </w:pPr>
      <w:r w:rsidRPr="004422F7">
        <w:rPr>
          <w:rFonts w:cstheme="minorHAnsi"/>
        </w:rPr>
        <w:t xml:space="preserve">See figure [PRISMA] for a PRISMA flow diagram of article identification, screening, eligibility analysis and inclusion. </w:t>
      </w:r>
      <w:r w:rsidR="00A92498" w:rsidRPr="004422F7">
        <w:rPr>
          <w:rFonts w:cstheme="minorHAnsi"/>
        </w:rPr>
        <w:t xml:space="preserve">The sampling strategy was designed to return all reviews of the statistical power of bodies of research in psychological research (broadly defined, including educational, occupational, management, clinical, psychiatry, and neuroscience research). </w:t>
      </w:r>
      <w:r w:rsidR="00266DD9" w:rsidRPr="004422F7">
        <w:rPr>
          <w:rFonts w:cstheme="minorHAnsi"/>
        </w:rPr>
        <w:t xml:space="preserve">On the 11th </w:t>
      </w:r>
      <w:r w:rsidR="00B371C5" w:rsidRPr="004422F7">
        <w:rPr>
          <w:rFonts w:cstheme="minorHAnsi"/>
        </w:rPr>
        <w:t xml:space="preserve">of </w:t>
      </w:r>
      <w:r w:rsidR="00266DD9" w:rsidRPr="004422F7">
        <w:rPr>
          <w:rFonts w:cstheme="minorHAnsi"/>
        </w:rPr>
        <w:t>September 2017 t</w:t>
      </w:r>
      <w:r w:rsidR="00922657" w:rsidRPr="004422F7">
        <w:rPr>
          <w:rFonts w:cstheme="minorHAnsi"/>
        </w:rPr>
        <w:t xml:space="preserve">he </w:t>
      </w:r>
      <w:proofErr w:type="spellStart"/>
      <w:r w:rsidR="00922657" w:rsidRPr="004422F7">
        <w:rPr>
          <w:rFonts w:cstheme="minorHAnsi"/>
        </w:rPr>
        <w:t>PsycInfo</w:t>
      </w:r>
      <w:proofErr w:type="spellEnd"/>
      <w:r w:rsidR="00922657" w:rsidRPr="004422F7">
        <w:rPr>
          <w:rFonts w:cstheme="minorHAnsi"/>
        </w:rPr>
        <w:t xml:space="preserve"> and Medline databases for all </w:t>
      </w:r>
      <w:r w:rsidR="00266DD9" w:rsidRPr="004422F7">
        <w:rPr>
          <w:rFonts w:cstheme="minorHAnsi"/>
        </w:rPr>
        <w:t xml:space="preserve">records </w:t>
      </w:r>
      <w:r w:rsidR="00922657" w:rsidRPr="004422F7">
        <w:rPr>
          <w:rFonts w:cstheme="minorHAnsi"/>
        </w:rPr>
        <w:t>including the words “power*” “</w:t>
      </w:r>
      <w:proofErr w:type="spellStart"/>
      <w:r w:rsidR="00922657" w:rsidRPr="004422F7">
        <w:rPr>
          <w:rFonts w:cstheme="minorHAnsi"/>
        </w:rPr>
        <w:t>sampl</w:t>
      </w:r>
      <w:proofErr w:type="spellEnd"/>
      <w:r w:rsidR="00922657" w:rsidRPr="004422F7">
        <w:rPr>
          <w:rFonts w:cstheme="minorHAnsi"/>
        </w:rPr>
        <w:t xml:space="preserve">*” in their title and "power analysis", "statistical Power" or "sample size" in the </w:t>
      </w:r>
      <w:r w:rsidR="00266DD9" w:rsidRPr="004422F7">
        <w:rPr>
          <w:rFonts w:cstheme="minorHAnsi"/>
        </w:rPr>
        <w:t xml:space="preserve">main </w:t>
      </w:r>
      <w:r w:rsidR="00922657" w:rsidRPr="004422F7">
        <w:rPr>
          <w:rFonts w:cstheme="minorHAnsi"/>
        </w:rPr>
        <w:t>text</w:t>
      </w:r>
      <w:r w:rsidR="00266DD9" w:rsidRPr="004422F7">
        <w:rPr>
          <w:rFonts w:cstheme="minorHAnsi"/>
        </w:rPr>
        <w:t>, identifying a</w:t>
      </w:r>
      <w:r w:rsidR="0077102B" w:rsidRPr="004422F7">
        <w:rPr>
          <w:rFonts w:cstheme="minorHAnsi"/>
        </w:rPr>
        <w:t>n initial 1988 articles</w:t>
      </w:r>
      <w:r w:rsidR="00266DD9" w:rsidRPr="004422F7">
        <w:rPr>
          <w:rFonts w:cstheme="minorHAnsi"/>
        </w:rPr>
        <w:t xml:space="preserve">. </w:t>
      </w:r>
    </w:p>
    <w:p w14:paraId="14A108CE" w14:textId="7C5F6B0F" w:rsidR="000C23F2" w:rsidRDefault="003D22F3" w:rsidP="000C23F2">
      <w:pPr>
        <w:pStyle w:val="Answer"/>
        <w:tabs>
          <w:tab w:val="left" w:pos="459"/>
        </w:tabs>
        <w:spacing w:after="0" w:line="360" w:lineRule="auto"/>
        <w:ind w:left="0" w:firstLine="720"/>
        <w:rPr>
          <w:rFonts w:asciiTheme="minorHAnsi" w:hAnsiTheme="minorHAnsi" w:cstheme="minorHAnsi"/>
          <w:sz w:val="24"/>
          <w:szCs w:val="24"/>
        </w:rPr>
      </w:pPr>
      <w:r w:rsidRPr="004422F7">
        <w:rPr>
          <w:rFonts w:asciiTheme="minorHAnsi" w:hAnsiTheme="minorHAnsi" w:cstheme="minorHAnsi"/>
          <w:sz w:val="24"/>
          <w:szCs w:val="24"/>
        </w:rPr>
        <w:t>After de-duplication</w:t>
      </w:r>
      <w:r w:rsidR="00D64E90">
        <w:rPr>
          <w:rFonts w:asciiTheme="minorHAnsi" w:hAnsiTheme="minorHAnsi" w:cstheme="minorHAnsi"/>
          <w:sz w:val="24"/>
          <w:szCs w:val="24"/>
        </w:rPr>
        <w:t>,</w:t>
      </w:r>
      <w:r w:rsidRPr="004422F7">
        <w:rPr>
          <w:rFonts w:asciiTheme="minorHAnsi" w:hAnsiTheme="minorHAnsi" w:cstheme="minorHAnsi"/>
          <w:sz w:val="24"/>
          <w:szCs w:val="24"/>
        </w:rPr>
        <w:t xml:space="preserve"> 1526 articles remained</w:t>
      </w:r>
      <w:r>
        <w:rPr>
          <w:rFonts w:asciiTheme="minorHAnsi" w:hAnsiTheme="minorHAnsi" w:cstheme="minorHAnsi"/>
          <w:sz w:val="24"/>
          <w:szCs w:val="24"/>
        </w:rPr>
        <w:t xml:space="preserve"> in the database. </w:t>
      </w:r>
      <w:r w:rsidRPr="000C23F2">
        <w:rPr>
          <w:rFonts w:asciiTheme="minorHAnsi" w:hAnsiTheme="minorHAnsi" w:cstheme="minorHAnsi"/>
          <w:sz w:val="24"/>
          <w:szCs w:val="24"/>
        </w:rPr>
        <w:t xml:space="preserve">This database is available from </w:t>
      </w:r>
      <w:hyperlink r:id="rId9" w:history="1">
        <w:r w:rsidRPr="00E853F7">
          <w:rPr>
            <w:rStyle w:val="Hyperlink"/>
            <w:rFonts w:asciiTheme="minorHAnsi" w:hAnsiTheme="minorHAnsi" w:cstheme="minorHAnsi"/>
            <w:sz w:val="24"/>
            <w:szCs w:val="24"/>
          </w:rPr>
          <w:t>https://osf.io/t6jf8/</w:t>
        </w:r>
      </w:hyperlink>
      <w:r w:rsidR="0051040E">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Hand searches of </w:t>
      </w:r>
      <w:r>
        <w:rPr>
          <w:rFonts w:asciiTheme="minorHAnsi" w:hAnsiTheme="minorHAnsi" w:cstheme="minorHAnsi"/>
          <w:sz w:val="24"/>
          <w:szCs w:val="24"/>
        </w:rPr>
        <w:t>all identified applicable a</w:t>
      </w:r>
      <w:r w:rsidRPr="004422F7">
        <w:rPr>
          <w:rFonts w:asciiTheme="minorHAnsi" w:hAnsiTheme="minorHAnsi" w:cstheme="minorHAnsi"/>
          <w:sz w:val="24"/>
          <w:szCs w:val="24"/>
        </w:rPr>
        <w:t>rticles</w:t>
      </w:r>
      <w:r w:rsidR="00266DD9" w:rsidRPr="004422F7">
        <w:rPr>
          <w:rFonts w:asciiTheme="minorHAnsi" w:hAnsiTheme="minorHAnsi" w:cstheme="minorHAnsi"/>
          <w:sz w:val="24"/>
          <w:szCs w:val="24"/>
        </w:rPr>
        <w:t xml:space="preserve">’ </w:t>
      </w:r>
      <w:r w:rsidR="004902C2" w:rsidRPr="004422F7">
        <w:rPr>
          <w:rFonts w:asciiTheme="minorHAnsi" w:hAnsiTheme="minorHAnsi" w:cstheme="minorHAnsi"/>
          <w:sz w:val="24"/>
          <w:szCs w:val="24"/>
        </w:rPr>
        <w:t xml:space="preserve">reference lists were performed </w:t>
      </w:r>
      <w:r w:rsidR="00EB6583">
        <w:rPr>
          <w:rFonts w:asciiTheme="minorHAnsi" w:hAnsiTheme="minorHAnsi" w:cstheme="minorHAnsi"/>
          <w:sz w:val="24"/>
          <w:szCs w:val="24"/>
        </w:rPr>
        <w:t>to attempt to identify</w:t>
      </w:r>
      <w:r w:rsidR="004902C2" w:rsidRPr="004422F7">
        <w:rPr>
          <w:rFonts w:asciiTheme="minorHAnsi" w:hAnsiTheme="minorHAnsi" w:cstheme="minorHAnsi"/>
          <w:sz w:val="24"/>
          <w:szCs w:val="24"/>
        </w:rPr>
        <w:t xml:space="preserve"> any papers detailing power surveys that may have been missed by these search criteria, identifying an additional </w:t>
      </w:r>
      <w:r w:rsidR="00C4263A" w:rsidRPr="004422F7">
        <w:rPr>
          <w:rFonts w:asciiTheme="minorHAnsi" w:hAnsiTheme="minorHAnsi" w:cstheme="minorHAnsi"/>
          <w:sz w:val="24"/>
          <w:szCs w:val="24"/>
        </w:rPr>
        <w:t>18</w:t>
      </w:r>
      <w:r w:rsidR="004902C2" w:rsidRPr="004422F7">
        <w:rPr>
          <w:rFonts w:asciiTheme="minorHAnsi" w:hAnsiTheme="minorHAnsi" w:cstheme="minorHAnsi"/>
          <w:sz w:val="24"/>
          <w:szCs w:val="24"/>
        </w:rPr>
        <w:t xml:space="preserve"> articles</w:t>
      </w:r>
      <w:r>
        <w:rPr>
          <w:rFonts w:asciiTheme="minorHAnsi" w:hAnsiTheme="minorHAnsi" w:cstheme="minorHAnsi"/>
          <w:sz w:val="24"/>
          <w:szCs w:val="24"/>
        </w:rPr>
        <w:t>. O</w:t>
      </w:r>
      <w:r w:rsidR="00266DD9" w:rsidRPr="004422F7">
        <w:rPr>
          <w:rFonts w:asciiTheme="minorHAnsi" w:hAnsiTheme="minorHAnsi" w:cstheme="minorHAnsi"/>
          <w:sz w:val="24"/>
          <w:szCs w:val="24"/>
        </w:rPr>
        <w:t xml:space="preserve">ne additional article </w:t>
      </w:r>
      <w:r w:rsidR="001B0CC4">
        <w:rPr>
          <w:rFonts w:asciiTheme="minorHAnsi" w:hAnsiTheme="minorHAnsi" w:cstheme="minorHAnsi"/>
          <w:sz w:val="24"/>
          <w:szCs w:val="24"/>
        </w:rPr>
        <w:fldChar w:fldCharType="begin"/>
      </w:r>
      <w:r w:rsidR="001B0CC4">
        <w:rPr>
          <w:rFonts w:asciiTheme="minorHAnsi" w:hAnsiTheme="minorHAnsi"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1B0CC4">
        <w:rPr>
          <w:rFonts w:asciiTheme="minorHAnsi" w:hAnsiTheme="minorHAnsi" w:cstheme="minorHAnsi"/>
          <w:sz w:val="24"/>
          <w:szCs w:val="24"/>
        </w:rPr>
        <w:fldChar w:fldCharType="separate"/>
      </w:r>
      <w:r w:rsidR="001B0CC4">
        <w:rPr>
          <w:rFonts w:asciiTheme="minorHAnsi" w:hAnsiTheme="minorHAnsi" w:cstheme="minorHAnsi"/>
          <w:noProof/>
          <w:sz w:val="24"/>
          <w:szCs w:val="24"/>
        </w:rPr>
        <w:t>(Szucs &amp; Ioannidis, 2017)</w:t>
      </w:r>
      <w:r w:rsidR="001B0CC4">
        <w:rPr>
          <w:rFonts w:asciiTheme="minorHAnsi" w:hAnsiTheme="minorHAnsi" w:cstheme="minorHAnsi"/>
          <w:sz w:val="24"/>
          <w:szCs w:val="24"/>
        </w:rPr>
        <w:fldChar w:fldCharType="end"/>
      </w:r>
      <w:r w:rsidR="001B0CC4">
        <w:rPr>
          <w:rFonts w:asciiTheme="minorHAnsi" w:hAnsiTheme="minorHAnsi" w:cstheme="minorHAnsi"/>
          <w:sz w:val="24"/>
          <w:szCs w:val="24"/>
        </w:rPr>
        <w:t xml:space="preserve"> </w:t>
      </w:r>
      <w:r w:rsidR="00266DD9" w:rsidRPr="004422F7">
        <w:rPr>
          <w:rFonts w:asciiTheme="minorHAnsi" w:hAnsiTheme="minorHAnsi" w:cstheme="minorHAnsi"/>
          <w:sz w:val="24"/>
          <w:szCs w:val="24"/>
        </w:rPr>
        <w:t xml:space="preserve">was identified through a </w:t>
      </w:r>
      <w:r w:rsidR="007D7FCC">
        <w:rPr>
          <w:rFonts w:asciiTheme="minorHAnsi" w:hAnsiTheme="minorHAnsi" w:cstheme="minorHAnsi"/>
          <w:sz w:val="24"/>
          <w:szCs w:val="24"/>
        </w:rPr>
        <w:t>G</w:t>
      </w:r>
      <w:r w:rsidR="00266DD9" w:rsidRPr="004422F7">
        <w:rPr>
          <w:rFonts w:asciiTheme="minorHAnsi" w:hAnsiTheme="minorHAnsi" w:cstheme="minorHAnsi"/>
          <w:sz w:val="24"/>
          <w:szCs w:val="24"/>
        </w:rPr>
        <w:t xml:space="preserve">oogle </w:t>
      </w:r>
      <w:r w:rsidR="007D7FCC">
        <w:rPr>
          <w:rFonts w:asciiTheme="minorHAnsi" w:hAnsiTheme="minorHAnsi" w:cstheme="minorHAnsi"/>
          <w:sz w:val="24"/>
          <w:szCs w:val="24"/>
        </w:rPr>
        <w:t>S</w:t>
      </w:r>
      <w:r w:rsidR="00266DD9" w:rsidRPr="004422F7">
        <w:rPr>
          <w:rFonts w:asciiTheme="minorHAnsi" w:hAnsiTheme="minorHAnsi" w:cstheme="minorHAnsi"/>
          <w:sz w:val="24"/>
          <w:szCs w:val="24"/>
        </w:rPr>
        <w:t>cholar search</w:t>
      </w:r>
      <w:r w:rsidR="00B923BD" w:rsidRPr="004422F7">
        <w:rPr>
          <w:rFonts w:asciiTheme="minorHAnsi" w:hAnsiTheme="minorHAnsi" w:cstheme="minorHAnsi"/>
          <w:sz w:val="24"/>
          <w:szCs w:val="24"/>
        </w:rPr>
        <w:t xml:space="preserve"> </w:t>
      </w:r>
      <w:r w:rsidR="004D19B2">
        <w:rPr>
          <w:rFonts w:asciiTheme="minorHAnsi" w:hAnsiTheme="minorHAnsi" w:cstheme="minorHAnsi"/>
          <w:sz w:val="24"/>
          <w:szCs w:val="24"/>
        </w:rPr>
        <w:t>of</w:t>
      </w:r>
      <w:r w:rsidR="00B923BD" w:rsidRPr="004422F7">
        <w:rPr>
          <w:rFonts w:asciiTheme="minorHAnsi" w:hAnsiTheme="minorHAnsi" w:cstheme="minorHAnsi"/>
          <w:sz w:val="24"/>
          <w:szCs w:val="24"/>
        </w:rPr>
        <w:t xml:space="preserve"> “power survey psychology”</w:t>
      </w:r>
      <w:r w:rsidR="004902C2" w:rsidRPr="004422F7">
        <w:rPr>
          <w:rFonts w:asciiTheme="minorHAnsi" w:hAnsiTheme="minorHAnsi" w:cstheme="minorHAnsi"/>
          <w:sz w:val="24"/>
          <w:szCs w:val="24"/>
        </w:rPr>
        <w:t xml:space="preserve">. </w:t>
      </w:r>
      <w:r w:rsidR="003E133D">
        <w:rPr>
          <w:rFonts w:asciiTheme="minorHAnsi" w:hAnsiTheme="minorHAnsi" w:cstheme="minorHAnsi"/>
          <w:sz w:val="24"/>
          <w:szCs w:val="24"/>
        </w:rPr>
        <w:t>See supplementary materials 5 for a list of articles included</w:t>
      </w:r>
      <w:r w:rsidR="00962F80">
        <w:rPr>
          <w:rFonts w:asciiTheme="minorHAnsi" w:hAnsiTheme="minorHAnsi" w:cstheme="minorHAnsi"/>
          <w:sz w:val="24"/>
          <w:szCs w:val="24"/>
        </w:rPr>
        <w:t>.</w:t>
      </w:r>
    </w:p>
    <w:p w14:paraId="39CCD64D" w14:textId="1A64968F" w:rsidR="00F53C4A" w:rsidRPr="004422F7" w:rsidRDefault="008C46FF" w:rsidP="00EC3B52">
      <w:pPr>
        <w:pStyle w:val="Heading4"/>
        <w:rPr>
          <w:rStyle w:val="CommentReference"/>
          <w:rFonts w:cstheme="minorHAnsi"/>
          <w:b/>
          <w:sz w:val="24"/>
          <w:szCs w:val="24"/>
        </w:rPr>
      </w:pPr>
      <w:r>
        <w:rPr>
          <w:rStyle w:val="CommentReference"/>
          <w:rFonts w:cstheme="minorHAnsi"/>
          <w:b/>
          <w:sz w:val="24"/>
          <w:szCs w:val="24"/>
        </w:rPr>
        <w:t>5.</w:t>
      </w:r>
      <w:r w:rsidR="00F53C4A">
        <w:rPr>
          <w:rStyle w:val="CommentReference"/>
          <w:rFonts w:cstheme="minorHAnsi"/>
          <w:b/>
          <w:sz w:val="24"/>
          <w:szCs w:val="24"/>
        </w:rPr>
        <w:t>1.2 Inclusion criteria</w:t>
      </w:r>
    </w:p>
    <w:p w14:paraId="02460EA2" w14:textId="102F6295" w:rsidR="00F53C4A" w:rsidRPr="004422F7" w:rsidRDefault="00F53C4A" w:rsidP="00F53C4A">
      <w:pPr>
        <w:spacing w:line="360" w:lineRule="auto"/>
        <w:ind w:firstLine="720"/>
        <w:rPr>
          <w:rStyle w:val="CommentReference"/>
          <w:rFonts w:cstheme="minorHAnsi"/>
          <w:sz w:val="24"/>
          <w:szCs w:val="24"/>
        </w:rPr>
      </w:pPr>
      <w:r>
        <w:rPr>
          <w:rStyle w:val="CommentReference"/>
          <w:rFonts w:cstheme="minorHAnsi"/>
          <w:sz w:val="24"/>
          <w:szCs w:val="24"/>
        </w:rPr>
        <w:t>P</w:t>
      </w:r>
      <w:r w:rsidRPr="004422F7">
        <w:rPr>
          <w:rStyle w:val="CommentReference"/>
          <w:rFonts w:cstheme="minorHAnsi"/>
          <w:sz w:val="24"/>
          <w:szCs w:val="24"/>
        </w:rPr>
        <w:t xml:space="preserve">ower surveys </w:t>
      </w:r>
      <w:r>
        <w:rPr>
          <w:rStyle w:val="CommentReference"/>
          <w:rFonts w:cstheme="minorHAnsi"/>
          <w:sz w:val="24"/>
          <w:szCs w:val="24"/>
        </w:rPr>
        <w:t>were included if they systematically calculated the statistical power of statistical tests in a</w:t>
      </w:r>
      <w:r w:rsidRPr="004422F7">
        <w:rPr>
          <w:rStyle w:val="CommentReference"/>
          <w:rFonts w:cstheme="minorHAnsi"/>
          <w:sz w:val="24"/>
          <w:szCs w:val="24"/>
        </w:rPr>
        <w:t xml:space="preserve"> body of published research articles</w:t>
      </w:r>
      <w:r>
        <w:rPr>
          <w:rStyle w:val="CommentReference"/>
          <w:rFonts w:cstheme="minorHAnsi"/>
          <w:sz w:val="24"/>
          <w:szCs w:val="24"/>
        </w:rPr>
        <w:t xml:space="preserve"> </w:t>
      </w:r>
      <w:r w:rsidRPr="004422F7">
        <w:rPr>
          <w:rStyle w:val="CommentReference"/>
          <w:rFonts w:cstheme="minorHAnsi"/>
          <w:sz w:val="24"/>
          <w:szCs w:val="24"/>
        </w:rPr>
        <w:t>using effect sizes equivalent to</w:t>
      </w:r>
      <w:r>
        <w:rPr>
          <w:rStyle w:val="CommentReference"/>
          <w:rFonts w:cstheme="minorHAnsi"/>
          <w:sz w:val="24"/>
          <w:szCs w:val="24"/>
        </w:rPr>
        <w:t xml:space="preserve"> Cohen’s (1988) benchmarks</w:t>
      </w:r>
      <w:r w:rsidRPr="004422F7">
        <w:rPr>
          <w:rStyle w:val="CommentReference"/>
          <w:rFonts w:cstheme="minorHAnsi"/>
          <w:sz w:val="24"/>
          <w:szCs w:val="24"/>
        </w:rPr>
        <w:t xml:space="preserve"> estimates </w:t>
      </w:r>
      <w:r>
        <w:rPr>
          <w:rStyle w:val="CommentReference"/>
          <w:rFonts w:cstheme="minorHAnsi"/>
          <w:sz w:val="24"/>
          <w:szCs w:val="24"/>
        </w:rPr>
        <w:t>for</w:t>
      </w:r>
      <w:r w:rsidRPr="004422F7">
        <w:rPr>
          <w:rStyle w:val="CommentReference"/>
          <w:rFonts w:cstheme="minorHAnsi"/>
          <w:sz w:val="24"/>
          <w:szCs w:val="24"/>
        </w:rPr>
        <w:t xml:space="preserve"> “small”, “medium” and “large” effects (see table [effect sizes]).</w:t>
      </w:r>
      <w:r>
        <w:rPr>
          <w:rStyle w:val="CommentReference"/>
          <w:rFonts w:cstheme="minorHAnsi"/>
          <w:sz w:val="24"/>
          <w:szCs w:val="24"/>
        </w:rPr>
        <w:t xml:space="preserve"> </w:t>
      </w:r>
    </w:p>
    <w:p w14:paraId="54AC1B57" w14:textId="77777777" w:rsidR="00F53C4A" w:rsidRDefault="00F53C4A" w:rsidP="00F53C4A">
      <w:pPr>
        <w:rPr>
          <w:rStyle w:val="CommentReference"/>
          <w:rFonts w:cstheme="minorHAnsi"/>
          <w:sz w:val="24"/>
          <w:szCs w:val="24"/>
        </w:rPr>
      </w:pPr>
    </w:p>
    <w:p w14:paraId="69A1C52D" w14:textId="77777777" w:rsidR="00F53C4A" w:rsidRPr="004422F7" w:rsidRDefault="00F53C4A" w:rsidP="00F53C4A">
      <w:pPr>
        <w:spacing w:line="360" w:lineRule="auto"/>
        <w:rPr>
          <w:rStyle w:val="CommentReference"/>
          <w:rFonts w:cstheme="minorHAnsi"/>
          <w:sz w:val="24"/>
          <w:szCs w:val="24"/>
        </w:rPr>
      </w:pPr>
      <w:bookmarkStart w:id="3" w:name="_Hlk523558305"/>
      <w:r w:rsidRPr="004422F7">
        <w:rPr>
          <w:rStyle w:val="CommentReference"/>
          <w:rFonts w:cstheme="minorHAnsi"/>
          <w:sz w:val="24"/>
          <w:szCs w:val="24"/>
        </w:rPr>
        <w:t xml:space="preserve">Table [effect sizes]. Effect size benchmarks following </w:t>
      </w:r>
      <w:r w:rsidRPr="004422F7">
        <w:rPr>
          <w:rStyle w:val="fontstyle21"/>
          <w:rFonts w:asciiTheme="minorHAnsi" w:hAnsiTheme="minorHAnsi" w:cstheme="minorHAnsi"/>
          <w:color w:val="auto"/>
          <w:sz w:val="24"/>
          <w:szCs w:val="24"/>
        </w:rPr>
        <w:t>Cohen (1977, 1988, 1992)</w:t>
      </w:r>
    </w:p>
    <w:tbl>
      <w:tblPr>
        <w:tblStyle w:val="TableGrid"/>
        <w:tblW w:w="8931"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1381"/>
        <w:gridCol w:w="1067"/>
        <w:gridCol w:w="1418"/>
      </w:tblGrid>
      <w:tr w:rsidR="00F53C4A" w:rsidRPr="004422F7" w14:paraId="1CAC171B" w14:textId="77777777" w:rsidTr="00051A3D">
        <w:tc>
          <w:tcPr>
            <w:tcW w:w="5065" w:type="dxa"/>
          </w:tcPr>
          <w:p w14:paraId="7E1647C1" w14:textId="77777777" w:rsidR="00F53C4A" w:rsidRPr="004422F7" w:rsidRDefault="00F53C4A" w:rsidP="00051A3D">
            <w:pPr>
              <w:spacing w:line="360" w:lineRule="auto"/>
              <w:rPr>
                <w:rStyle w:val="CommentReference"/>
                <w:rFonts w:cstheme="minorHAnsi"/>
                <w:sz w:val="24"/>
                <w:szCs w:val="24"/>
              </w:rPr>
            </w:pPr>
          </w:p>
        </w:tc>
        <w:tc>
          <w:tcPr>
            <w:tcW w:w="3866" w:type="dxa"/>
            <w:gridSpan w:val="3"/>
            <w:tcBorders>
              <w:bottom w:val="single" w:sz="4" w:space="0" w:color="auto"/>
            </w:tcBorders>
          </w:tcPr>
          <w:p w14:paraId="37CBB35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Effect size benchmark</w:t>
            </w:r>
          </w:p>
        </w:tc>
      </w:tr>
      <w:tr w:rsidR="00F53C4A" w:rsidRPr="004422F7" w14:paraId="023F7CDD" w14:textId="77777777" w:rsidTr="00051A3D">
        <w:tc>
          <w:tcPr>
            <w:tcW w:w="5065" w:type="dxa"/>
            <w:tcBorders>
              <w:bottom w:val="single" w:sz="4" w:space="0" w:color="auto"/>
            </w:tcBorders>
          </w:tcPr>
          <w:p w14:paraId="10FF1C03" w14:textId="2E7E30E5"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 xml:space="preserve">Type of Test (effect size </w:t>
            </w:r>
            <w:r w:rsidR="008760E5">
              <w:rPr>
                <w:rStyle w:val="CommentReference"/>
                <w:rFonts w:cstheme="minorHAnsi"/>
                <w:sz w:val="24"/>
                <w:szCs w:val="24"/>
              </w:rPr>
              <w:t>unit</w:t>
            </w:r>
            <w:r w:rsidRPr="004422F7">
              <w:rPr>
                <w:rStyle w:val="CommentReference"/>
                <w:rFonts w:cstheme="minorHAnsi"/>
                <w:sz w:val="24"/>
                <w:szCs w:val="24"/>
              </w:rPr>
              <w:t>)</w:t>
            </w:r>
          </w:p>
        </w:tc>
        <w:tc>
          <w:tcPr>
            <w:tcW w:w="1381" w:type="dxa"/>
            <w:tcBorders>
              <w:top w:val="single" w:sz="4" w:space="0" w:color="auto"/>
              <w:bottom w:val="single" w:sz="4" w:space="0" w:color="auto"/>
            </w:tcBorders>
          </w:tcPr>
          <w:p w14:paraId="25E2513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Small</w:t>
            </w:r>
          </w:p>
        </w:tc>
        <w:tc>
          <w:tcPr>
            <w:tcW w:w="1067" w:type="dxa"/>
            <w:tcBorders>
              <w:top w:val="single" w:sz="4" w:space="0" w:color="auto"/>
              <w:bottom w:val="single" w:sz="4" w:space="0" w:color="auto"/>
            </w:tcBorders>
          </w:tcPr>
          <w:p w14:paraId="765298A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Medium</w:t>
            </w:r>
          </w:p>
        </w:tc>
        <w:tc>
          <w:tcPr>
            <w:tcW w:w="1418" w:type="dxa"/>
            <w:tcBorders>
              <w:top w:val="single" w:sz="4" w:space="0" w:color="auto"/>
              <w:bottom w:val="single" w:sz="4" w:space="0" w:color="auto"/>
            </w:tcBorders>
          </w:tcPr>
          <w:p w14:paraId="59B7FBB0"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Large</w:t>
            </w:r>
          </w:p>
        </w:tc>
      </w:tr>
      <w:tr w:rsidR="00F53C4A" w:rsidRPr="004422F7" w14:paraId="4AC60077" w14:textId="77777777" w:rsidTr="00051A3D">
        <w:tc>
          <w:tcPr>
            <w:tcW w:w="5065" w:type="dxa"/>
            <w:tcBorders>
              <w:top w:val="single" w:sz="4" w:space="0" w:color="auto"/>
            </w:tcBorders>
          </w:tcPr>
          <w:p w14:paraId="58A5C94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means (</w:t>
            </w:r>
            <w:r w:rsidRPr="008F302A">
              <w:rPr>
                <w:rStyle w:val="CommentReference"/>
                <w:rFonts w:cstheme="minorHAnsi"/>
                <w:i/>
                <w:sz w:val="24"/>
                <w:szCs w:val="24"/>
              </w:rPr>
              <w:t>d</w:t>
            </w:r>
            <w:r w:rsidRPr="004422F7">
              <w:rPr>
                <w:rStyle w:val="CommentReference"/>
                <w:rFonts w:cstheme="minorHAnsi"/>
                <w:sz w:val="24"/>
                <w:szCs w:val="24"/>
              </w:rPr>
              <w:t>)</w:t>
            </w:r>
          </w:p>
        </w:tc>
        <w:tc>
          <w:tcPr>
            <w:tcW w:w="1381" w:type="dxa"/>
            <w:tcBorders>
              <w:top w:val="single" w:sz="4" w:space="0" w:color="auto"/>
            </w:tcBorders>
          </w:tcPr>
          <w:p w14:paraId="6B2896D1"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w:t>
            </w:r>
          </w:p>
        </w:tc>
        <w:tc>
          <w:tcPr>
            <w:tcW w:w="1067" w:type="dxa"/>
            <w:tcBorders>
              <w:top w:val="single" w:sz="4" w:space="0" w:color="auto"/>
            </w:tcBorders>
          </w:tcPr>
          <w:p w14:paraId="0F2ECCD6"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c>
          <w:tcPr>
            <w:tcW w:w="1418" w:type="dxa"/>
            <w:tcBorders>
              <w:top w:val="single" w:sz="4" w:space="0" w:color="auto"/>
            </w:tcBorders>
          </w:tcPr>
          <w:p w14:paraId="1174D96E"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.8</w:t>
            </w:r>
          </w:p>
        </w:tc>
      </w:tr>
      <w:tr w:rsidR="00F53C4A" w:rsidRPr="004422F7" w14:paraId="78E476A6" w14:textId="77777777" w:rsidTr="00051A3D">
        <w:tc>
          <w:tcPr>
            <w:tcW w:w="5065" w:type="dxa"/>
            <w:tcBorders>
              <w:top w:val="nil"/>
            </w:tcBorders>
          </w:tcPr>
          <w:p w14:paraId="290CB537"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i/>
                <w:sz w:val="24"/>
                <w:szCs w:val="24"/>
              </w:rPr>
              <w:t>t</w:t>
            </w:r>
            <w:r w:rsidRPr="004422F7">
              <w:rPr>
                <w:rStyle w:val="CommentReference"/>
                <w:rFonts w:cstheme="minorHAnsi"/>
                <w:sz w:val="24"/>
                <w:szCs w:val="24"/>
              </w:rPr>
              <w:t xml:space="preserve"> test on correlations (r)</w:t>
            </w:r>
          </w:p>
        </w:tc>
        <w:tc>
          <w:tcPr>
            <w:tcW w:w="1381" w:type="dxa"/>
            <w:tcBorders>
              <w:top w:val="nil"/>
            </w:tcBorders>
          </w:tcPr>
          <w:p w14:paraId="6790CC9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3906370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tcBorders>
          </w:tcPr>
          <w:p w14:paraId="3E7A6794"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r w:rsidR="00F53C4A" w:rsidRPr="004422F7" w14:paraId="01366958" w14:textId="77777777" w:rsidTr="00051A3D">
        <w:tc>
          <w:tcPr>
            <w:tcW w:w="5065" w:type="dxa"/>
            <w:tcBorders>
              <w:top w:val="nil"/>
            </w:tcBorders>
          </w:tcPr>
          <w:p w14:paraId="6FA8AEFF"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ANOVA (f)</w:t>
            </w:r>
          </w:p>
        </w:tc>
        <w:tc>
          <w:tcPr>
            <w:tcW w:w="1381" w:type="dxa"/>
            <w:tcBorders>
              <w:top w:val="nil"/>
            </w:tcBorders>
          </w:tcPr>
          <w:p w14:paraId="354E4DA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tcBorders>
          </w:tcPr>
          <w:p w14:paraId="18067BA8"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.25</w:t>
            </w:r>
          </w:p>
        </w:tc>
        <w:tc>
          <w:tcPr>
            <w:tcW w:w="1418" w:type="dxa"/>
            <w:tcBorders>
              <w:top w:val="nil"/>
            </w:tcBorders>
          </w:tcPr>
          <w:p w14:paraId="4BC28A09"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.4</w:t>
            </w:r>
          </w:p>
        </w:tc>
      </w:tr>
      <w:tr w:rsidR="00F53C4A" w:rsidRPr="004422F7" w14:paraId="5342EEF2" w14:textId="77777777" w:rsidTr="00051A3D">
        <w:tc>
          <w:tcPr>
            <w:tcW w:w="5065" w:type="dxa"/>
            <w:tcBorders>
              <w:top w:val="nil"/>
            </w:tcBorders>
          </w:tcPr>
          <w:p w14:paraId="1F7401EE"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F test for multiple correlation or regression (f</w:t>
            </w:r>
            <w:r w:rsidRPr="004422F7">
              <w:rPr>
                <w:rStyle w:val="CommentReference"/>
                <w:rFonts w:cstheme="minorHAnsi"/>
                <w:sz w:val="24"/>
                <w:szCs w:val="24"/>
                <w:vertAlign w:val="superscript"/>
              </w:rPr>
              <w:t>2</w:t>
            </w:r>
            <w:r w:rsidRPr="004422F7">
              <w:rPr>
                <w:rStyle w:val="CommentReference"/>
                <w:rFonts w:cstheme="minorHAnsi"/>
                <w:sz w:val="24"/>
                <w:szCs w:val="24"/>
              </w:rPr>
              <w:t>)</w:t>
            </w:r>
          </w:p>
        </w:tc>
        <w:tc>
          <w:tcPr>
            <w:tcW w:w="1381" w:type="dxa"/>
            <w:tcBorders>
              <w:top w:val="nil"/>
            </w:tcBorders>
          </w:tcPr>
          <w:p w14:paraId="407ABA5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.02</w:t>
            </w:r>
          </w:p>
        </w:tc>
        <w:tc>
          <w:tcPr>
            <w:tcW w:w="1067" w:type="dxa"/>
            <w:tcBorders>
              <w:top w:val="nil"/>
            </w:tcBorders>
          </w:tcPr>
          <w:p w14:paraId="3F4B6765"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.15</w:t>
            </w:r>
          </w:p>
        </w:tc>
        <w:tc>
          <w:tcPr>
            <w:tcW w:w="1418" w:type="dxa"/>
            <w:tcBorders>
              <w:top w:val="nil"/>
            </w:tcBorders>
          </w:tcPr>
          <w:p w14:paraId="4ACA704C"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.35</w:t>
            </w:r>
          </w:p>
        </w:tc>
      </w:tr>
      <w:tr w:rsidR="00F53C4A" w:rsidRPr="004422F7" w14:paraId="57D97699" w14:textId="77777777" w:rsidTr="00051A3D">
        <w:tc>
          <w:tcPr>
            <w:tcW w:w="5065" w:type="dxa"/>
            <w:tcBorders>
              <w:top w:val="nil"/>
              <w:bottom w:val="single" w:sz="4" w:space="0" w:color="auto"/>
            </w:tcBorders>
          </w:tcPr>
          <w:p w14:paraId="49D5A3DD" w14:textId="77777777" w:rsidR="00F53C4A" w:rsidRPr="004422F7" w:rsidRDefault="00F53C4A" w:rsidP="00051A3D">
            <w:pPr>
              <w:spacing w:line="360" w:lineRule="auto"/>
              <w:rPr>
                <w:rStyle w:val="CommentReference"/>
                <w:rFonts w:cstheme="minorHAnsi"/>
                <w:sz w:val="24"/>
                <w:szCs w:val="24"/>
              </w:rPr>
            </w:pPr>
            <w:r w:rsidRPr="004422F7">
              <w:rPr>
                <w:rStyle w:val="CommentReference"/>
                <w:rFonts w:cstheme="minorHAnsi"/>
                <w:sz w:val="24"/>
                <w:szCs w:val="24"/>
              </w:rPr>
              <w:t>Chi-square test (w)</w:t>
            </w:r>
          </w:p>
        </w:tc>
        <w:tc>
          <w:tcPr>
            <w:tcW w:w="1381" w:type="dxa"/>
            <w:tcBorders>
              <w:top w:val="nil"/>
              <w:bottom w:val="single" w:sz="4" w:space="0" w:color="auto"/>
            </w:tcBorders>
          </w:tcPr>
          <w:p w14:paraId="23FC28FB"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.1</w:t>
            </w:r>
          </w:p>
        </w:tc>
        <w:tc>
          <w:tcPr>
            <w:tcW w:w="1067" w:type="dxa"/>
            <w:tcBorders>
              <w:top w:val="nil"/>
              <w:bottom w:val="single" w:sz="4" w:space="0" w:color="auto"/>
            </w:tcBorders>
          </w:tcPr>
          <w:p w14:paraId="1BBCFAE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.3</w:t>
            </w:r>
          </w:p>
        </w:tc>
        <w:tc>
          <w:tcPr>
            <w:tcW w:w="1418" w:type="dxa"/>
            <w:tcBorders>
              <w:top w:val="nil"/>
              <w:bottom w:val="single" w:sz="4" w:space="0" w:color="auto"/>
            </w:tcBorders>
          </w:tcPr>
          <w:p w14:paraId="3BF241F7" w14:textId="77777777" w:rsidR="00F53C4A" w:rsidRPr="004422F7" w:rsidRDefault="00F53C4A" w:rsidP="00051A3D">
            <w:pPr>
              <w:spacing w:line="360" w:lineRule="auto"/>
              <w:jc w:val="center"/>
              <w:rPr>
                <w:rStyle w:val="CommentReference"/>
                <w:rFonts w:cstheme="minorHAnsi"/>
                <w:sz w:val="24"/>
                <w:szCs w:val="24"/>
              </w:rPr>
            </w:pPr>
            <w:r w:rsidRPr="004422F7">
              <w:rPr>
                <w:rStyle w:val="CommentReference"/>
                <w:rFonts w:cstheme="minorHAnsi"/>
                <w:sz w:val="24"/>
                <w:szCs w:val="24"/>
              </w:rPr>
              <w:t>.5</w:t>
            </w:r>
          </w:p>
        </w:tc>
      </w:tr>
    </w:tbl>
    <w:p w14:paraId="4CA7AB91" w14:textId="77777777" w:rsidR="00F53C4A" w:rsidRPr="004422F7" w:rsidRDefault="00F53C4A" w:rsidP="00F53C4A">
      <w:pPr>
        <w:spacing w:line="360" w:lineRule="auto"/>
        <w:rPr>
          <w:rStyle w:val="CommentReference"/>
          <w:rFonts w:cstheme="minorHAnsi"/>
          <w:sz w:val="24"/>
          <w:szCs w:val="24"/>
        </w:rPr>
      </w:pPr>
      <w:r w:rsidRPr="004422F7">
        <w:rPr>
          <w:rStyle w:val="CommentReference"/>
          <w:rFonts w:cstheme="minorHAnsi"/>
          <w:sz w:val="24"/>
          <w:szCs w:val="24"/>
        </w:rPr>
        <w:lastRenderedPageBreak/>
        <w:t>Note. 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 .25 and 1 respectively) although the medium benchmarks has remained the same.</w:t>
      </w:r>
    </w:p>
    <w:bookmarkEnd w:id="3"/>
    <w:p w14:paraId="7C2530C4" w14:textId="2B95E3B0" w:rsidR="00F53C4A" w:rsidRDefault="00F53C4A" w:rsidP="00F53C4A">
      <w:pPr>
        <w:pStyle w:val="Answer"/>
        <w:tabs>
          <w:tab w:val="left" w:pos="459"/>
        </w:tabs>
        <w:spacing w:line="360" w:lineRule="auto"/>
        <w:ind w:firstLine="720"/>
        <w:rPr>
          <w:rFonts w:asciiTheme="minorHAnsi" w:hAnsiTheme="minorHAnsi" w:cstheme="minorHAnsi"/>
          <w:sz w:val="24"/>
          <w:szCs w:val="24"/>
        </w:rPr>
      </w:pPr>
      <w:r w:rsidRPr="004422F7">
        <w:rPr>
          <w:rFonts w:asciiTheme="minorHAnsi" w:hAnsiTheme="minorHAnsi" w:cstheme="minorHAnsi"/>
          <w:sz w:val="24"/>
          <w:szCs w:val="24"/>
        </w:rPr>
        <w:t xml:space="preserve">All </w:t>
      </w:r>
      <w:r>
        <w:rPr>
          <w:rFonts w:asciiTheme="minorHAnsi" w:hAnsiTheme="minorHAnsi" w:cstheme="minorHAnsi"/>
          <w:sz w:val="24"/>
          <w:szCs w:val="24"/>
        </w:rPr>
        <w:t xml:space="preserve">applicable </w:t>
      </w:r>
      <w:r w:rsidRPr="004422F7">
        <w:rPr>
          <w:rFonts w:asciiTheme="minorHAnsi" w:hAnsiTheme="minorHAnsi" w:cstheme="minorHAnsi"/>
          <w:sz w:val="24"/>
          <w:szCs w:val="24"/>
        </w:rPr>
        <w:t>articles</w:t>
      </w:r>
      <w:r>
        <w:rPr>
          <w:rFonts w:cstheme="minorHAnsi"/>
        </w:rPr>
        <w:t xml:space="preserve"> </w:t>
      </w:r>
      <w:r w:rsidRPr="004422F7">
        <w:rPr>
          <w:rFonts w:asciiTheme="minorHAnsi" w:hAnsiTheme="minorHAnsi" w:cstheme="minorHAnsi"/>
          <w:sz w:val="24"/>
          <w:szCs w:val="24"/>
        </w:rPr>
        <w:t>in the psychology literature w</w:t>
      </w:r>
      <w:r>
        <w:rPr>
          <w:rFonts w:asciiTheme="minorHAnsi" w:hAnsiTheme="minorHAnsi" w:cstheme="minorHAnsi"/>
          <w:sz w:val="24"/>
          <w:szCs w:val="24"/>
        </w:rPr>
        <w:t>ere</w:t>
      </w:r>
      <w:r w:rsidRPr="004422F7">
        <w:rPr>
          <w:rFonts w:asciiTheme="minorHAnsi" w:hAnsiTheme="minorHAnsi" w:cstheme="minorHAnsi"/>
          <w:sz w:val="24"/>
          <w:szCs w:val="24"/>
        </w:rPr>
        <w:t xml:space="preserve"> included (broadly defined, including general social, cognitive, occupational, management, clinical, developmental and social psychology, as w</w:t>
      </w:r>
      <w:r w:rsidRPr="00E9645A">
        <w:rPr>
          <w:rFonts w:asciiTheme="minorHAnsi" w:hAnsiTheme="minorHAnsi" w:cstheme="minorHAnsi"/>
          <w:sz w:val="24"/>
          <w:szCs w:val="24"/>
        </w:rPr>
        <w:t xml:space="preserve">ell as psychiatry, educational and neuroscience research). Articles which analysed the power of fewer than six articles were excluded. Only articles with full texts available in English were included. </w:t>
      </w:r>
      <w:r w:rsidR="009F0624" w:rsidRPr="00E9645A">
        <w:rPr>
          <w:rFonts w:asciiTheme="minorHAnsi" w:hAnsiTheme="minorHAnsi" w:cstheme="minorHAnsi"/>
          <w:sz w:val="24"/>
          <w:szCs w:val="24"/>
        </w:rPr>
        <w:t>A</w:t>
      </w:r>
      <w:r w:rsidRPr="00E9645A">
        <w:rPr>
          <w:rFonts w:asciiTheme="minorHAnsi" w:hAnsiTheme="minorHAnsi" w:cstheme="minorHAnsi"/>
          <w:sz w:val="24"/>
          <w:szCs w:val="24"/>
        </w:rPr>
        <w:t xml:space="preserve"> secondary analysis </w:t>
      </w:r>
      <w:r w:rsidR="00E9645A" w:rsidRPr="00E9645A">
        <w:rPr>
          <w:rFonts w:asciiTheme="minorHAnsi" w:hAnsiTheme="minorHAnsi" w:cstheme="minorHAnsi"/>
          <w:sz w:val="24"/>
          <w:szCs w:val="24"/>
        </w:rPr>
        <w:t xml:space="preserve">was also conducted </w:t>
      </w:r>
      <w:r w:rsidR="00E9645A" w:rsidRPr="00E9645A">
        <w:rPr>
          <w:rStyle w:val="CommentReference"/>
          <w:rFonts w:asciiTheme="minorHAnsi" w:eastAsiaTheme="minorHAnsi" w:hAnsiTheme="minorHAnsi" w:cstheme="minorBidi"/>
          <w:sz w:val="24"/>
          <w:szCs w:val="24"/>
          <w:lang w:val="en-US"/>
        </w:rPr>
        <w:t xml:space="preserve">including </w:t>
      </w:r>
      <w:r w:rsidRPr="00E9645A">
        <w:rPr>
          <w:rFonts w:asciiTheme="minorHAnsi" w:hAnsiTheme="minorHAnsi" w:cstheme="minorHAnsi"/>
          <w:sz w:val="24"/>
          <w:szCs w:val="24"/>
        </w:rPr>
        <w:t>all identified articles which examine a body of research in the same population of psychology research and re</w:t>
      </w:r>
      <w:r w:rsidRPr="004422F7">
        <w:rPr>
          <w:rFonts w:asciiTheme="minorHAnsi" w:hAnsiTheme="minorHAnsi" w:cstheme="minorHAnsi"/>
          <w:sz w:val="24"/>
          <w:szCs w:val="24"/>
        </w:rPr>
        <w:t>port the (a) the number of articles examined and (b) the number of articles or the proportion of examined articles which reported a power analysis</w:t>
      </w:r>
      <w:r w:rsidR="001E107E">
        <w:rPr>
          <w:rFonts w:asciiTheme="minorHAnsi" w:hAnsiTheme="minorHAnsi" w:cstheme="minorHAnsi"/>
          <w:sz w:val="24"/>
          <w:szCs w:val="24"/>
        </w:rPr>
        <w:t xml:space="preserve"> along with two articles identified through reference list searches of the articles included in </w:t>
      </w:r>
      <w:proofErr w:type="spellStart"/>
      <w:r w:rsidR="001E107E">
        <w:rPr>
          <w:rFonts w:asciiTheme="minorHAnsi" w:hAnsiTheme="minorHAnsi" w:cstheme="minorHAnsi"/>
          <w:sz w:val="24"/>
          <w:szCs w:val="24"/>
        </w:rPr>
        <w:t>they</w:t>
      </w:r>
      <w:proofErr w:type="spellEnd"/>
      <w:r w:rsidR="001E107E">
        <w:rPr>
          <w:rFonts w:asciiTheme="minorHAnsi" w:hAnsiTheme="minorHAnsi" w:cstheme="minorHAnsi"/>
          <w:sz w:val="24"/>
          <w:szCs w:val="24"/>
        </w:rPr>
        <w:t xml:space="preserve"> secondary analysis</w:t>
      </w:r>
      <w:r w:rsidRPr="004422F7">
        <w:rPr>
          <w:rFonts w:asciiTheme="minorHAnsi" w:hAnsiTheme="minorHAnsi" w:cstheme="minorHAnsi"/>
          <w:sz w:val="24"/>
          <w:szCs w:val="24"/>
        </w:rPr>
        <w:t>.</w:t>
      </w:r>
      <w:r w:rsidR="00422A79">
        <w:rPr>
          <w:rFonts w:asciiTheme="minorHAnsi" w:hAnsiTheme="minorHAnsi" w:cstheme="minorHAnsi"/>
          <w:sz w:val="24"/>
          <w:szCs w:val="24"/>
        </w:rPr>
        <w:t xml:space="preserve"> </w:t>
      </w:r>
      <w:r w:rsidR="00FA365C">
        <w:rPr>
          <w:rFonts w:asciiTheme="minorHAnsi" w:hAnsiTheme="minorHAnsi" w:cstheme="minorHAnsi"/>
          <w:sz w:val="24"/>
          <w:szCs w:val="24"/>
        </w:rPr>
        <w:t xml:space="preserve">The sample size in the current article was </w:t>
      </w:r>
      <w:r w:rsidR="00D46F95">
        <w:rPr>
          <w:rFonts w:asciiTheme="minorHAnsi" w:hAnsiTheme="minorHAnsi" w:cstheme="minorHAnsi"/>
          <w:sz w:val="24"/>
          <w:szCs w:val="24"/>
        </w:rPr>
        <w:t>determined entirely</w:t>
      </w:r>
      <w:r w:rsidR="00FA365C">
        <w:rPr>
          <w:rFonts w:asciiTheme="minorHAnsi" w:hAnsiTheme="minorHAnsi" w:cstheme="minorHAnsi"/>
          <w:sz w:val="24"/>
          <w:szCs w:val="24"/>
        </w:rPr>
        <w:t xml:space="preserve"> </w:t>
      </w:r>
      <w:r w:rsidR="00D46F95">
        <w:rPr>
          <w:rFonts w:asciiTheme="minorHAnsi" w:hAnsiTheme="minorHAnsi" w:cstheme="minorHAnsi"/>
          <w:sz w:val="24"/>
          <w:szCs w:val="24"/>
        </w:rPr>
        <w:t xml:space="preserve">by </w:t>
      </w:r>
      <w:r w:rsidR="00FA365C">
        <w:rPr>
          <w:rFonts w:asciiTheme="minorHAnsi" w:hAnsiTheme="minorHAnsi" w:cstheme="minorHAnsi"/>
          <w:sz w:val="24"/>
          <w:szCs w:val="24"/>
        </w:rPr>
        <w:t xml:space="preserve">the number of applicable articles </w:t>
      </w:r>
      <w:r w:rsidR="00F302CA">
        <w:rPr>
          <w:rFonts w:asciiTheme="minorHAnsi" w:hAnsiTheme="minorHAnsi" w:cstheme="minorHAnsi"/>
          <w:sz w:val="24"/>
          <w:szCs w:val="24"/>
        </w:rPr>
        <w:t>obtained using this data collection process.</w:t>
      </w:r>
    </w:p>
    <w:p w14:paraId="322D4F31" w14:textId="3D47FDD6" w:rsidR="004902C2" w:rsidRPr="000C23F2" w:rsidRDefault="008C46FF" w:rsidP="00EC3B52">
      <w:pPr>
        <w:pStyle w:val="Heading4"/>
      </w:pPr>
      <w:r>
        <w:t>5.</w:t>
      </w:r>
      <w:r w:rsidR="004D19B2" w:rsidRPr="004D19B2">
        <w:t>2</w:t>
      </w:r>
      <w:r w:rsidR="00364109" w:rsidRPr="004D19B2">
        <w:t>.</w:t>
      </w:r>
      <w:r w:rsidR="004D19B2" w:rsidRPr="004D19B2">
        <w:t>3.</w:t>
      </w:r>
      <w:r w:rsidR="000C23F2">
        <w:t>2</w:t>
      </w:r>
      <w:r w:rsidR="00364109" w:rsidRPr="004D19B2">
        <w:t xml:space="preserve"> </w:t>
      </w:r>
      <w:r w:rsidR="008870B4" w:rsidRPr="004D19B2">
        <w:t>Abstract and full text s</w:t>
      </w:r>
      <w:r w:rsidR="004902C2" w:rsidRPr="004D19B2">
        <w:t>creening</w:t>
      </w:r>
      <w:r w:rsidR="004902C2" w:rsidRPr="004D19B2">
        <w:rPr>
          <w:b/>
        </w:rPr>
        <w:t xml:space="preserve"> </w:t>
      </w:r>
    </w:p>
    <w:p w14:paraId="11D8A7AF" w14:textId="202C0D6B" w:rsidR="007B2E0B" w:rsidRPr="004422F7" w:rsidRDefault="00364109"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1432</w:t>
      </w:r>
      <w:r w:rsidR="004902C2" w:rsidRPr="004422F7">
        <w:rPr>
          <w:rFonts w:asciiTheme="minorHAnsi" w:hAnsiTheme="minorHAnsi" w:cstheme="minorHAnsi"/>
          <w:sz w:val="24"/>
          <w:szCs w:val="24"/>
        </w:rPr>
        <w:t xml:space="preserve"> articles were excluded </w:t>
      </w:r>
      <w:r w:rsidR="00266DD9" w:rsidRPr="004422F7">
        <w:rPr>
          <w:rFonts w:asciiTheme="minorHAnsi" w:hAnsiTheme="minorHAnsi" w:cstheme="minorHAnsi"/>
          <w:sz w:val="24"/>
          <w:szCs w:val="24"/>
        </w:rPr>
        <w:t xml:space="preserve">during abstract screening </w:t>
      </w:r>
      <w:r w:rsidR="004902C2" w:rsidRPr="004422F7">
        <w:rPr>
          <w:rFonts w:asciiTheme="minorHAnsi" w:hAnsiTheme="minorHAnsi" w:cstheme="minorHAnsi"/>
          <w:sz w:val="24"/>
          <w:szCs w:val="24"/>
        </w:rPr>
        <w:t xml:space="preserve">as they </w:t>
      </w:r>
      <w:r w:rsidR="004C47EA">
        <w:rPr>
          <w:rFonts w:asciiTheme="minorHAnsi" w:hAnsiTheme="minorHAnsi" w:cstheme="minorHAnsi"/>
          <w:sz w:val="24"/>
          <w:szCs w:val="24"/>
        </w:rPr>
        <w:t>did not report</w:t>
      </w:r>
      <w:r w:rsidR="00266DD9" w:rsidRPr="004422F7">
        <w:rPr>
          <w:rFonts w:asciiTheme="minorHAnsi" w:hAnsiTheme="minorHAnsi" w:cstheme="minorHAnsi"/>
          <w:sz w:val="24"/>
          <w:szCs w:val="24"/>
        </w:rPr>
        <w:t xml:space="preserve"> examin</w:t>
      </w:r>
      <w:r w:rsidR="004C47EA">
        <w:rPr>
          <w:rFonts w:asciiTheme="minorHAnsi" w:hAnsiTheme="minorHAnsi" w:cstheme="minorHAnsi"/>
          <w:sz w:val="24"/>
          <w:szCs w:val="24"/>
        </w:rPr>
        <w:t>ations</w:t>
      </w:r>
      <w:r w:rsidR="00266DD9" w:rsidRPr="004422F7">
        <w:rPr>
          <w:rFonts w:asciiTheme="minorHAnsi" w:hAnsiTheme="minorHAnsi" w:cstheme="minorHAnsi"/>
          <w:sz w:val="24"/>
          <w:szCs w:val="24"/>
        </w:rPr>
        <w:t xml:space="preserve"> </w:t>
      </w:r>
      <w:r w:rsidR="004C47EA">
        <w:rPr>
          <w:rFonts w:asciiTheme="minorHAnsi" w:hAnsiTheme="minorHAnsi" w:cstheme="minorHAnsi"/>
          <w:sz w:val="24"/>
          <w:szCs w:val="24"/>
        </w:rPr>
        <w:t xml:space="preserve">of </w:t>
      </w:r>
      <w:r w:rsidR="00266DD9" w:rsidRPr="004422F7">
        <w:rPr>
          <w:rFonts w:asciiTheme="minorHAnsi" w:hAnsiTheme="minorHAnsi" w:cstheme="minorHAnsi"/>
          <w:sz w:val="24"/>
          <w:szCs w:val="24"/>
        </w:rPr>
        <w:t>the power of a body of psychology research</w:t>
      </w:r>
      <w:r w:rsidR="00DB2D82">
        <w:rPr>
          <w:rFonts w:asciiTheme="minorHAnsi" w:hAnsiTheme="minorHAnsi" w:cstheme="minorHAnsi"/>
          <w:sz w:val="24"/>
          <w:szCs w:val="24"/>
        </w:rPr>
        <w:t xml:space="preserve"> (e.g., they discussed</w:t>
      </w:r>
      <w:r w:rsidR="00B30007">
        <w:rPr>
          <w:rFonts w:asciiTheme="minorHAnsi" w:hAnsiTheme="minorHAnsi" w:cstheme="minorHAnsi"/>
          <w:sz w:val="24"/>
          <w:szCs w:val="24"/>
        </w:rPr>
        <w:t xml:space="preserve"> social</w:t>
      </w:r>
      <w:r w:rsidR="00DB2D82">
        <w:rPr>
          <w:rFonts w:asciiTheme="minorHAnsi" w:hAnsiTheme="minorHAnsi" w:cstheme="minorHAnsi"/>
          <w:sz w:val="24"/>
          <w:szCs w:val="24"/>
        </w:rPr>
        <w:t xml:space="preserve"> power dynamics not statistical power, provided power analysis advice but did not examine a body of literature, etc)</w:t>
      </w:r>
      <w:r w:rsidR="00266DD9" w:rsidRPr="004422F7">
        <w:rPr>
          <w:rFonts w:asciiTheme="minorHAnsi" w:hAnsiTheme="minorHAnsi" w:cstheme="minorHAnsi"/>
          <w:sz w:val="24"/>
          <w:szCs w:val="24"/>
        </w:rPr>
        <w:t>. After screening of abstracts, 9</w:t>
      </w:r>
      <w:r w:rsidR="008870B4" w:rsidRPr="004422F7">
        <w:rPr>
          <w:rFonts w:asciiTheme="minorHAnsi" w:hAnsiTheme="minorHAnsi" w:cstheme="minorHAnsi"/>
          <w:sz w:val="24"/>
          <w:szCs w:val="24"/>
        </w:rPr>
        <w:t>2</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records</w:t>
      </w:r>
      <w:r w:rsidR="00266DD9" w:rsidRPr="004422F7">
        <w:rPr>
          <w:rFonts w:asciiTheme="minorHAnsi" w:hAnsiTheme="minorHAnsi" w:cstheme="minorHAnsi"/>
          <w:sz w:val="24"/>
          <w:szCs w:val="24"/>
        </w:rPr>
        <w:t xml:space="preserve"> remained</w:t>
      </w:r>
      <w:r w:rsidR="00875C6B" w:rsidRPr="004422F7">
        <w:rPr>
          <w:rFonts w:asciiTheme="minorHAnsi" w:hAnsiTheme="minorHAnsi" w:cstheme="minorHAnsi"/>
          <w:sz w:val="24"/>
          <w:szCs w:val="24"/>
        </w:rPr>
        <w:t xml:space="preserve"> and were subjected to full text screening</w:t>
      </w:r>
      <w:r w:rsidR="00266DD9" w:rsidRPr="004422F7">
        <w:rPr>
          <w:rFonts w:asciiTheme="minorHAnsi" w:hAnsiTheme="minorHAnsi" w:cstheme="minorHAnsi"/>
          <w:sz w:val="24"/>
          <w:szCs w:val="24"/>
        </w:rPr>
        <w:t xml:space="preserve">. </w:t>
      </w:r>
      <w:r w:rsidR="00D52117" w:rsidRPr="004422F7">
        <w:rPr>
          <w:rFonts w:asciiTheme="minorHAnsi" w:hAnsiTheme="minorHAnsi" w:cstheme="minorHAnsi"/>
          <w:sz w:val="24"/>
          <w:szCs w:val="24"/>
        </w:rPr>
        <w:t>During full text screening,</w:t>
      </w:r>
      <w:r w:rsidR="00875C6B" w:rsidRPr="004422F7">
        <w:rPr>
          <w:rFonts w:asciiTheme="minorHAnsi" w:hAnsiTheme="minorHAnsi" w:cstheme="minorHAnsi"/>
          <w:sz w:val="24"/>
          <w:szCs w:val="24"/>
        </w:rPr>
        <w:t xml:space="preserve"> </w:t>
      </w:r>
      <w:r w:rsidR="004F2766">
        <w:rPr>
          <w:rFonts w:asciiTheme="minorHAnsi" w:hAnsiTheme="minorHAnsi" w:cstheme="minorHAnsi"/>
          <w:sz w:val="24"/>
          <w:szCs w:val="24"/>
        </w:rPr>
        <w:t>46</w:t>
      </w:r>
      <w:r w:rsidR="00875C6B" w:rsidRPr="004422F7">
        <w:rPr>
          <w:rFonts w:asciiTheme="minorHAnsi" w:hAnsiTheme="minorHAnsi" w:cstheme="minorHAnsi"/>
          <w:sz w:val="24"/>
          <w:szCs w:val="24"/>
        </w:rPr>
        <w:t xml:space="preserve"> articles were </w:t>
      </w:r>
      <w:r w:rsidR="008870B4" w:rsidRPr="004422F7">
        <w:rPr>
          <w:rFonts w:asciiTheme="minorHAnsi" w:hAnsiTheme="minorHAnsi" w:cstheme="minorHAnsi"/>
          <w:sz w:val="24"/>
          <w:szCs w:val="24"/>
        </w:rPr>
        <w:t>excluded</w:t>
      </w:r>
      <w:r w:rsidR="00DB2D82">
        <w:rPr>
          <w:rFonts w:asciiTheme="minorHAnsi" w:hAnsiTheme="minorHAnsi" w:cstheme="minorHAnsi"/>
          <w:sz w:val="24"/>
          <w:szCs w:val="24"/>
        </w:rPr>
        <w:t xml:space="preserve"> </w:t>
      </w:r>
      <w:r w:rsidR="000B547B">
        <w:rPr>
          <w:rFonts w:asciiTheme="minorHAnsi" w:hAnsiTheme="minorHAnsi" w:cstheme="minorHAnsi"/>
          <w:sz w:val="24"/>
          <w:szCs w:val="24"/>
        </w:rPr>
        <w:t>leaving</w:t>
      </w:r>
      <w:r w:rsidR="00DB2D82">
        <w:rPr>
          <w:rFonts w:asciiTheme="minorHAnsi" w:hAnsiTheme="minorHAnsi" w:cstheme="minorHAnsi"/>
          <w:sz w:val="24"/>
          <w:szCs w:val="24"/>
        </w:rPr>
        <w:t xml:space="preserve"> a</w:t>
      </w:r>
      <w:r w:rsidR="00627DDD" w:rsidRPr="004422F7">
        <w:rPr>
          <w:rFonts w:asciiTheme="minorHAnsi" w:hAnsiTheme="minorHAnsi" w:cstheme="minorHAnsi"/>
          <w:sz w:val="24"/>
          <w:szCs w:val="24"/>
        </w:rPr>
        <w:t xml:space="preserve"> total of </w:t>
      </w:r>
      <w:r w:rsidR="00627DDD">
        <w:rPr>
          <w:rFonts w:asciiTheme="minorHAnsi" w:hAnsiTheme="minorHAnsi" w:cstheme="minorHAnsi"/>
          <w:sz w:val="24"/>
          <w:szCs w:val="24"/>
        </w:rPr>
        <w:t>4</w:t>
      </w:r>
      <w:r w:rsidR="004F2766">
        <w:rPr>
          <w:rFonts w:asciiTheme="minorHAnsi" w:hAnsiTheme="minorHAnsi" w:cstheme="minorHAnsi"/>
          <w:sz w:val="24"/>
          <w:szCs w:val="24"/>
        </w:rPr>
        <w:t>6</w:t>
      </w:r>
      <w:r w:rsidR="00627DDD">
        <w:rPr>
          <w:rFonts w:asciiTheme="minorHAnsi" w:hAnsiTheme="minorHAnsi" w:cstheme="minorHAnsi"/>
          <w:sz w:val="24"/>
          <w:szCs w:val="24"/>
        </w:rPr>
        <w:t xml:space="preserve"> </w:t>
      </w:r>
      <w:r w:rsidR="00627DDD" w:rsidRPr="004422F7">
        <w:rPr>
          <w:rFonts w:asciiTheme="minorHAnsi" w:hAnsiTheme="minorHAnsi" w:cstheme="minorHAnsi"/>
          <w:sz w:val="24"/>
          <w:szCs w:val="24"/>
        </w:rPr>
        <w:t>articles were included in the primary analysis</w:t>
      </w:r>
      <w:r w:rsidR="00627DDD">
        <w:rPr>
          <w:rFonts w:asciiTheme="minorHAnsi" w:hAnsiTheme="minorHAnsi" w:cstheme="minorHAnsi"/>
          <w:sz w:val="24"/>
          <w:szCs w:val="24"/>
        </w:rPr>
        <w:t>.</w:t>
      </w:r>
      <w:r w:rsidR="000B547B" w:rsidRPr="000B547B">
        <w:rPr>
          <w:rFonts w:asciiTheme="minorHAnsi" w:hAnsiTheme="minorHAnsi" w:cstheme="minorHAnsi"/>
          <w:sz w:val="24"/>
          <w:szCs w:val="24"/>
        </w:rPr>
        <w:t xml:space="preserve"> </w:t>
      </w:r>
      <w:r w:rsidR="00110D14">
        <w:rPr>
          <w:rFonts w:asciiTheme="minorHAnsi" w:hAnsiTheme="minorHAnsi" w:cstheme="minorHAnsi"/>
          <w:sz w:val="24"/>
          <w:szCs w:val="24"/>
        </w:rPr>
        <w:t>S</w:t>
      </w:r>
      <w:r w:rsidR="000B547B">
        <w:rPr>
          <w:rFonts w:asciiTheme="minorHAnsi" w:hAnsiTheme="minorHAnsi" w:cstheme="minorHAnsi"/>
          <w:sz w:val="24"/>
          <w:szCs w:val="24"/>
        </w:rPr>
        <w:t>ee figure [</w:t>
      </w:r>
      <w:proofErr w:type="spellStart"/>
      <w:r w:rsidR="000B547B">
        <w:rPr>
          <w:rFonts w:asciiTheme="minorHAnsi" w:hAnsiTheme="minorHAnsi" w:cstheme="minorHAnsi"/>
          <w:sz w:val="24"/>
          <w:szCs w:val="24"/>
        </w:rPr>
        <w:t>prisma</w:t>
      </w:r>
      <w:proofErr w:type="spellEnd"/>
      <w:r w:rsidR="00D352D5">
        <w:rPr>
          <w:rFonts w:asciiTheme="minorHAnsi" w:hAnsiTheme="minorHAnsi" w:cstheme="minorHAnsi"/>
          <w:sz w:val="24"/>
          <w:szCs w:val="24"/>
        </w:rPr>
        <w:t>]</w:t>
      </w:r>
      <w:r w:rsidR="000B547B">
        <w:rPr>
          <w:rFonts w:asciiTheme="minorHAnsi" w:hAnsiTheme="minorHAnsi" w:cstheme="minorHAnsi"/>
          <w:sz w:val="24"/>
          <w:szCs w:val="24"/>
        </w:rPr>
        <w:t xml:space="preserve"> for exclusion reasons</w:t>
      </w:r>
      <w:r w:rsidR="008751D9">
        <w:rPr>
          <w:rFonts w:asciiTheme="minorHAnsi" w:hAnsiTheme="minorHAnsi" w:cstheme="minorHAnsi"/>
          <w:sz w:val="24"/>
          <w:szCs w:val="24"/>
        </w:rPr>
        <w:t xml:space="preserve"> at </w:t>
      </w:r>
      <w:r w:rsidR="00087DEC">
        <w:rPr>
          <w:rFonts w:asciiTheme="minorHAnsi" w:hAnsiTheme="minorHAnsi" w:cstheme="minorHAnsi"/>
          <w:sz w:val="24"/>
          <w:szCs w:val="24"/>
        </w:rPr>
        <w:t xml:space="preserve">the </w:t>
      </w:r>
      <w:r w:rsidR="00D37587">
        <w:rPr>
          <w:rFonts w:asciiTheme="minorHAnsi" w:hAnsiTheme="minorHAnsi" w:cstheme="minorHAnsi"/>
          <w:sz w:val="24"/>
          <w:szCs w:val="24"/>
        </w:rPr>
        <w:t>full</w:t>
      </w:r>
      <w:r w:rsidR="00130AFA">
        <w:rPr>
          <w:rFonts w:asciiTheme="minorHAnsi" w:hAnsiTheme="minorHAnsi" w:cstheme="minorHAnsi"/>
          <w:sz w:val="24"/>
          <w:szCs w:val="24"/>
        </w:rPr>
        <w:t>-</w:t>
      </w:r>
      <w:r w:rsidR="00D37587">
        <w:rPr>
          <w:rFonts w:asciiTheme="minorHAnsi" w:hAnsiTheme="minorHAnsi" w:cstheme="minorHAnsi"/>
          <w:sz w:val="24"/>
          <w:szCs w:val="24"/>
        </w:rPr>
        <w:t>text eligibility</w:t>
      </w:r>
      <w:r w:rsidR="00087DEC">
        <w:rPr>
          <w:rFonts w:asciiTheme="minorHAnsi" w:hAnsiTheme="minorHAnsi" w:cstheme="minorHAnsi"/>
          <w:sz w:val="24"/>
          <w:szCs w:val="24"/>
        </w:rPr>
        <w:t xml:space="preserve"> assessment phase</w:t>
      </w:r>
      <w:r w:rsidR="00110D14">
        <w:rPr>
          <w:rFonts w:asciiTheme="minorHAnsi" w:hAnsiTheme="minorHAnsi" w:cstheme="minorHAnsi"/>
          <w:sz w:val="24"/>
          <w:szCs w:val="24"/>
        </w:rPr>
        <w:t>.</w:t>
      </w:r>
    </w:p>
    <w:p w14:paraId="2C7F289F" w14:textId="3D0026A1" w:rsidR="00266DD9" w:rsidRPr="004422F7" w:rsidRDefault="00184BAB" w:rsidP="00B7640C">
      <w:pPr>
        <w:pStyle w:val="Answer"/>
        <w:tabs>
          <w:tab w:val="left" w:pos="459"/>
        </w:tabs>
        <w:spacing w:line="360" w:lineRule="auto"/>
        <w:ind w:firstLine="720"/>
        <w:rPr>
          <w:rFonts w:asciiTheme="minorHAnsi" w:hAnsiTheme="minorHAnsi" w:cstheme="minorHAnsi"/>
          <w:sz w:val="24"/>
          <w:szCs w:val="24"/>
        </w:rPr>
      </w:pPr>
      <w:r>
        <w:rPr>
          <w:rFonts w:asciiTheme="minorHAnsi" w:hAnsiTheme="minorHAnsi" w:cstheme="minorHAnsi"/>
          <w:sz w:val="24"/>
          <w:szCs w:val="24"/>
        </w:rPr>
        <w:t>Fifteen</w:t>
      </w:r>
      <w:r w:rsidR="00D93F1F" w:rsidRPr="004422F7">
        <w:rPr>
          <w:rFonts w:asciiTheme="minorHAnsi" w:hAnsiTheme="minorHAnsi" w:cstheme="minorHAnsi"/>
          <w:sz w:val="24"/>
          <w:szCs w:val="24"/>
        </w:rPr>
        <w:t xml:space="preserve"> articles also reported the proportion of sampled articles which had reported a power analysi</w:t>
      </w:r>
      <w:r w:rsidR="00627DDD">
        <w:rPr>
          <w:rFonts w:asciiTheme="minorHAnsi" w:hAnsiTheme="minorHAnsi" w:cstheme="minorHAnsi"/>
          <w:sz w:val="24"/>
          <w:szCs w:val="24"/>
        </w:rPr>
        <w:t>s</w:t>
      </w:r>
      <w:r w:rsidR="00D93F1F" w:rsidRPr="004422F7">
        <w:rPr>
          <w:rFonts w:asciiTheme="minorHAnsi" w:hAnsiTheme="minorHAnsi" w:cstheme="minorHAnsi"/>
          <w:sz w:val="24"/>
          <w:szCs w:val="24"/>
        </w:rPr>
        <w:t xml:space="preserve"> and were included in the secondary meta-analysis and meta-regression examining the proportion of articles which report a power analysis. </w:t>
      </w:r>
      <w:r w:rsidR="00C4263A" w:rsidRPr="004422F7">
        <w:rPr>
          <w:rFonts w:asciiTheme="minorHAnsi" w:hAnsiTheme="minorHAnsi" w:cstheme="minorHAnsi"/>
          <w:sz w:val="24"/>
          <w:szCs w:val="24"/>
        </w:rPr>
        <w:t xml:space="preserve">Two </w:t>
      </w:r>
      <w:r w:rsidR="00901EE6" w:rsidRPr="004422F7">
        <w:rPr>
          <w:rFonts w:asciiTheme="minorHAnsi" w:hAnsiTheme="minorHAnsi" w:cstheme="minorHAnsi"/>
          <w:sz w:val="24"/>
          <w:szCs w:val="24"/>
        </w:rPr>
        <w:t xml:space="preserve">additional articles were </w:t>
      </w:r>
      <w:r w:rsidR="00D93F1F" w:rsidRPr="004422F7">
        <w:rPr>
          <w:rFonts w:asciiTheme="minorHAnsi" w:hAnsiTheme="minorHAnsi" w:cstheme="minorHAnsi"/>
          <w:sz w:val="24"/>
          <w:szCs w:val="24"/>
        </w:rPr>
        <w:t xml:space="preserve">found </w:t>
      </w:r>
      <w:r w:rsidR="00901EE6" w:rsidRPr="004422F7">
        <w:rPr>
          <w:rFonts w:asciiTheme="minorHAnsi" w:hAnsiTheme="minorHAnsi" w:cstheme="minorHAnsi"/>
          <w:sz w:val="24"/>
          <w:szCs w:val="24"/>
        </w:rPr>
        <w:t xml:space="preserve">through reference list searches of </w:t>
      </w:r>
      <w:r w:rsidR="00D93F1F" w:rsidRPr="004422F7">
        <w:rPr>
          <w:rFonts w:asciiTheme="minorHAnsi" w:hAnsiTheme="minorHAnsi" w:cstheme="minorHAnsi"/>
          <w:sz w:val="24"/>
          <w:szCs w:val="24"/>
        </w:rPr>
        <w:t xml:space="preserve">these </w:t>
      </w:r>
      <w:r w:rsidR="005E0B08" w:rsidRPr="004422F7">
        <w:rPr>
          <w:rFonts w:asciiTheme="minorHAnsi" w:hAnsiTheme="minorHAnsi" w:cstheme="minorHAnsi"/>
          <w:sz w:val="24"/>
          <w:szCs w:val="24"/>
        </w:rPr>
        <w:t>articles</w:t>
      </w:r>
      <w:r>
        <w:rPr>
          <w:rFonts w:asciiTheme="minorHAnsi" w:hAnsiTheme="minorHAnsi" w:cstheme="minorHAnsi"/>
          <w:sz w:val="24"/>
          <w:szCs w:val="24"/>
        </w:rPr>
        <w:t xml:space="preserve">’ references </w:t>
      </w:r>
      <w:proofErr w:type="gramStart"/>
      <w:r>
        <w:rPr>
          <w:rFonts w:asciiTheme="minorHAnsi" w:hAnsiTheme="minorHAnsi" w:cstheme="minorHAnsi"/>
          <w:sz w:val="24"/>
          <w:szCs w:val="24"/>
        </w:rPr>
        <w:t>lists</w:t>
      </w:r>
      <w:r w:rsidR="00D93F1F" w:rsidRPr="004422F7">
        <w:rPr>
          <w:rFonts w:asciiTheme="minorHAnsi" w:hAnsiTheme="minorHAnsi" w:cstheme="minorHAnsi"/>
          <w:sz w:val="24"/>
          <w:szCs w:val="24"/>
        </w:rPr>
        <w:t>, and</w:t>
      </w:r>
      <w:proofErr w:type="gramEnd"/>
      <w:r w:rsidR="00D93F1F" w:rsidRPr="004422F7">
        <w:rPr>
          <w:rFonts w:asciiTheme="minorHAnsi" w:hAnsiTheme="minorHAnsi" w:cstheme="minorHAnsi"/>
          <w:sz w:val="24"/>
          <w:szCs w:val="24"/>
        </w:rPr>
        <w:t xml:space="preserve"> </w:t>
      </w:r>
      <w:r w:rsidR="00634FC5" w:rsidRPr="004422F7">
        <w:rPr>
          <w:rFonts w:asciiTheme="minorHAnsi" w:hAnsiTheme="minorHAnsi" w:cstheme="minorHAnsi"/>
          <w:sz w:val="24"/>
          <w:szCs w:val="24"/>
        </w:rPr>
        <w:t xml:space="preserve">were </w:t>
      </w:r>
      <w:r w:rsidR="00D93F1F" w:rsidRPr="004422F7">
        <w:rPr>
          <w:rFonts w:asciiTheme="minorHAnsi" w:hAnsiTheme="minorHAnsi" w:cstheme="minorHAnsi"/>
          <w:sz w:val="24"/>
          <w:szCs w:val="24"/>
        </w:rPr>
        <w:t>included in the secondary analysis.</w:t>
      </w:r>
      <w:r w:rsidR="0072223E" w:rsidRPr="004422F7">
        <w:rPr>
          <w:rFonts w:asciiTheme="minorHAnsi" w:hAnsiTheme="minorHAnsi" w:cstheme="minorHAnsi"/>
          <w:sz w:val="24"/>
          <w:szCs w:val="24"/>
        </w:rPr>
        <w:t xml:space="preserve"> </w:t>
      </w:r>
    </w:p>
    <w:p w14:paraId="10E22DDD" w14:textId="77777777" w:rsidR="00266DD9" w:rsidRPr="004422F7" w:rsidRDefault="00266DD9" w:rsidP="00B7640C">
      <w:pPr>
        <w:pStyle w:val="Answer"/>
        <w:tabs>
          <w:tab w:val="left" w:pos="459"/>
        </w:tabs>
        <w:spacing w:after="0" w:line="360" w:lineRule="auto"/>
        <w:ind w:left="0" w:firstLine="720"/>
        <w:rPr>
          <w:rFonts w:asciiTheme="minorHAnsi" w:hAnsiTheme="minorHAnsi" w:cstheme="minorHAnsi"/>
          <w:sz w:val="24"/>
          <w:szCs w:val="24"/>
        </w:rPr>
      </w:pPr>
    </w:p>
    <w:p w14:paraId="4BFAEC06" w14:textId="0247A25A" w:rsidR="0077102B" w:rsidRPr="004422F7" w:rsidRDefault="00AC724F" w:rsidP="00B7640C">
      <w:pPr>
        <w:ind w:firstLine="720"/>
        <w:rPr>
          <w:rFonts w:cstheme="minorHAnsi"/>
        </w:rPr>
      </w:pPr>
      <w:r w:rsidRPr="004422F7">
        <w:rPr>
          <w:rFonts w:cstheme="minorHAnsi"/>
        </w:rPr>
        <w:br w:type="page"/>
      </w:r>
    </w:p>
    <w:p w14:paraId="304212C6" w14:textId="4AC290B3" w:rsidR="00AC724F" w:rsidRPr="004422F7" w:rsidRDefault="00AC724F" w:rsidP="00AC724F">
      <w:pPr>
        <w:rPr>
          <w:rFonts w:cstheme="minorHAnsi"/>
        </w:rPr>
      </w:pPr>
      <w:r w:rsidRPr="004422F7">
        <w:rPr>
          <w:rFonts w:cstheme="minorHAnsi"/>
          <w:noProof/>
        </w:rPr>
        <w:lastRenderedPageBreak/>
        <mc:AlternateContent>
          <mc:Choice Requires="wps">
            <w:drawing>
              <wp:anchor distT="0" distB="0" distL="114300" distR="114300" simplePos="0" relativeHeight="251660288" behindDoc="0" locked="0" layoutInCell="1" allowOverlap="1" wp14:anchorId="097791B9" wp14:editId="235DC062">
                <wp:simplePos x="0" y="0"/>
                <wp:positionH relativeFrom="column">
                  <wp:posOffset>-932111</wp:posOffset>
                </wp:positionH>
                <wp:positionV relativeFrom="paragraph">
                  <wp:posOffset>2661323</wp:posOffset>
                </wp:positionV>
                <wp:extent cx="1371600" cy="420194"/>
                <wp:effectExtent l="0" t="318" r="18733" b="18732"/>
                <wp:wrapNone/>
                <wp:docPr id="22" name="Rectangle: Rounded Corners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20194"/>
                        </a:xfrm>
                        <a:prstGeom prst="roundRect">
                          <a:avLst>
                            <a:gd name="adj" fmla="val 16667"/>
                          </a:avLst>
                        </a:prstGeom>
                        <a:solidFill>
                          <a:srgbClr val="CCECFF"/>
                        </a:solidFill>
                        <a:ln w="9525">
                          <a:solidFill>
                            <a:srgbClr val="000000"/>
                          </a:solidFill>
                          <a:round/>
                          <a:headEnd/>
                          <a:tailEnd/>
                        </a:ln>
                      </wps:spPr>
                      <wps:txbx>
                        <w:txbxContent>
                          <w:p w14:paraId="1992CFFE" w14:textId="77777777" w:rsidR="00526A43" w:rsidRDefault="00526A43" w:rsidP="00A826D7">
                            <w:pPr>
                              <w:pStyle w:val="Heading2"/>
                              <w:jc w:val="center"/>
                              <w:rPr>
                                <w:rFonts w:ascii="Calibri" w:hAnsi="Calibri"/>
                                <w:lang w:val="en"/>
                              </w:rPr>
                            </w:pPr>
                            <w:r>
                              <w:rPr>
                                <w:rFonts w:ascii="Calibri" w:hAnsi="Calibri"/>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7791B9" id="Rectangle: Rounded Corners 22" o:spid="_x0000_s1026" style="position:absolute;margin-left:-73.4pt;margin-top:209.55pt;width:108pt;height:33.1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" fillcolor="#ccecff">
                <v:textbox style="layout-flow:vertical;mso-layout-flow-alt:bottom-to-top" inset="3.6pt,,3.6pt">
                  <w:txbxContent>
                    <w:p w14:paraId="1992CFFE" w14:textId="77777777" w:rsidR="00526A43" w:rsidRDefault="00526A43" w:rsidP="00A826D7">
                      <w:pPr>
                        <w:pStyle w:val="Heading2"/>
                        <w:jc w:val="center"/>
                        <w:rPr>
                          <w:rFonts w:ascii="Calibri" w:hAnsi="Calibri"/>
                          <w:lang w:val="en"/>
                        </w:rPr>
                      </w:pPr>
                      <w:r>
                        <w:rPr>
                          <w:rFonts w:ascii="Calibri" w:hAnsi="Calibri"/>
                          <w:lang w:val="en"/>
                        </w:rPr>
                        <w:t>Screening</w:t>
                      </w:r>
                    </w:p>
                  </w:txbxContent>
                </v:textbox>
              </v:roundrect>
            </w:pict>
          </mc:Fallback>
        </mc:AlternateContent>
      </w:r>
    </w:p>
    <w:p w14:paraId="42C42759" w14:textId="5EEC42A2" w:rsidR="00AC724F" w:rsidRPr="004422F7" w:rsidRDefault="001D10DA">
      <w:pPr>
        <w:rPr>
          <w:rFonts w:cstheme="minorHAnsi"/>
        </w:rPr>
      </w:pPr>
      <w:r w:rsidRPr="004422F7">
        <w:rPr>
          <w:rFonts w:cstheme="minorHAnsi"/>
          <w:noProof/>
        </w:rPr>
        <mc:AlternateContent>
          <mc:Choice Requires="wps">
            <w:drawing>
              <wp:anchor distT="0" distB="0" distL="114300" distR="114300" simplePos="0" relativeHeight="251669504" behindDoc="0" locked="0" layoutInCell="1" allowOverlap="1" wp14:anchorId="6C8C6822" wp14:editId="42B1686D">
                <wp:simplePos x="0" y="0"/>
                <wp:positionH relativeFrom="column">
                  <wp:posOffset>4273236</wp:posOffset>
                </wp:positionH>
                <wp:positionV relativeFrom="paragraph">
                  <wp:posOffset>3462491</wp:posOffset>
                </wp:positionV>
                <wp:extent cx="1791335" cy="3259247"/>
                <wp:effectExtent l="0" t="0" r="18415" b="1778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1335" cy="3259247"/>
                        </a:xfrm>
                        <a:prstGeom prst="rect">
                          <a:avLst/>
                        </a:prstGeom>
                        <a:solidFill>
                          <a:srgbClr val="FFFFFF"/>
                        </a:solidFill>
                        <a:ln w="9525">
                          <a:solidFill>
                            <a:srgbClr val="000000"/>
                          </a:solidFill>
                          <a:miter lim="800000"/>
                          <a:headEnd/>
                          <a:tailEnd/>
                        </a:ln>
                      </wps:spPr>
                      <wps:txbx>
                        <w:txbxContent>
                          <w:p w14:paraId="05E294F1" w14:textId="185BF7A3" w:rsidR="00526A43" w:rsidRDefault="00526A43"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526A43" w:rsidRDefault="00526A43"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526A43" w:rsidRDefault="00526A43" w:rsidP="00AC724F">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8C6822" id="Rectangle 34" o:spid="_x0000_s1027" style="position:absolute;margin-left:336.5pt;margin-top:272.65pt;width:141.05pt;height:256.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">
                <v:textbox inset=",7.2pt,,7.2pt">
                  <w:txbxContent>
                    <w:p w14:paraId="05E294F1" w14:textId="185BF7A3" w:rsidR="00526A43" w:rsidRDefault="00526A43" w:rsidP="001A5E35">
                      <w:pPr>
                        <w:jc w:val="center"/>
                        <w:rPr>
                          <w:rFonts w:ascii="Calibri" w:hAnsi="Calibri"/>
                          <w:sz w:val="22"/>
                          <w:szCs w:val="22"/>
                        </w:rPr>
                      </w:pPr>
                      <w:r>
                        <w:rPr>
                          <w:rFonts w:ascii="Calibri" w:hAnsi="Calibri"/>
                          <w:sz w:val="22"/>
                          <w:szCs w:val="22"/>
                        </w:rPr>
                        <w:t>Full-text articles excluded</w:t>
                      </w:r>
                      <w:r>
                        <w:rPr>
                          <w:rFonts w:ascii="Calibri" w:hAnsi="Calibri"/>
                          <w:sz w:val="22"/>
                          <w:szCs w:val="22"/>
                        </w:rPr>
                        <w:br/>
                        <w:t xml:space="preserve">Reasons: 3 records were of areas of research outside of the current scope, 4 were not available in English, 4 full texts were not available, three included duplicate data (i.e., data included in other papers sampled), 15 did not calculate power for a benchmark level of power or report average sample sizes, 1 did not specify how many articles were included in their analysis, 2 included &lt; 6 articles </w:t>
                      </w:r>
                    </w:p>
                    <w:p w14:paraId="4777FA41" w14:textId="47BCD4CA" w:rsidR="00526A43" w:rsidRDefault="00526A43" w:rsidP="001A5E35">
                      <w:pPr>
                        <w:jc w:val="center"/>
                        <w:rPr>
                          <w:rFonts w:ascii="Calibri" w:hAnsi="Calibri"/>
                          <w:sz w:val="22"/>
                          <w:szCs w:val="22"/>
                        </w:rPr>
                      </w:pPr>
                      <w:r>
                        <w:rPr>
                          <w:rFonts w:ascii="Calibri" w:hAnsi="Calibri"/>
                          <w:sz w:val="22"/>
                          <w:szCs w:val="22"/>
                        </w:rPr>
                        <w:t xml:space="preserve">(total </w:t>
                      </w:r>
                      <w:r w:rsidRPr="006918A5">
                        <w:rPr>
                          <w:rFonts w:ascii="Calibri" w:hAnsi="Calibri"/>
                          <w:i/>
                          <w:sz w:val="22"/>
                          <w:szCs w:val="22"/>
                        </w:rPr>
                        <w:t>n</w:t>
                      </w:r>
                      <w:r>
                        <w:rPr>
                          <w:rFonts w:ascii="Calibri" w:hAnsi="Calibri"/>
                          <w:sz w:val="22"/>
                          <w:szCs w:val="22"/>
                        </w:rPr>
                        <w:t xml:space="preserve"> excluded = 46)</w:t>
                      </w:r>
                    </w:p>
                    <w:p w14:paraId="60C87CB5" w14:textId="77777777" w:rsidR="00526A43" w:rsidRDefault="00526A43" w:rsidP="00AC724F">
                      <w:pPr>
                        <w:jc w:val="center"/>
                        <w:rPr>
                          <w:rFonts w:ascii="Calibri" w:hAnsi="Calibri"/>
                          <w:sz w:val="22"/>
                          <w:szCs w:val="22"/>
                          <w:lang w:val="en"/>
                        </w:rPr>
                      </w:pPr>
                    </w:p>
                  </w:txbxContent>
                </v:textbox>
              </v:rect>
            </w:pict>
          </mc:Fallback>
        </mc:AlternateContent>
      </w:r>
      <w:r w:rsidR="0089322F" w:rsidRPr="004422F7">
        <w:rPr>
          <w:rFonts w:cstheme="minorHAnsi"/>
          <w:noProof/>
        </w:rPr>
        <mc:AlternateContent>
          <mc:Choice Requires="wps">
            <w:drawing>
              <wp:anchor distT="0" distB="0" distL="114300" distR="114300" simplePos="0" relativeHeight="251667456" behindDoc="0" locked="0" layoutInCell="1" allowOverlap="1" wp14:anchorId="1D76F270" wp14:editId="5C7694E3">
                <wp:simplePos x="0" y="0"/>
                <wp:positionH relativeFrom="column">
                  <wp:posOffset>4264182</wp:posOffset>
                </wp:positionH>
                <wp:positionV relativeFrom="paragraph">
                  <wp:posOffset>2131632</wp:posOffset>
                </wp:positionV>
                <wp:extent cx="1816735" cy="1227681"/>
                <wp:effectExtent l="0" t="0" r="12065" b="107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735" cy="1227681"/>
                        </a:xfrm>
                        <a:prstGeom prst="rect">
                          <a:avLst/>
                        </a:prstGeom>
                        <a:solidFill>
                          <a:srgbClr val="FFFFFF"/>
                        </a:solidFill>
                        <a:ln w="9525">
                          <a:solidFill>
                            <a:srgbClr val="000000"/>
                          </a:solidFill>
                          <a:miter lim="800000"/>
                          <a:headEnd/>
                          <a:tailEnd/>
                        </a:ln>
                      </wps:spPr>
                      <wps:txbx>
                        <w:txbxContent>
                          <w:p w14:paraId="6F464ADA" w14:textId="5EA4C4AD" w:rsidR="00526A43" w:rsidRDefault="00526A43"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76F270" id="Rectangle 31" o:spid="_x0000_s1028" style="position:absolute;margin-left:335.75pt;margin-top:167.85pt;width:143.05pt;height:9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">
                <v:textbox inset=",7.2pt,,7.2pt">
                  <w:txbxContent>
                    <w:p w14:paraId="6F464ADA" w14:textId="5EA4C4AD" w:rsidR="00526A43" w:rsidRDefault="00526A43" w:rsidP="00AC724F">
                      <w:pPr>
                        <w:jc w:val="center"/>
                        <w:rPr>
                          <w:rFonts w:ascii="Calibri" w:hAnsi="Calibri"/>
                          <w:sz w:val="22"/>
                          <w:szCs w:val="22"/>
                          <w:lang w:val="en"/>
                        </w:rPr>
                      </w:pPr>
                      <w:r>
                        <w:rPr>
                          <w:rFonts w:ascii="Calibri" w:hAnsi="Calibri"/>
                          <w:sz w:val="22"/>
                          <w:szCs w:val="22"/>
                        </w:rPr>
                        <w:t>Records excluded from this study as they did not estimate the statistical power of studies</w:t>
                      </w:r>
                      <w:r>
                        <w:rPr>
                          <w:rFonts w:ascii="Calibri" w:hAnsi="Calibri"/>
                          <w:sz w:val="22"/>
                          <w:szCs w:val="22"/>
                        </w:rPr>
                        <w:br/>
                        <w:t>(n = 1419)</w:t>
                      </w:r>
                    </w:p>
                  </w:txbxContent>
                </v:textbox>
              </v:rect>
            </w:pict>
          </mc:Fallback>
        </mc:AlternateContent>
      </w:r>
      <w:r w:rsidR="00142E56" w:rsidRPr="004422F7">
        <w:rPr>
          <w:rFonts w:cstheme="minorHAnsi"/>
          <w:noProof/>
        </w:rPr>
        <mc:AlternateContent>
          <mc:Choice Requires="wps">
            <w:drawing>
              <wp:anchor distT="0" distB="0" distL="114300" distR="114300" simplePos="0" relativeHeight="251668480" behindDoc="0" locked="0" layoutInCell="1" allowOverlap="1" wp14:anchorId="773F669C" wp14:editId="173A106F">
                <wp:simplePos x="0" y="0"/>
                <wp:positionH relativeFrom="column">
                  <wp:posOffset>1588883</wp:posOffset>
                </wp:positionH>
                <wp:positionV relativeFrom="paragraph">
                  <wp:posOffset>3706935</wp:posOffset>
                </wp:positionV>
                <wp:extent cx="1714500" cy="1036622"/>
                <wp:effectExtent l="0" t="0" r="19050"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036622"/>
                        </a:xfrm>
                        <a:prstGeom prst="rect">
                          <a:avLst/>
                        </a:prstGeom>
                        <a:solidFill>
                          <a:srgbClr val="FFFFFF"/>
                        </a:solidFill>
                        <a:ln w="9525">
                          <a:solidFill>
                            <a:srgbClr val="000000"/>
                          </a:solidFill>
                          <a:miter lim="800000"/>
                          <a:headEnd/>
                          <a:tailEnd/>
                        </a:ln>
                      </wps:spPr>
                      <wps:txbx>
                        <w:txbxContent>
                          <w:p w14:paraId="76B26EF9" w14:textId="644A1FF2" w:rsidR="00526A43" w:rsidRDefault="00526A43"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3F669C" id="Rectangle 30" o:spid="_x0000_s1029" style="position:absolute;margin-left:125.1pt;margin-top:291.9pt;width:135pt;height:8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">
                <v:textbox inset=",7.2pt,,7.2pt">
                  <w:txbxContent>
                    <w:p w14:paraId="76B26EF9" w14:textId="644A1FF2" w:rsidR="00526A43" w:rsidRDefault="00526A43" w:rsidP="00AC724F">
                      <w:pPr>
                        <w:jc w:val="center"/>
                        <w:rPr>
                          <w:rFonts w:ascii="Calibri" w:hAnsi="Calibri"/>
                          <w:sz w:val="22"/>
                          <w:szCs w:val="22"/>
                          <w:lang w:val="en"/>
                        </w:rPr>
                      </w:pPr>
                      <w:r>
                        <w:rPr>
                          <w:rFonts w:ascii="Calibri" w:hAnsi="Calibri"/>
                          <w:sz w:val="22"/>
                          <w:szCs w:val="22"/>
                        </w:rPr>
                        <w:t>Full-text articles assessed for eligibility in the primary quantitative synthesis</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92)</w:t>
                      </w:r>
                    </w:p>
                  </w:txbxContent>
                </v:textbox>
              </v:rect>
            </w:pict>
          </mc:Fallback>
        </mc:AlternateContent>
      </w:r>
      <w:r w:rsidR="00142E56" w:rsidRPr="004422F7">
        <w:rPr>
          <w:rFonts w:cstheme="minorHAnsi"/>
          <w:noProof/>
        </w:rPr>
        <mc:AlternateContent>
          <mc:Choice Requires="wps">
            <w:drawing>
              <wp:anchor distT="36576" distB="36576" distL="36576" distR="36576" simplePos="0" relativeHeight="251685888" behindDoc="0" locked="0" layoutInCell="1" allowOverlap="1" wp14:anchorId="6E97B248" wp14:editId="0AD8AC97">
                <wp:simplePos x="0" y="0"/>
                <wp:positionH relativeFrom="column">
                  <wp:posOffset>2452370</wp:posOffset>
                </wp:positionH>
                <wp:positionV relativeFrom="paragraph">
                  <wp:posOffset>4739640</wp:posOffset>
                </wp:positionV>
                <wp:extent cx="0" cy="413385"/>
                <wp:effectExtent l="76200" t="0" r="57150" b="628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33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01DDEDD" id="_x0000_t32" coordsize="21600,21600" o:spt="32" o:oned="t" path="m,l21600,21600e" filled="f">
                <v:path arrowok="t" fillok="f" o:connecttype="none"/>
                <o:lock v:ext="edit" shapetype="t"/>
              </v:shapetype>
              <v:shape id="Straight Arrow Connector 6" o:spid="_x0000_s1026" type="#_x0000_t32" style="position:absolute;margin-left:193.1pt;margin-top:373.2pt;width:0;height:32.55pt;z-index:2516858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">
                <v:stroke endarrow="block"/>
                <v:shadow color="#ccc"/>
              </v:shape>
            </w:pict>
          </mc:Fallback>
        </mc:AlternateContent>
      </w:r>
      <w:r w:rsidR="00142E56" w:rsidRPr="004422F7">
        <w:rPr>
          <w:rFonts w:cstheme="minorHAnsi"/>
          <w:noProof/>
        </w:rPr>
        <mc:AlternateContent>
          <mc:Choice Requires="wps">
            <w:drawing>
              <wp:anchor distT="0" distB="0" distL="114300" distR="114300" simplePos="0" relativeHeight="251670528" behindDoc="0" locked="0" layoutInCell="1" allowOverlap="1" wp14:anchorId="042EFBAC" wp14:editId="5ED55165">
                <wp:simplePos x="0" y="0"/>
                <wp:positionH relativeFrom="column">
                  <wp:posOffset>1595755</wp:posOffset>
                </wp:positionH>
                <wp:positionV relativeFrom="paragraph">
                  <wp:posOffset>5158822</wp:posOffset>
                </wp:positionV>
                <wp:extent cx="1714500" cy="1249045"/>
                <wp:effectExtent l="0" t="0" r="19050" b="2730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49045"/>
                        </a:xfrm>
                        <a:prstGeom prst="rect">
                          <a:avLst/>
                        </a:prstGeom>
                        <a:solidFill>
                          <a:srgbClr val="FFFFFF"/>
                        </a:solidFill>
                        <a:ln w="9525">
                          <a:solidFill>
                            <a:srgbClr val="000000"/>
                          </a:solidFill>
                          <a:miter lim="800000"/>
                          <a:headEnd/>
                          <a:tailEnd/>
                        </a:ln>
                      </wps:spPr>
                      <wps:txbx>
                        <w:txbxContent>
                          <w:p w14:paraId="5CC94060" w14:textId="704B56B1" w:rsidR="00526A43" w:rsidRDefault="00526A43"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EFBAC" id="Rectangle 40" o:spid="_x0000_s1030" style="position:absolute;margin-left:125.65pt;margin-top:406.2pt;width:135pt;height:9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">
                <v:textbox inset=",7.2pt,,7.2pt">
                  <w:txbxContent>
                    <w:p w14:paraId="5CC94060" w14:textId="704B56B1" w:rsidR="00526A43" w:rsidRDefault="00526A43" w:rsidP="00AC724F">
                      <w:pPr>
                        <w:jc w:val="center"/>
                        <w:rPr>
                          <w:rFonts w:ascii="Calibri" w:hAnsi="Calibri"/>
                          <w:sz w:val="22"/>
                          <w:szCs w:val="22"/>
                          <w:lang w:val="en"/>
                        </w:rPr>
                      </w:pPr>
                      <w:r>
                        <w:rPr>
                          <w:rFonts w:ascii="Calibri" w:hAnsi="Calibri"/>
                          <w:sz w:val="22"/>
                          <w:szCs w:val="22"/>
                        </w:rPr>
                        <w:t>Studies included in quantitative synthesis of average power of bodies of research</w:t>
                      </w:r>
                      <w:r>
                        <w:rPr>
                          <w:rFonts w:ascii="Calibri" w:hAnsi="Calibri"/>
                          <w:sz w:val="22"/>
                          <w:szCs w:val="22"/>
                        </w:rPr>
                        <w:br/>
                      </w:r>
                      <w:r w:rsidRPr="001A5E35">
                        <w:rPr>
                          <w:rFonts w:ascii="Calibri" w:hAnsi="Calibri"/>
                          <w:sz w:val="22"/>
                          <w:szCs w:val="22"/>
                        </w:rPr>
                        <w:t>(</w:t>
                      </w:r>
                      <w:r w:rsidRPr="001A5E35">
                        <w:rPr>
                          <w:rFonts w:ascii="Calibri" w:hAnsi="Calibri"/>
                          <w:i/>
                          <w:sz w:val="22"/>
                          <w:szCs w:val="22"/>
                        </w:rPr>
                        <w:t>n</w:t>
                      </w:r>
                      <w:r w:rsidRPr="001A5E35">
                        <w:rPr>
                          <w:rFonts w:ascii="Calibri" w:hAnsi="Calibri"/>
                          <w:sz w:val="22"/>
                          <w:szCs w:val="22"/>
                        </w:rPr>
                        <w:t xml:space="preserve"> = 4</w:t>
                      </w:r>
                      <w:r>
                        <w:rPr>
                          <w:rFonts w:ascii="Calibri" w:hAnsi="Calibri"/>
                          <w:sz w:val="22"/>
                          <w:szCs w:val="22"/>
                        </w:rPr>
                        <w:t>6</w:t>
                      </w:r>
                      <w:r w:rsidRPr="001A5E35">
                        <w:rPr>
                          <w:rFonts w:ascii="Calibri" w:hAnsi="Calibri"/>
                          <w:sz w:val="22"/>
                          <w:szCs w:val="22"/>
                        </w:rPr>
                        <w:t xml:space="preserve">) </w:t>
                      </w:r>
                    </w:p>
                  </w:txbxContent>
                </v:textbox>
              </v:rect>
            </w:pict>
          </mc:Fallback>
        </mc:AlternateContent>
      </w:r>
      <w:r w:rsidR="00677FB7" w:rsidRPr="004422F7">
        <w:rPr>
          <w:rFonts w:cstheme="minorHAnsi"/>
          <w:noProof/>
        </w:rPr>
        <mc:AlternateContent>
          <mc:Choice Requires="wps">
            <w:drawing>
              <wp:anchor distT="0" distB="0" distL="114300" distR="114300" simplePos="0" relativeHeight="251683840" behindDoc="0" locked="0" layoutInCell="1" allowOverlap="1" wp14:anchorId="6DEBD832" wp14:editId="280DF2AE">
                <wp:simplePos x="0" y="0"/>
                <wp:positionH relativeFrom="margin">
                  <wp:align>center</wp:align>
                </wp:positionH>
                <wp:positionV relativeFrom="paragraph">
                  <wp:posOffset>7155802</wp:posOffset>
                </wp:positionV>
                <wp:extent cx="6088380" cy="1131684"/>
                <wp:effectExtent l="0" t="0" r="26670" b="1143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1131684"/>
                        </a:xfrm>
                        <a:prstGeom prst="rect">
                          <a:avLst/>
                        </a:prstGeom>
                        <a:solidFill>
                          <a:srgbClr val="FFFFFF"/>
                        </a:solidFill>
                        <a:ln w="9525">
                          <a:solidFill>
                            <a:srgbClr val="000000"/>
                          </a:solidFill>
                          <a:miter lim="800000"/>
                          <a:headEnd/>
                          <a:tailEnd/>
                        </a:ln>
                      </wps:spPr>
                      <wps:txbx>
                        <w:txbxContent>
                          <w:p w14:paraId="7E29724B" w14:textId="545F7ED2" w:rsidR="00526A43" w:rsidRPr="00A22410" w:rsidRDefault="00526A43"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526A43" w:rsidRDefault="00526A43" w:rsidP="00761BD4">
                            <w:pPr>
                              <w:jc w:val="center"/>
                              <w:rPr>
                                <w:rFonts w:ascii="Calibri" w:hAnsi="Calibri"/>
                                <w:sz w:val="22"/>
                                <w:szCs w:val="22"/>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D832" id="Rectangle 1" o:spid="_x0000_s1031" style="position:absolute;margin-left:0;margin-top:563.45pt;width:479.4pt;height:89.1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">
                <v:textbox inset=",7.2pt,,7.2pt">
                  <w:txbxContent>
                    <w:p w14:paraId="7E29724B" w14:textId="545F7ED2" w:rsidR="00526A43" w:rsidRPr="00A22410" w:rsidRDefault="00526A43" w:rsidP="00A22410">
                      <w:pPr>
                        <w:rPr>
                          <w:rFonts w:ascii="Calibri" w:hAnsi="Calibri"/>
                          <w:sz w:val="22"/>
                          <w:szCs w:val="22"/>
                          <w:lang w:val="en"/>
                        </w:rPr>
                      </w:pPr>
                      <w:r w:rsidRPr="00175176">
                        <w:rPr>
                          <w:rFonts w:cstheme="minorHAnsi"/>
                          <w:i/>
                        </w:rPr>
                        <w:t>Figure [Prisma].</w:t>
                      </w:r>
                      <w:r>
                        <w:rPr>
                          <w:rFonts w:cstheme="minorHAnsi"/>
                        </w:rPr>
                        <w:t xml:space="preserve"> Prisma flow diagram of article identification, screening and selection. Note that this diagram does note show the selection process for the secondary analysis. The secondary analysis included 17 </w:t>
                      </w:r>
                      <w:r>
                        <w:rPr>
                          <w:rFonts w:ascii="Calibri" w:hAnsi="Calibri"/>
                          <w:sz w:val="22"/>
                          <w:szCs w:val="22"/>
                        </w:rPr>
                        <w:t>studies, 15 of which were identified during data eligibility screening for the primary analysis, and two which were identified through reference list searches conducted during data extraction for the secondary analysis.</w:t>
                      </w:r>
                    </w:p>
                    <w:p w14:paraId="5864F50A" w14:textId="6814B9D1" w:rsidR="00526A43" w:rsidRDefault="00526A43" w:rsidP="00761BD4">
                      <w:pPr>
                        <w:jc w:val="center"/>
                        <w:rPr>
                          <w:rFonts w:ascii="Calibri" w:hAnsi="Calibri"/>
                          <w:sz w:val="22"/>
                          <w:szCs w:val="22"/>
                          <w:lang w:val="en"/>
                        </w:rPr>
                      </w:pPr>
                    </w:p>
                  </w:txbxContent>
                </v:textbox>
                <w10:wrap anchorx="margin"/>
              </v:rect>
            </w:pict>
          </mc:Fallback>
        </mc:AlternateContent>
      </w:r>
      <w:r w:rsidR="00A826D7" w:rsidRPr="004422F7">
        <w:rPr>
          <w:rFonts w:cstheme="minorHAnsi"/>
          <w:noProof/>
        </w:rPr>
        <mc:AlternateContent>
          <mc:Choice Requires="wps">
            <w:drawing>
              <wp:anchor distT="0" distB="0" distL="114300" distR="114300" simplePos="0" relativeHeight="251664384" behindDoc="0" locked="0" layoutInCell="1" allowOverlap="1" wp14:anchorId="42578338" wp14:editId="67E09CEF">
                <wp:simplePos x="0" y="0"/>
                <wp:positionH relativeFrom="column">
                  <wp:posOffset>-999172</wp:posOffset>
                </wp:positionH>
                <wp:positionV relativeFrom="paragraph">
                  <wp:posOffset>817644</wp:posOffset>
                </wp:positionV>
                <wp:extent cx="1506220" cy="419735"/>
                <wp:effectExtent l="0" t="9208" r="27623" b="27622"/>
                <wp:wrapNone/>
                <wp:docPr id="24" name="Rectangle: Rounded Corner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506220" cy="419735"/>
                        </a:xfrm>
                        <a:prstGeom prst="roundRect">
                          <a:avLst>
                            <a:gd name="adj" fmla="val 16667"/>
                          </a:avLst>
                        </a:prstGeom>
                        <a:solidFill>
                          <a:srgbClr val="CCECFF"/>
                        </a:solidFill>
                        <a:ln w="9525">
                          <a:solidFill>
                            <a:srgbClr val="000000"/>
                          </a:solidFill>
                          <a:round/>
                          <a:headEnd/>
                          <a:tailEnd/>
                        </a:ln>
                      </wps:spPr>
                      <wps:txbx>
                        <w:txbxContent>
                          <w:p w14:paraId="2C75C608" w14:textId="77777777" w:rsidR="00526A43" w:rsidRDefault="00526A43" w:rsidP="00A826D7">
                            <w:pPr>
                              <w:pStyle w:val="Heading2"/>
                              <w:jc w:val="center"/>
                              <w:rPr>
                                <w:rFonts w:ascii="Calibri" w:hAnsi="Calibri"/>
                                <w:lang w:val="en"/>
                              </w:rPr>
                            </w:pPr>
                            <w:r>
                              <w:rPr>
                                <w:rFonts w:ascii="Calibri" w:hAnsi="Calibri"/>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578338" id="Rectangle: Rounded Corners 24" o:spid="_x0000_s1032" style="position:absolute;margin-left:-78.65pt;margin-top:64.4pt;width:118.6pt;height:33.0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" fillcolor="#ccecff">
                <v:textbox style="layout-flow:vertical;mso-layout-flow-alt:bottom-to-top" inset="3.6pt,,3.6pt">
                  <w:txbxContent>
                    <w:p w14:paraId="2C75C608" w14:textId="77777777" w:rsidR="00526A43" w:rsidRDefault="00526A43" w:rsidP="00A826D7">
                      <w:pPr>
                        <w:pStyle w:val="Heading2"/>
                        <w:jc w:val="center"/>
                        <w:rPr>
                          <w:rFonts w:ascii="Calibri" w:hAnsi="Calibri"/>
                          <w:lang w:val="en"/>
                        </w:rPr>
                      </w:pPr>
                      <w:r>
                        <w:rPr>
                          <w:rFonts w:ascii="Calibri" w:hAnsi="Calibri"/>
                          <w:lang w:val="en"/>
                        </w:rPr>
                        <w:t>Identification</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2336" behindDoc="0" locked="0" layoutInCell="1" allowOverlap="1" wp14:anchorId="3251DC27" wp14:editId="66B2CCBF">
                <wp:simplePos x="0" y="0"/>
                <wp:positionH relativeFrom="column">
                  <wp:posOffset>-931227</wp:posOffset>
                </wp:positionH>
                <wp:positionV relativeFrom="paragraph">
                  <wp:posOffset>4007720</wp:posOffset>
                </wp:positionV>
                <wp:extent cx="1371600" cy="419735"/>
                <wp:effectExtent l="0" t="318" r="18733" b="18732"/>
                <wp:wrapNone/>
                <wp:docPr id="23" name="Rectangle: Rounded Corners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3D3AF341" w14:textId="77777777" w:rsidR="00526A43" w:rsidRDefault="00526A43" w:rsidP="00A826D7">
                            <w:pPr>
                              <w:pStyle w:val="Heading2"/>
                              <w:jc w:val="center"/>
                              <w:rPr>
                                <w:rFonts w:ascii="Calibri" w:hAnsi="Calibri"/>
                                <w:sz w:val="22"/>
                                <w:szCs w:val="22"/>
                                <w:lang w:val="en"/>
                              </w:rPr>
                            </w:pPr>
                            <w:r>
                              <w:rPr>
                                <w:rFonts w:ascii="Calibri" w:hAnsi="Calibri"/>
                                <w:sz w:val="22"/>
                                <w:szCs w:val="22"/>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51DC27" id="Rectangle: Rounded Corners 23" o:spid="_x0000_s1033" style="position:absolute;margin-left:-73.3pt;margin-top:315.55pt;width:108pt;height:33.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" fillcolor="#ccecff">
                <v:textbox style="layout-flow:vertical;mso-layout-flow-alt:bottom-to-top" inset="3.6pt,,3.6pt">
                  <w:txbxContent>
                    <w:p w14:paraId="3D3AF341" w14:textId="77777777" w:rsidR="00526A43" w:rsidRDefault="00526A43" w:rsidP="00A826D7">
                      <w:pPr>
                        <w:pStyle w:val="Heading2"/>
                        <w:jc w:val="center"/>
                        <w:rPr>
                          <w:rFonts w:ascii="Calibri" w:hAnsi="Calibri"/>
                          <w:sz w:val="22"/>
                          <w:szCs w:val="22"/>
                          <w:lang w:val="en"/>
                        </w:rPr>
                      </w:pPr>
                      <w:r>
                        <w:rPr>
                          <w:rFonts w:ascii="Calibri" w:hAnsi="Calibri"/>
                          <w:sz w:val="22"/>
                          <w:szCs w:val="22"/>
                          <w:lang w:val="en"/>
                        </w:rPr>
                        <w:t>Eligibility</w:t>
                      </w:r>
                    </w:p>
                  </w:txbxContent>
                </v:textbox>
              </v:roundrect>
            </w:pict>
          </mc:Fallback>
        </mc:AlternateContent>
      </w:r>
      <w:r w:rsidR="00A826D7" w:rsidRPr="004422F7">
        <w:rPr>
          <w:rFonts w:cstheme="minorHAnsi"/>
          <w:noProof/>
        </w:rPr>
        <mc:AlternateContent>
          <mc:Choice Requires="wps">
            <w:drawing>
              <wp:anchor distT="0" distB="0" distL="114300" distR="114300" simplePos="0" relativeHeight="251661312" behindDoc="0" locked="0" layoutInCell="1" allowOverlap="1" wp14:anchorId="6183CBF2" wp14:editId="2B317636">
                <wp:simplePos x="0" y="0"/>
                <wp:positionH relativeFrom="column">
                  <wp:posOffset>-931862</wp:posOffset>
                </wp:positionH>
                <wp:positionV relativeFrom="paragraph">
                  <wp:posOffset>5544420</wp:posOffset>
                </wp:positionV>
                <wp:extent cx="1371600" cy="419735"/>
                <wp:effectExtent l="0" t="318" r="18733" b="18732"/>
                <wp:wrapNone/>
                <wp:docPr id="33" name="Rectangle: Rounded Corners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71600" cy="419735"/>
                        </a:xfrm>
                        <a:prstGeom prst="roundRect">
                          <a:avLst>
                            <a:gd name="adj" fmla="val 16667"/>
                          </a:avLst>
                        </a:prstGeom>
                        <a:solidFill>
                          <a:srgbClr val="CCECFF"/>
                        </a:solidFill>
                        <a:ln w="9525">
                          <a:solidFill>
                            <a:srgbClr val="000000"/>
                          </a:solidFill>
                          <a:round/>
                          <a:headEnd/>
                          <a:tailEnd/>
                        </a:ln>
                      </wps:spPr>
                      <wps:txbx>
                        <w:txbxContent>
                          <w:p w14:paraId="06651794" w14:textId="77777777" w:rsidR="00526A43" w:rsidRDefault="00526A43" w:rsidP="00A826D7">
                            <w:pPr>
                              <w:pStyle w:val="Heading2"/>
                              <w:jc w:val="center"/>
                              <w:rPr>
                                <w:rFonts w:ascii="Calibri" w:hAnsi="Calibri"/>
                                <w:lang w:val="en"/>
                              </w:rPr>
                            </w:pPr>
                            <w:r>
                              <w:rPr>
                                <w:rFonts w:ascii="Calibri" w:hAnsi="Calibri"/>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83CBF2" id="Rectangle: Rounded Corners 33" o:spid="_x0000_s1034" style="position:absolute;margin-left:-73.35pt;margin-top:436.55pt;width:108pt;height:33.0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" fillcolor="#ccecff">
                <v:textbox style="layout-flow:vertical;mso-layout-flow-alt:bottom-to-top" inset="3.6pt,,3.6pt">
                  <w:txbxContent>
                    <w:p w14:paraId="06651794" w14:textId="77777777" w:rsidR="00526A43" w:rsidRDefault="00526A43" w:rsidP="00A826D7">
                      <w:pPr>
                        <w:pStyle w:val="Heading2"/>
                        <w:jc w:val="center"/>
                        <w:rPr>
                          <w:rFonts w:ascii="Calibri" w:hAnsi="Calibri"/>
                          <w:lang w:val="en"/>
                        </w:rPr>
                      </w:pPr>
                      <w:r>
                        <w:rPr>
                          <w:rFonts w:ascii="Calibri" w:hAnsi="Calibri"/>
                          <w:lang w:val="en"/>
                        </w:rPr>
                        <w:t>Included</w:t>
                      </w:r>
                    </w:p>
                  </w:txbxContent>
                </v:textbox>
              </v:roundrect>
            </w:pict>
          </mc:Fallback>
        </mc:AlternateContent>
      </w:r>
      <w:r w:rsidR="008760A3" w:rsidRPr="004422F7">
        <w:rPr>
          <w:rFonts w:cstheme="minorHAnsi"/>
          <w:noProof/>
        </w:rPr>
        <mc:AlternateContent>
          <mc:Choice Requires="wps">
            <w:drawing>
              <wp:anchor distT="36576" distB="36576" distL="36576" distR="36576" simplePos="0" relativeHeight="251681792" behindDoc="0" locked="0" layoutInCell="1" allowOverlap="1" wp14:anchorId="668D1281" wp14:editId="7E492B09">
                <wp:simplePos x="0" y="0"/>
                <wp:positionH relativeFrom="column">
                  <wp:posOffset>3302991</wp:posOffset>
                </wp:positionH>
                <wp:positionV relativeFrom="paragraph">
                  <wp:posOffset>4044950</wp:posOffset>
                </wp:positionV>
                <wp:extent cx="972000" cy="0"/>
                <wp:effectExtent l="0" t="76200" r="1905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FC716D6" id="Straight Arrow Connector 2" o:spid="_x0000_s1026" type="#_x0000_t32" style="position:absolute;margin-left:260.1pt;margin-top:318.5pt;width:76.55pt;height:0;z-index:2516817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5648" behindDoc="0" locked="0" layoutInCell="1" allowOverlap="1" wp14:anchorId="1833FCD3" wp14:editId="42E78EA2">
                <wp:simplePos x="0" y="0"/>
                <wp:positionH relativeFrom="column">
                  <wp:posOffset>3288665</wp:posOffset>
                </wp:positionH>
                <wp:positionV relativeFrom="paragraph">
                  <wp:posOffset>3086456</wp:posOffset>
                </wp:positionV>
                <wp:extent cx="972000" cy="0"/>
                <wp:effectExtent l="0" t="76200" r="19050" b="952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884353" id="Straight Arrow Connector 32" o:spid="_x0000_s1026" type="#_x0000_t32" style="position:absolute;margin-left:258.95pt;margin-top:243.05pt;width:76.55pt;height:0;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8720" behindDoc="0" locked="0" layoutInCell="1" allowOverlap="1" wp14:anchorId="072B60C5" wp14:editId="2FAC56CA">
                <wp:simplePos x="0" y="0"/>
                <wp:positionH relativeFrom="column">
                  <wp:posOffset>3321050</wp:posOffset>
                </wp:positionH>
                <wp:positionV relativeFrom="paragraph">
                  <wp:posOffset>1307186</wp:posOffset>
                </wp:positionV>
                <wp:extent cx="0" cy="457200"/>
                <wp:effectExtent l="76200" t="0" r="57150" b="571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D805C62" id="Straight Arrow Connector 37" o:spid="_x0000_s1026" type="#_x0000_t32" style="position:absolute;margin-left:261.5pt;margin-top:102.95pt;width:0;height:36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OJT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N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77696" behindDoc="0" locked="0" layoutInCell="1" allowOverlap="1" wp14:anchorId="262C173F" wp14:editId="6D12FBD5">
                <wp:simplePos x="0" y="0"/>
                <wp:positionH relativeFrom="column">
                  <wp:posOffset>3032125</wp:posOffset>
                </wp:positionH>
                <wp:positionV relativeFrom="paragraph">
                  <wp:posOffset>270866</wp:posOffset>
                </wp:positionV>
                <wp:extent cx="1516380" cy="1040130"/>
                <wp:effectExtent l="0" t="0" r="2667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1040130"/>
                        </a:xfrm>
                        <a:prstGeom prst="rect">
                          <a:avLst/>
                        </a:prstGeom>
                        <a:solidFill>
                          <a:srgbClr val="FFFFFF"/>
                        </a:solidFill>
                        <a:ln w="9525">
                          <a:solidFill>
                            <a:srgbClr val="000000"/>
                          </a:solidFill>
                          <a:miter lim="800000"/>
                          <a:headEnd/>
                          <a:tailEnd/>
                        </a:ln>
                      </wps:spPr>
                      <wps:txbx>
                        <w:txbxContent>
                          <w:p w14:paraId="2DC523D1" w14:textId="77777777" w:rsidR="00526A43" w:rsidRDefault="00526A43"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2C173F" id="Rectangle 36" o:spid="_x0000_s1035" style="position:absolute;margin-left:238.75pt;margin-top:21.35pt;width:119.4pt;height:8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">
                <v:textbox inset=",7.2pt,,7.2pt">
                  <w:txbxContent>
                    <w:p w14:paraId="2DC523D1" w14:textId="77777777" w:rsidR="00526A43" w:rsidRDefault="00526A43" w:rsidP="00AC724F">
                      <w:pPr>
                        <w:jc w:val="center"/>
                        <w:rPr>
                          <w:rFonts w:ascii="Calibri" w:hAnsi="Calibri"/>
                          <w:sz w:val="22"/>
                          <w:szCs w:val="22"/>
                          <w:lang w:val="en"/>
                        </w:rPr>
                      </w:pPr>
                      <w:r>
                        <w:rPr>
                          <w:rFonts w:ascii="Calibri" w:hAnsi="Calibri"/>
                          <w:sz w:val="22"/>
                          <w:szCs w:val="22"/>
                        </w:rPr>
                        <w:t>Records identified through hand search of included articles reference lists (</w:t>
                      </w:r>
                      <w:r w:rsidRPr="006918A5">
                        <w:rPr>
                          <w:rFonts w:ascii="Calibri" w:hAnsi="Calibri"/>
                          <w:i/>
                          <w:sz w:val="22"/>
                          <w:szCs w:val="22"/>
                        </w:rPr>
                        <w:t>n</w:t>
                      </w:r>
                      <w:r>
                        <w:rPr>
                          <w:rFonts w:ascii="Calibri" w:hAnsi="Calibri"/>
                          <w:sz w:val="22"/>
                          <w:szCs w:val="22"/>
                        </w:rPr>
                        <w:t xml:space="preserve"> = 18)</w:t>
                      </w:r>
                    </w:p>
                  </w:txbxContent>
                </v:textbox>
              </v:rect>
            </w:pict>
          </mc:Fallback>
        </mc:AlternateContent>
      </w:r>
      <w:r w:rsidR="008760A3" w:rsidRPr="004422F7">
        <w:rPr>
          <w:rFonts w:cstheme="minorHAnsi"/>
          <w:noProof/>
        </w:rPr>
        <mc:AlternateContent>
          <mc:Choice Requires="wps">
            <w:drawing>
              <wp:anchor distT="0" distB="0" distL="114300" distR="114300" simplePos="0" relativeHeight="251659264" behindDoc="0" locked="0" layoutInCell="1" allowOverlap="1" wp14:anchorId="6DEBB92A" wp14:editId="3F2D561C">
                <wp:simplePos x="0" y="0"/>
                <wp:positionH relativeFrom="column">
                  <wp:posOffset>324806</wp:posOffset>
                </wp:positionH>
                <wp:positionV relativeFrom="paragraph">
                  <wp:posOffset>276441</wp:posOffset>
                </wp:positionV>
                <wp:extent cx="2534920" cy="1041380"/>
                <wp:effectExtent l="0" t="0" r="17780" b="2603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4920" cy="1041380"/>
                        </a:xfrm>
                        <a:prstGeom prst="rect">
                          <a:avLst/>
                        </a:prstGeom>
                        <a:solidFill>
                          <a:srgbClr val="FFFFFF"/>
                        </a:solidFill>
                        <a:ln w="9525">
                          <a:solidFill>
                            <a:srgbClr val="000000"/>
                          </a:solidFill>
                          <a:miter lim="800000"/>
                          <a:headEnd/>
                          <a:tailEnd/>
                        </a:ln>
                      </wps:spPr>
                      <wps:txbx>
                        <w:txbxContent>
                          <w:p w14:paraId="2FB78063" w14:textId="7F64A9F7" w:rsidR="00526A43" w:rsidRDefault="00526A43"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BB92A" id="Rectangle 38" o:spid="_x0000_s1036" style="position:absolute;margin-left:25.6pt;margin-top:21.75pt;width:199.6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">
                <v:textbox inset=",7.2pt,,7.2pt">
                  <w:txbxContent>
                    <w:p w14:paraId="2FB78063" w14:textId="7F64A9F7" w:rsidR="00526A43" w:rsidRDefault="00526A43" w:rsidP="00AC724F">
                      <w:pPr>
                        <w:jc w:val="center"/>
                        <w:rPr>
                          <w:rFonts w:ascii="Calibri" w:hAnsi="Calibri"/>
                          <w:sz w:val="22"/>
                          <w:szCs w:val="22"/>
                          <w:lang w:val="en"/>
                        </w:rPr>
                      </w:pPr>
                      <w:r>
                        <w:rPr>
                          <w:rFonts w:ascii="Calibri" w:hAnsi="Calibri"/>
                          <w:sz w:val="22"/>
                          <w:szCs w:val="22"/>
                        </w:rPr>
                        <w:t xml:space="preserve">Records identified through database searching of PsycINFO (Ovid interface, </w:t>
                      </w:r>
                      <w:r w:rsidRPr="006918A5">
                        <w:rPr>
                          <w:rFonts w:ascii="Calibri" w:hAnsi="Calibri"/>
                          <w:i/>
                          <w:sz w:val="22"/>
                          <w:szCs w:val="22"/>
                        </w:rPr>
                        <w:t>n</w:t>
                      </w:r>
                      <w:r>
                        <w:rPr>
                          <w:rFonts w:ascii="Calibri" w:hAnsi="Calibri"/>
                          <w:sz w:val="22"/>
                          <w:szCs w:val="22"/>
                        </w:rPr>
                        <w:t xml:space="preserve"> = 916), Web of Science</w:t>
                      </w:r>
                      <w:r>
                        <w:rPr>
                          <w:rFonts w:ascii="Calibri" w:hAnsi="Calibri"/>
                          <w:sz w:val="22"/>
                          <w:szCs w:val="22"/>
                        </w:rPr>
                        <w:br/>
                        <w:t>Core Collection (</w:t>
                      </w:r>
                      <w:r w:rsidRPr="006918A5">
                        <w:rPr>
                          <w:rFonts w:ascii="Calibri" w:hAnsi="Calibri"/>
                          <w:i/>
                          <w:sz w:val="22"/>
                          <w:szCs w:val="22"/>
                        </w:rPr>
                        <w:t>n</w:t>
                      </w:r>
                      <w:r>
                        <w:rPr>
                          <w:rFonts w:ascii="Calibri" w:hAnsi="Calibri"/>
                          <w:sz w:val="22"/>
                          <w:szCs w:val="22"/>
                        </w:rPr>
                        <w:t xml:space="preserve"> = 1072), and Google Scholar search (</w:t>
                      </w:r>
                      <w:r w:rsidRPr="006918A5">
                        <w:rPr>
                          <w:rFonts w:ascii="Calibri" w:hAnsi="Calibri"/>
                          <w:i/>
                          <w:sz w:val="22"/>
                          <w:szCs w:val="22"/>
                        </w:rPr>
                        <w:t>n</w:t>
                      </w:r>
                      <w:r>
                        <w:rPr>
                          <w:rFonts w:ascii="Calibri" w:hAnsi="Calibri"/>
                          <w:sz w:val="22"/>
                          <w:szCs w:val="22"/>
                        </w:rPr>
                        <w:t xml:space="preserve"> = 1, total </w:t>
                      </w:r>
                      <w:r w:rsidRPr="006918A5">
                        <w:rPr>
                          <w:rFonts w:ascii="Calibri" w:hAnsi="Calibri"/>
                          <w:i/>
                          <w:sz w:val="22"/>
                          <w:szCs w:val="22"/>
                        </w:rPr>
                        <w:t>N</w:t>
                      </w:r>
                      <w:r>
                        <w:rPr>
                          <w:rFonts w:ascii="Calibri" w:hAnsi="Calibri"/>
                          <w:sz w:val="22"/>
                          <w:szCs w:val="22"/>
                        </w:rPr>
                        <w:t xml:space="preserve"> = 1989)</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63360" behindDoc="0" locked="0" layoutInCell="1" allowOverlap="1" wp14:anchorId="6F36A933" wp14:editId="2A4AAB47">
                <wp:simplePos x="0" y="0"/>
                <wp:positionH relativeFrom="column">
                  <wp:posOffset>1869389</wp:posOffset>
                </wp:positionH>
                <wp:positionV relativeFrom="paragraph">
                  <wp:posOffset>1311275</wp:posOffset>
                </wp:positionV>
                <wp:extent cx="0" cy="457200"/>
                <wp:effectExtent l="76200" t="0" r="57150" b="571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0AFEA8" id="Straight Arrow Connector 26" o:spid="_x0000_s1026" type="#_x0000_t32" style="position:absolute;margin-left:147.2pt;margin-top:103.25pt;width:0;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5408" behindDoc="0" locked="0" layoutInCell="1" allowOverlap="1" wp14:anchorId="1F05F367" wp14:editId="29FCFC10">
                <wp:simplePos x="0" y="0"/>
                <wp:positionH relativeFrom="column">
                  <wp:posOffset>1062990</wp:posOffset>
                </wp:positionH>
                <wp:positionV relativeFrom="paragraph">
                  <wp:posOffset>1768475</wp:posOffset>
                </wp:positionV>
                <wp:extent cx="2771775" cy="571500"/>
                <wp:effectExtent l="0" t="0" r="28575"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571500"/>
                        </a:xfrm>
                        <a:prstGeom prst="rect">
                          <a:avLst/>
                        </a:prstGeom>
                        <a:solidFill>
                          <a:srgbClr val="FFFFFF"/>
                        </a:solidFill>
                        <a:ln w="9525">
                          <a:solidFill>
                            <a:srgbClr val="000000"/>
                          </a:solidFill>
                          <a:miter lim="800000"/>
                          <a:headEnd/>
                          <a:tailEnd/>
                        </a:ln>
                      </wps:spPr>
                      <wps:txbx>
                        <w:txbxContent>
                          <w:p w14:paraId="73DAD04B" w14:textId="56F90063" w:rsidR="00526A43" w:rsidRDefault="00526A43"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5F367" id="Rectangle 25" o:spid="_x0000_s1037" style="position:absolute;margin-left:83.7pt;margin-top:139.25pt;width:218.2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">
                <v:textbox inset=",7.2pt,,7.2pt">
                  <w:txbxContent>
                    <w:p w14:paraId="73DAD04B" w14:textId="56F90063" w:rsidR="00526A43" w:rsidRDefault="00526A43" w:rsidP="00AC724F">
                      <w:pPr>
                        <w:jc w:val="center"/>
                        <w:rPr>
                          <w:rFonts w:ascii="Calibri" w:hAnsi="Calibri"/>
                          <w:sz w:val="22"/>
                          <w:szCs w:val="22"/>
                          <w:lang w:val="en"/>
                        </w:rPr>
                      </w:pPr>
                      <w:r>
                        <w:rPr>
                          <w:rFonts w:ascii="Calibri" w:hAnsi="Calibri"/>
                          <w:sz w:val="22"/>
                          <w:szCs w:val="22"/>
                        </w:rPr>
                        <w:t>Records after duplicates removed</w:t>
                      </w:r>
                      <w:r>
                        <w:rPr>
                          <w:rFonts w:ascii="Calibri" w:hAnsi="Calibri"/>
                          <w:sz w:val="22"/>
                          <w:szCs w:val="22"/>
                        </w:rPr>
                        <w:br/>
                        <w:t>(</w:t>
                      </w:r>
                      <w:r w:rsidRPr="006918A5">
                        <w:rPr>
                          <w:rFonts w:ascii="Calibri" w:hAnsi="Calibri"/>
                          <w:i/>
                          <w:sz w:val="22"/>
                          <w:szCs w:val="22"/>
                        </w:rPr>
                        <w:t>n</w:t>
                      </w:r>
                      <w:r>
                        <w:rPr>
                          <w:rFonts w:ascii="Calibri" w:hAnsi="Calibri"/>
                          <w:sz w:val="22"/>
                          <w:szCs w:val="22"/>
                        </w:rPr>
                        <w:t xml:space="preserve"> = 1511)</w:t>
                      </w:r>
                    </w:p>
                  </w:txbxContent>
                </v:textbox>
              </v:rect>
            </w:pict>
          </mc:Fallback>
        </mc:AlternateContent>
      </w:r>
      <w:r w:rsidR="008760A3" w:rsidRPr="004422F7">
        <w:rPr>
          <w:rFonts w:cstheme="minorHAnsi"/>
          <w:noProof/>
        </w:rPr>
        <mc:AlternateContent>
          <mc:Choice Requires="wps">
            <w:drawing>
              <wp:anchor distT="36576" distB="36576" distL="36576" distR="36576" simplePos="0" relativeHeight="251671552" behindDoc="0" locked="0" layoutInCell="1" allowOverlap="1" wp14:anchorId="72A2EBA2" wp14:editId="215B698B">
                <wp:simplePos x="0" y="0"/>
                <wp:positionH relativeFrom="column">
                  <wp:posOffset>2449195</wp:posOffset>
                </wp:positionH>
                <wp:positionV relativeFrom="paragraph">
                  <wp:posOffset>2339975</wp:posOffset>
                </wp:positionV>
                <wp:extent cx="0" cy="457200"/>
                <wp:effectExtent l="76200" t="0" r="5715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A3F0D06" id="Straight Arrow Connector 27" o:spid="_x0000_s1026" type="#_x0000_t32" style="position:absolute;margin-left:192.85pt;margin-top:184.25pt;width:0;height:36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">
                <v:stroke endarrow="block"/>
                <v:shadow color="#ccc"/>
              </v:shape>
            </w:pict>
          </mc:Fallback>
        </mc:AlternateContent>
      </w:r>
      <w:r w:rsidR="008760A3" w:rsidRPr="004422F7">
        <w:rPr>
          <w:rFonts w:cstheme="minorHAnsi"/>
          <w:noProof/>
        </w:rPr>
        <mc:AlternateContent>
          <mc:Choice Requires="wps">
            <w:drawing>
              <wp:anchor distT="36576" distB="36576" distL="36576" distR="36576" simplePos="0" relativeHeight="251672576" behindDoc="0" locked="0" layoutInCell="1" allowOverlap="1" wp14:anchorId="66054131" wp14:editId="15154E04">
                <wp:simplePos x="0" y="0"/>
                <wp:positionH relativeFrom="column">
                  <wp:posOffset>2449195</wp:posOffset>
                </wp:positionH>
                <wp:positionV relativeFrom="paragraph">
                  <wp:posOffset>3368675</wp:posOffset>
                </wp:positionV>
                <wp:extent cx="0" cy="342900"/>
                <wp:effectExtent l="7620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21E48E5" id="Straight Arrow Connector 28" o:spid="_x0000_s1026" type="#_x0000_t32" style="position:absolute;margin-left:192.85pt;margin-top:265.25pt;width:0;height:27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">
                <v:stroke endarrow="block"/>
                <v:shadow color="#ccc"/>
              </v:shape>
            </w:pict>
          </mc:Fallback>
        </mc:AlternateContent>
      </w:r>
      <w:r w:rsidR="008760A3" w:rsidRPr="004422F7">
        <w:rPr>
          <w:rFonts w:cstheme="minorHAnsi"/>
          <w:noProof/>
        </w:rPr>
        <mc:AlternateContent>
          <mc:Choice Requires="wps">
            <w:drawing>
              <wp:anchor distT="0" distB="0" distL="114300" distR="114300" simplePos="0" relativeHeight="251666432" behindDoc="0" locked="0" layoutInCell="1" allowOverlap="1" wp14:anchorId="56506A27" wp14:editId="594AAEFD">
                <wp:simplePos x="0" y="0"/>
                <wp:positionH relativeFrom="column">
                  <wp:posOffset>1614170</wp:posOffset>
                </wp:positionH>
                <wp:positionV relativeFrom="paragraph">
                  <wp:posOffset>2797175</wp:posOffset>
                </wp:positionV>
                <wp:extent cx="1670050" cy="57150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0050" cy="571500"/>
                        </a:xfrm>
                        <a:prstGeom prst="rect">
                          <a:avLst/>
                        </a:prstGeom>
                        <a:solidFill>
                          <a:srgbClr val="FFFFFF"/>
                        </a:solidFill>
                        <a:ln w="9525">
                          <a:solidFill>
                            <a:srgbClr val="000000"/>
                          </a:solidFill>
                          <a:miter lim="800000"/>
                          <a:headEnd/>
                          <a:tailEnd/>
                        </a:ln>
                      </wps:spPr>
                      <wps:txbx>
                        <w:txbxContent>
                          <w:p w14:paraId="3658484F" w14:textId="530F25B3" w:rsidR="00526A43" w:rsidRPr="0063245F" w:rsidRDefault="00526A43"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06A27" id="Rectangle 29" o:spid="_x0000_s1038" style="position:absolute;margin-left:127.1pt;margin-top:220.25pt;width:131.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">
                <v:textbox inset=",7.2pt,,7.2pt">
                  <w:txbxContent>
                    <w:p w14:paraId="3658484F" w14:textId="530F25B3" w:rsidR="00526A43" w:rsidRPr="0063245F" w:rsidRDefault="00526A43" w:rsidP="00AC724F">
                      <w:pPr>
                        <w:jc w:val="center"/>
                        <w:rPr>
                          <w:rFonts w:ascii="Calibri" w:hAnsi="Calibri"/>
                          <w:szCs w:val="22"/>
                          <w:lang w:val="en"/>
                        </w:rPr>
                      </w:pPr>
                      <w:r w:rsidRPr="0063245F">
                        <w:rPr>
                          <w:rFonts w:ascii="Calibri" w:hAnsi="Calibri"/>
                          <w:szCs w:val="22"/>
                        </w:rPr>
                        <w:t>Record abstracts screened (</w:t>
                      </w:r>
                      <w:r w:rsidRPr="006918A5">
                        <w:rPr>
                          <w:rFonts w:ascii="Calibri" w:hAnsi="Calibri"/>
                          <w:i/>
                          <w:szCs w:val="22"/>
                        </w:rPr>
                        <w:t>n</w:t>
                      </w:r>
                      <w:r w:rsidRPr="0063245F">
                        <w:rPr>
                          <w:rFonts w:ascii="Calibri" w:hAnsi="Calibri"/>
                          <w:szCs w:val="22"/>
                        </w:rPr>
                        <w:t xml:space="preserve"> = </w:t>
                      </w:r>
                      <w:r>
                        <w:rPr>
                          <w:rFonts w:ascii="Calibri" w:hAnsi="Calibri"/>
                          <w:szCs w:val="22"/>
                        </w:rPr>
                        <w:t>1511</w:t>
                      </w:r>
                      <w:r w:rsidRPr="0063245F">
                        <w:rPr>
                          <w:rFonts w:ascii="Calibri" w:hAnsi="Calibri"/>
                          <w:szCs w:val="22"/>
                        </w:rPr>
                        <w:t>)</w:t>
                      </w:r>
                    </w:p>
                  </w:txbxContent>
                </v:textbox>
              </v:rect>
            </w:pict>
          </mc:Fallback>
        </mc:AlternateContent>
      </w:r>
      <w:r w:rsidR="00AC724F" w:rsidRPr="004422F7">
        <w:rPr>
          <w:rFonts w:cstheme="minorHAnsi"/>
        </w:rPr>
        <w:br w:type="page"/>
      </w:r>
    </w:p>
    <w:p w14:paraId="127251A0" w14:textId="2C1824A1" w:rsidR="00DE6C58" w:rsidRPr="004422F7" w:rsidRDefault="008C46FF" w:rsidP="00EC3B52">
      <w:pPr>
        <w:pStyle w:val="Heading3"/>
      </w:pPr>
      <w:r>
        <w:lastRenderedPageBreak/>
        <w:t>5.</w:t>
      </w:r>
      <w:r w:rsidR="0037463C" w:rsidRPr="004422F7">
        <w:t xml:space="preserve">2.4 </w:t>
      </w:r>
      <w:r w:rsidR="0077102B" w:rsidRPr="004422F7">
        <w:t xml:space="preserve">Data extraction </w:t>
      </w:r>
    </w:p>
    <w:p w14:paraId="75B2A008" w14:textId="4C1E74A7" w:rsidR="0080364D" w:rsidRDefault="00296B9F" w:rsidP="0080364D">
      <w:pPr>
        <w:spacing w:line="360" w:lineRule="auto"/>
        <w:ind w:firstLine="720"/>
        <w:rPr>
          <w:rFonts w:cstheme="minorHAnsi"/>
        </w:rPr>
      </w:pPr>
      <w:r w:rsidRPr="004422F7">
        <w:rPr>
          <w:rFonts w:cstheme="minorHAnsi"/>
        </w:rPr>
        <w:t xml:space="preserve">The articles included in the primary analysis were examined in </w:t>
      </w:r>
      <w:r w:rsidR="00DE6C58" w:rsidRPr="004422F7">
        <w:rPr>
          <w:rFonts w:cstheme="minorHAnsi"/>
        </w:rPr>
        <w:t>randomized order</w:t>
      </w:r>
      <w:r w:rsidR="003501B7" w:rsidRPr="004422F7">
        <w:rPr>
          <w:rFonts w:cstheme="minorHAnsi"/>
        </w:rPr>
        <w:t>. When additional power surveys were identified during data extraction, they</w:t>
      </w:r>
      <w:r w:rsidRPr="004422F7">
        <w:rPr>
          <w:rFonts w:cstheme="minorHAnsi"/>
        </w:rPr>
        <w:t xml:space="preserve"> were</w:t>
      </w:r>
      <w:r w:rsidR="003501B7" w:rsidRPr="004422F7">
        <w:rPr>
          <w:rFonts w:cstheme="minorHAnsi"/>
        </w:rPr>
        <w:t xml:space="preserve"> put aside until the current round of data extraction was complete</w:t>
      </w:r>
      <w:r w:rsidRPr="004422F7">
        <w:rPr>
          <w:rFonts w:cstheme="minorHAnsi"/>
        </w:rPr>
        <w:t xml:space="preserve">, </w:t>
      </w:r>
      <w:r w:rsidR="003501B7" w:rsidRPr="004422F7">
        <w:rPr>
          <w:rFonts w:cstheme="minorHAnsi"/>
        </w:rPr>
        <w:t xml:space="preserve">at which time </w:t>
      </w:r>
      <w:r w:rsidRPr="004422F7">
        <w:rPr>
          <w:rFonts w:cstheme="minorHAnsi"/>
        </w:rPr>
        <w:t xml:space="preserve">all newly identified articles </w:t>
      </w:r>
      <w:r w:rsidR="003501B7" w:rsidRPr="004422F7">
        <w:rPr>
          <w:rFonts w:cstheme="minorHAnsi"/>
        </w:rPr>
        <w:t>were assessed in random order.</w:t>
      </w:r>
      <w:r w:rsidR="00FC57EB" w:rsidRPr="004422F7">
        <w:rPr>
          <w:rFonts w:cstheme="minorHAnsi"/>
        </w:rPr>
        <w:t xml:space="preserve"> The following pieces of information </w:t>
      </w:r>
      <w:r w:rsidR="004E5D93">
        <w:rPr>
          <w:rFonts w:cstheme="minorHAnsi"/>
        </w:rPr>
        <w:t>were</w:t>
      </w:r>
      <w:r w:rsidR="00FC57EB" w:rsidRPr="004422F7">
        <w:rPr>
          <w:rFonts w:cstheme="minorHAnsi"/>
        </w:rPr>
        <w:t xml:space="preserve"> extracted from power surveys: (a) The sampling strategy used, (b) targeted type of statistical tests (e.g., are all tests assessed or just t-tests?), (c) the journals included, (d) the years studied, (e) subfield of research targeted, (f) power estimation technique, (g) whether the power survey distinguishes between different tests, (h) the number of articles included in analysis, (</w:t>
      </w:r>
      <w:proofErr w:type="spellStart"/>
      <w:r w:rsidR="00FC57EB" w:rsidRPr="004422F7">
        <w:rPr>
          <w:rFonts w:cstheme="minorHAnsi"/>
        </w:rPr>
        <w:t>i</w:t>
      </w:r>
      <w:proofErr w:type="spellEnd"/>
      <w:r w:rsidR="00FC57EB" w:rsidRPr="004422F7">
        <w:rPr>
          <w:rFonts w:cstheme="minorHAnsi"/>
        </w:rPr>
        <w:t xml:space="preserve">) the number of tests included in analysis, (j) the unit of analysis of the power survey (i.e., article or statistical test), (k) the effect size benchmarks used, (l) the mean, median, and SD of power at these benchmarks, and (m) the mean, median, and SD of sample sizes. </w:t>
      </w:r>
    </w:p>
    <w:p w14:paraId="0090216F" w14:textId="6B42FEB5" w:rsidR="00AD4A15" w:rsidRDefault="00AD4A15" w:rsidP="00AD4A15">
      <w:pPr>
        <w:spacing w:line="360" w:lineRule="auto"/>
        <w:rPr>
          <w:rFonts w:cstheme="minorHAnsi"/>
        </w:rPr>
      </w:pPr>
      <w:r>
        <w:rPr>
          <w:rFonts w:cstheme="minorHAnsi"/>
        </w:rPr>
        <w:t xml:space="preserve">Table [subfield]. The subfields covered in the </w:t>
      </w:r>
      <w:r w:rsidR="00F652A2">
        <w:rPr>
          <w:rFonts w:cstheme="minorHAnsi"/>
        </w:rPr>
        <w:t>included power surveys.</w:t>
      </w:r>
      <w:r w:rsidR="00516DBC" w:rsidRPr="00516DBC">
        <w:rPr>
          <w:rFonts w:cstheme="minorHAnsi"/>
        </w:rPr>
        <w:t xml:space="preserve"> </w:t>
      </w:r>
      <w:r w:rsidR="00516DBC" w:rsidRPr="004422F7">
        <w:rPr>
          <w:rFonts w:cstheme="minorHAnsi"/>
        </w:rPr>
        <w:t xml:space="preserve">See </w:t>
      </w:r>
      <w:hyperlink r:id="rId10" w:history="1">
        <w:r w:rsidR="00516DBC" w:rsidRPr="004422F7">
          <w:rPr>
            <w:rStyle w:val="Hyperlink"/>
            <w:rFonts w:cstheme="minorHAnsi"/>
          </w:rPr>
          <w:t>https://osf.io/7ncke/</w:t>
        </w:r>
      </w:hyperlink>
      <w:r w:rsidR="00516DBC" w:rsidRPr="004422F7">
        <w:rPr>
          <w:rFonts w:cstheme="minorHAnsi"/>
        </w:rPr>
        <w:t xml:space="preserve"> for data, and </w:t>
      </w:r>
      <w:r w:rsidR="00516DBC">
        <w:rPr>
          <w:rFonts w:cstheme="minorHAnsi"/>
        </w:rPr>
        <w:t>S</w:t>
      </w:r>
      <w:r w:rsidR="00516DBC" w:rsidRPr="004422F7">
        <w:rPr>
          <w:rFonts w:cstheme="minorHAnsi"/>
        </w:rPr>
        <w:t xml:space="preserve">upplementary </w:t>
      </w:r>
      <w:r w:rsidR="00516DBC">
        <w:rPr>
          <w:rFonts w:cstheme="minorHAnsi"/>
        </w:rPr>
        <w:t>M</w:t>
      </w:r>
      <w:r w:rsidR="00516DBC" w:rsidRPr="004422F7">
        <w:rPr>
          <w:rFonts w:cstheme="minorHAnsi"/>
        </w:rPr>
        <w:t>aterial 2 for the codebook as well as a full list of data</w:t>
      </w:r>
      <w:r w:rsidR="00516DBC">
        <w:rPr>
          <w:rFonts w:cstheme="minorHAnsi"/>
        </w:rPr>
        <w:t>points</w:t>
      </w:r>
      <w:r w:rsidR="00516DBC" w:rsidRPr="004422F7">
        <w:rPr>
          <w:rFonts w:cstheme="minorHAnsi"/>
        </w:rPr>
        <w:t xml:space="preserve"> extracted from articles for both the primary and secondary analyses.</w:t>
      </w:r>
      <w:r w:rsidR="00516DBC">
        <w:rPr>
          <w:rFonts w:cstheme="minorHAnsi"/>
        </w:rPr>
        <w:t xml:space="preserve"> See supplementary materials [4] for a list of all included studies along with the sample size included in each study.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D4A15" w:rsidRPr="0071575D" w14:paraId="54702C42" w14:textId="77777777" w:rsidTr="00F46514">
        <w:tc>
          <w:tcPr>
            <w:tcW w:w="4505" w:type="dxa"/>
            <w:tcBorders>
              <w:top w:val="single" w:sz="4" w:space="0" w:color="auto"/>
              <w:bottom w:val="single" w:sz="4" w:space="0" w:color="auto"/>
            </w:tcBorders>
          </w:tcPr>
          <w:p w14:paraId="345F3CEC" w14:textId="77777777" w:rsidR="00AD4A15" w:rsidRPr="0071575D" w:rsidRDefault="00AD4A15" w:rsidP="00F46514">
            <w:pPr>
              <w:spacing w:line="360" w:lineRule="auto"/>
              <w:rPr>
                <w:rFonts w:cstheme="minorHAnsi"/>
              </w:rPr>
            </w:pPr>
            <w:r w:rsidRPr="0071575D">
              <w:rPr>
                <w:rFonts w:cstheme="minorHAnsi"/>
              </w:rPr>
              <w:t>Subfield</w:t>
            </w:r>
          </w:p>
        </w:tc>
        <w:tc>
          <w:tcPr>
            <w:tcW w:w="4505" w:type="dxa"/>
            <w:tcBorders>
              <w:top w:val="single" w:sz="4" w:space="0" w:color="auto"/>
              <w:bottom w:val="single" w:sz="4" w:space="0" w:color="auto"/>
            </w:tcBorders>
          </w:tcPr>
          <w:p w14:paraId="44B0F9E9" w14:textId="77777777" w:rsidR="00AD4A15" w:rsidRPr="0071575D" w:rsidRDefault="00AD4A15" w:rsidP="00F46514">
            <w:pPr>
              <w:spacing w:line="360" w:lineRule="auto"/>
              <w:rPr>
                <w:rFonts w:cstheme="minorHAnsi"/>
              </w:rPr>
            </w:pPr>
            <w:r w:rsidRPr="0071575D">
              <w:rPr>
                <w:rFonts w:cstheme="minorHAnsi"/>
              </w:rPr>
              <w:t>n</w:t>
            </w:r>
          </w:p>
        </w:tc>
      </w:tr>
      <w:tr w:rsidR="00AD4A15" w:rsidRPr="0071575D" w14:paraId="0B812442" w14:textId="77777777" w:rsidTr="00F46514">
        <w:tc>
          <w:tcPr>
            <w:tcW w:w="4505" w:type="dxa"/>
            <w:tcBorders>
              <w:top w:val="single" w:sz="4" w:space="0" w:color="auto"/>
            </w:tcBorders>
          </w:tcPr>
          <w:p w14:paraId="6E5EC294"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Clinical Psychology/Psychiatry</w:t>
            </w:r>
          </w:p>
        </w:tc>
        <w:tc>
          <w:tcPr>
            <w:tcW w:w="4505" w:type="dxa"/>
            <w:tcBorders>
              <w:top w:val="single" w:sz="4" w:space="0" w:color="auto"/>
            </w:tcBorders>
          </w:tcPr>
          <w:p w14:paraId="445BA977"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17</w:t>
            </w:r>
          </w:p>
        </w:tc>
      </w:tr>
      <w:tr w:rsidR="00AD4A15" w:rsidRPr="0071575D" w14:paraId="129A5BD4" w14:textId="77777777" w:rsidTr="00F46514">
        <w:tc>
          <w:tcPr>
            <w:tcW w:w="4505" w:type="dxa"/>
          </w:tcPr>
          <w:p w14:paraId="7458AC46"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Education                     </w:t>
            </w:r>
          </w:p>
        </w:tc>
        <w:tc>
          <w:tcPr>
            <w:tcW w:w="4505" w:type="dxa"/>
          </w:tcPr>
          <w:p w14:paraId="08D5F165"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14</w:t>
            </w:r>
          </w:p>
        </w:tc>
      </w:tr>
      <w:tr w:rsidR="00AD4A15" w:rsidRPr="0071575D" w14:paraId="4DE50F91" w14:textId="77777777" w:rsidTr="00F46514">
        <w:tc>
          <w:tcPr>
            <w:tcW w:w="4505" w:type="dxa"/>
          </w:tcPr>
          <w:p w14:paraId="46C186F7"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Management / IO Psychology    </w:t>
            </w:r>
          </w:p>
        </w:tc>
        <w:tc>
          <w:tcPr>
            <w:tcW w:w="4505" w:type="dxa"/>
          </w:tcPr>
          <w:p w14:paraId="09639F5B"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7</w:t>
            </w:r>
          </w:p>
        </w:tc>
      </w:tr>
      <w:tr w:rsidR="00AD4A15" w:rsidRPr="0071575D" w14:paraId="18DF1850" w14:textId="77777777" w:rsidTr="00F46514">
        <w:tc>
          <w:tcPr>
            <w:tcW w:w="4505" w:type="dxa"/>
          </w:tcPr>
          <w:p w14:paraId="67931FA4"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General Psychology            </w:t>
            </w:r>
          </w:p>
        </w:tc>
        <w:tc>
          <w:tcPr>
            <w:tcW w:w="4505" w:type="dxa"/>
          </w:tcPr>
          <w:p w14:paraId="1231BAFC"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6A570214" w14:textId="77777777" w:rsidTr="00F46514">
        <w:tc>
          <w:tcPr>
            <w:tcW w:w="4505" w:type="dxa"/>
          </w:tcPr>
          <w:p w14:paraId="41B46278"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Sport and exercise psychology </w:t>
            </w:r>
          </w:p>
        </w:tc>
        <w:tc>
          <w:tcPr>
            <w:tcW w:w="4505" w:type="dxa"/>
          </w:tcPr>
          <w:p w14:paraId="40327248"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6</w:t>
            </w:r>
          </w:p>
        </w:tc>
      </w:tr>
      <w:tr w:rsidR="00AD4A15" w:rsidRPr="0071575D" w14:paraId="5D96E957" w14:textId="77777777" w:rsidTr="00F46514">
        <w:tc>
          <w:tcPr>
            <w:tcW w:w="4505" w:type="dxa"/>
          </w:tcPr>
          <w:p w14:paraId="26F7B5E0"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Communication                 </w:t>
            </w:r>
          </w:p>
        </w:tc>
        <w:tc>
          <w:tcPr>
            <w:tcW w:w="4505" w:type="dxa"/>
          </w:tcPr>
          <w:p w14:paraId="0809087A"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2</w:t>
            </w:r>
          </w:p>
        </w:tc>
      </w:tr>
      <w:tr w:rsidR="00AD4A15" w:rsidRPr="0071575D" w14:paraId="514A3D97" w14:textId="77777777" w:rsidTr="00F46514">
        <w:tc>
          <w:tcPr>
            <w:tcW w:w="4505" w:type="dxa"/>
          </w:tcPr>
          <w:p w14:paraId="01829137"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Neuropsychology               </w:t>
            </w:r>
          </w:p>
        </w:tc>
        <w:tc>
          <w:tcPr>
            <w:tcW w:w="4505" w:type="dxa"/>
          </w:tcPr>
          <w:p w14:paraId="09099FF5" w14:textId="77777777" w:rsidR="00AD4A15" w:rsidRPr="0071575D" w:rsidRDefault="00AD4A15" w:rsidP="00F46514">
            <w:pPr>
              <w:spacing w:line="360" w:lineRule="auto"/>
              <w:rPr>
                <w:rFonts w:cstheme="minorHAnsi"/>
              </w:rPr>
            </w:pPr>
            <w:r w:rsidRPr="0071575D">
              <w:rPr>
                <w:rStyle w:val="gnkrckgcgsb"/>
                <w:rFonts w:cstheme="minorHAnsi"/>
                <w:color w:val="000000"/>
                <w:bdr w:val="none" w:sz="0" w:space="0" w:color="auto" w:frame="1"/>
              </w:rPr>
              <w:t xml:space="preserve">  1</w:t>
            </w:r>
          </w:p>
        </w:tc>
      </w:tr>
    </w:tbl>
    <w:p w14:paraId="66C63A8A" w14:textId="77777777" w:rsidR="00516DBC" w:rsidRDefault="00516DBC" w:rsidP="00892342">
      <w:pPr>
        <w:spacing w:line="360" w:lineRule="auto"/>
        <w:rPr>
          <w:rFonts w:cstheme="minorHAnsi"/>
          <w:b/>
        </w:rPr>
      </w:pPr>
    </w:p>
    <w:p w14:paraId="33FC6790" w14:textId="189BF85A" w:rsidR="0041285D" w:rsidRPr="00980409" w:rsidRDefault="00516DBC" w:rsidP="0041285D">
      <w:pPr>
        <w:spacing w:line="360" w:lineRule="auto"/>
        <w:ind w:firstLine="720"/>
        <w:rPr>
          <w:rFonts w:cstheme="minorHAnsi"/>
        </w:rPr>
      </w:pPr>
      <w:r>
        <w:rPr>
          <w:rFonts w:cstheme="minorHAnsi"/>
          <w:b/>
        </w:rPr>
        <w:br w:type="page"/>
      </w:r>
      <w:r w:rsidR="0041285D" w:rsidRPr="004422F7">
        <w:rPr>
          <w:rFonts w:cstheme="minorHAnsi"/>
        </w:rPr>
        <w:lastRenderedPageBreak/>
        <w:t xml:space="preserve">Data extraction for the second analysis used the same randomization procedure as for the primary data extraction. The sampling strategy employed in examined articles, the years included in the paper’s sampling strategy, the area of research the paper sampled from, the total number of articles examined, and the proportion of sampled articles which reported a power analysis were extracted. </w:t>
      </w:r>
      <w:r w:rsidR="0041285D">
        <w:rPr>
          <w:rFonts w:cstheme="minorHAnsi"/>
        </w:rPr>
        <w:t xml:space="preserve">See supplementary materials 4 for table of collected tables and a description of this sample. </w:t>
      </w:r>
    </w:p>
    <w:p w14:paraId="463239D4" w14:textId="77777777" w:rsidR="00516DBC" w:rsidRDefault="00516DBC">
      <w:pPr>
        <w:rPr>
          <w:rFonts w:cstheme="minorHAnsi"/>
          <w:b/>
        </w:rPr>
      </w:pPr>
    </w:p>
    <w:p w14:paraId="204CCBC8" w14:textId="5DC0BD7D" w:rsidR="00892342" w:rsidRPr="00892342" w:rsidRDefault="008C46FF" w:rsidP="00EC3B52">
      <w:pPr>
        <w:pStyle w:val="Heading3"/>
      </w:pPr>
      <w:r>
        <w:t>5.</w:t>
      </w:r>
      <w:r w:rsidR="00892342">
        <w:t xml:space="preserve">2.5 </w:t>
      </w:r>
      <w:r w:rsidR="00892342" w:rsidRPr="00892342">
        <w:t>Missing data</w:t>
      </w:r>
    </w:p>
    <w:p w14:paraId="48C1FD06" w14:textId="118E47A6" w:rsidR="00D42EB6" w:rsidRDefault="002269D1" w:rsidP="00BF6A13">
      <w:pPr>
        <w:spacing w:line="360" w:lineRule="auto"/>
        <w:ind w:firstLine="720"/>
        <w:rPr>
          <w:rFonts w:cstheme="minorHAnsi"/>
        </w:rPr>
      </w:pPr>
      <w:bookmarkStart w:id="4" w:name="_Hlk520185005"/>
      <w:r>
        <w:rPr>
          <w:rFonts w:cstheme="minorHAnsi"/>
        </w:rPr>
        <w:t>The range and interquartile ranges of power at small and medium benchmarks</w:t>
      </w:r>
      <w:r w:rsidR="00066CEE">
        <w:rPr>
          <w:rFonts w:cstheme="minorHAnsi"/>
        </w:rPr>
        <w:t xml:space="preserve"> was extracted from plots in one article </w:t>
      </w:r>
      <w:r w:rsidR="00066CEE">
        <w:rPr>
          <w:rFonts w:cstheme="minorHAnsi"/>
        </w:rPr>
        <w:fldChar w:fldCharType="begin"/>
      </w:r>
      <w:r w:rsidR="00DA120A">
        <w:rPr>
          <w:rFonts w:cstheme="minorHAnsi"/>
        </w:rPr>
        <w:instrText xml:space="preserve"> ADDIN EN.CITE &lt;EndNote&gt;&lt;Cite&gt;&lt;Author&gt;Smith&lt;/Author&gt;&lt;Year&gt;2011&lt;/Year&gt;&lt;RecNum&gt;69&lt;/RecNum&gt;&lt;DisplayText&gt;(Smith, Hardy, &amp;amp; Gammell, 2011)&lt;/DisplayText&gt;&lt;record&gt;&lt;rec-number&gt;69&lt;/rec-number&gt;&lt;foreign-keys&gt;&lt;key app="EN" db-id="fxawefdspt0x91ef0pa5tazb09rf2pp20s02" timestamp="1505783990"&gt;69&lt;/key&gt;&lt;/foreign-keys&gt;&lt;ref-type name="Journal Article"&gt;17&lt;/ref-type&gt;&lt;contributors&gt;&lt;authors&gt;&lt;author&gt;Smith, Daniel R.&lt;/author&gt;&lt;author&gt;Hardy, Ian C.&lt;/author&gt;&lt;author&gt;Gammell, Martin P.&lt;/author&gt;&lt;/authors&gt;&lt;/contributors&gt;&lt;auth-address&gt;W&amp;#xD;Smith, Daniel R.: daniel.smith@nottingham.edu.my&lt;/auth-address&gt;&lt;titles&gt;&lt;title&gt;Power rangers: No improvement in the statistical power of analyses published in Animal Behaviour&lt;/title&gt;&lt;secondary-title&gt;Animal Behaviour&lt;/secondary-title&gt;&lt;/titles&gt;&lt;periodical&gt;&lt;full-title&gt;Animal Behaviour&lt;/full-title&gt;&lt;/periodical&gt;&lt;pages&gt;347-352&lt;/pages&gt;&lt;volume&gt;81&lt;/volume&gt;&lt;number&gt;1&lt;/number&gt;&lt;dates&gt;&lt;year&gt;2011&lt;/year&gt;&lt;pub-dates&gt;&lt;date&gt;Jan&lt;/date&gt;&lt;/pub-dates&gt;&lt;/dates&gt;&lt;accession-num&gt;2010-26257-041&lt;/accession-num&gt;&lt;urls&gt;&lt;related-urls&gt;&lt;url&gt;https://ezp.lib.unimelb.edu.au/login?url=http://ovidsp.ovid.com/ovidweb.cgi?T=JS&amp;amp;CSC=Y&amp;amp;NEWS=N&amp;amp;PAGE=fulltext&amp;amp;D=psyc8&amp;amp;AN=2010-26257-041&lt;/url&gt;&lt;url&gt;http://sfx.unimelb.hosted.exlibrisgroup.com/sfxlcl41/?sid=OVID:psycdb&amp;amp;id=pmid:&amp;amp;id=doi:10.1016%2Fj.anbehav.2010.09.026&amp;amp;issn=0003-3472&amp;amp;isbn=&amp;amp;volume=81&amp;amp;issue=1&amp;amp;spage=347&amp;amp;pages=347-352&amp;amp;date=2011&amp;amp;title=Animal+Behaviour&amp;amp;atitle=Power+rangers%3A+No+improvement+in+the+statistical+power+of+analyses+published+in+Animal+Behaviour.&amp;amp;aulast=Smith&amp;amp;pid=%3Cauthor%3ESmith%2C+Daniel+R%3BHardy%2C+Ian+C.+W%3BGammell%2C+Martin+P%3C%2Fauthor%3E%3CAN%3E2010-26257-041%3C%2FAN%3E%3CDT%3EJournal+Article%3C%2FDT%3E&lt;/url&gt;&lt;/related-urls&gt;&lt;/urls&gt;&lt;remote-database-name&gt;PsycINFO&lt;/remote-database-name&gt;&lt;remote-database-provider&gt;Ovid Technologies&lt;/remote-database-provider&gt;&lt;/record&gt;&lt;/Cite&gt;&lt;/EndNote&gt;</w:instrText>
      </w:r>
      <w:r w:rsidR="00066CEE">
        <w:rPr>
          <w:rFonts w:cstheme="minorHAnsi"/>
        </w:rPr>
        <w:fldChar w:fldCharType="separate"/>
      </w:r>
      <w:r w:rsidR="00066CEE">
        <w:rPr>
          <w:rFonts w:cstheme="minorHAnsi"/>
          <w:noProof/>
        </w:rPr>
        <w:t>(Smith, Hardy, &amp; Gammell, 2011)</w:t>
      </w:r>
      <w:r w:rsidR="00066CEE">
        <w:rPr>
          <w:rFonts w:cstheme="minorHAnsi"/>
        </w:rPr>
        <w:fldChar w:fldCharType="end"/>
      </w:r>
      <w:r w:rsidR="0071644E">
        <w:rPr>
          <w:rFonts w:cstheme="minorHAnsi"/>
        </w:rPr>
        <w:t xml:space="preserve"> using R’s ‘locator’ function</w:t>
      </w:r>
      <w:r w:rsidR="00C74D24">
        <w:rPr>
          <w:rFonts w:cstheme="minorHAnsi"/>
        </w:rPr>
        <w:t xml:space="preserve"> </w:t>
      </w:r>
      <w:r w:rsidR="00C74D24">
        <w:rPr>
          <w:rFonts w:cstheme="minorHAnsi"/>
        </w:rPr>
        <w:fldChar w:fldCharType="begin"/>
      </w:r>
      <w:r w:rsidR="005A20B6">
        <w:rPr>
          <w:rFonts w:cstheme="minorHAnsi"/>
        </w:rPr>
        <w:instrText xml:space="preserve"> ADDIN EN.CITE &lt;EndNote&gt;&lt;Cite&gt;&lt;Author&gt;Poisot&lt;/Author&gt;&lt;Year&gt;2010&lt;/Year&gt;&lt;RecNum&gt;915&lt;/RecNum&gt;&lt;DisplayText&gt;(Poisot, 2010)&lt;/DisplayText&gt;&lt;record&gt;&lt;rec-number&gt;915&lt;/rec-number&gt;&lt;foreign-keys&gt;&lt;key app="EN" db-id="9xrafw5sx95dvre9w5hpevd89fzwtwr9twsw" timestamp="1533952377"&gt;915&lt;/key&gt;&lt;/foreign-keys&gt;&lt;ref-type name="Web Page"&gt;12&lt;/ref-type&gt;&lt;contributors&gt;&lt;authors&gt;&lt;author&gt;Poisot, Timothée&lt;/author&gt;&lt;/authors&gt;&lt;/contributors&gt;&lt;titles&gt;&lt;title&gt;Getting data from an image &lt;/title&gt;&lt;secondary-title&gt;Data visualization (in R)&lt;/secondary-title&gt;&lt;/titles&gt;&lt;volume&gt;2018&lt;/volume&gt;&lt;dates&gt;&lt;year&gt;2010&lt;/year&gt;&lt;/dates&gt;&lt;urls&gt;&lt;related-urls&gt;&lt;url&gt;https://rdataviz.wordpress.com/2010/03/05/getting-data-from-an-image-introductory-post/&lt;/url&gt;&lt;/related-urls&gt;&lt;/urls&gt;&lt;/record&gt;&lt;/Cite&gt;&lt;/EndNote&gt;</w:instrText>
      </w:r>
      <w:r w:rsidR="00C74D24">
        <w:rPr>
          <w:rFonts w:cstheme="minorHAnsi"/>
        </w:rPr>
        <w:fldChar w:fldCharType="separate"/>
      </w:r>
      <w:r w:rsidR="00C74D24">
        <w:rPr>
          <w:rFonts w:cstheme="minorHAnsi"/>
          <w:noProof/>
        </w:rPr>
        <w:t>(Poisot, 2010)</w:t>
      </w:r>
      <w:r w:rsidR="00C74D24">
        <w:rPr>
          <w:rFonts w:cstheme="minorHAnsi"/>
        </w:rPr>
        <w:fldChar w:fldCharType="end"/>
      </w:r>
      <w:r w:rsidR="00864A93">
        <w:rPr>
          <w:rFonts w:cstheme="minorHAnsi"/>
        </w:rPr>
        <w:t xml:space="preserve">, see </w:t>
      </w:r>
      <w:hyperlink r:id="rId11" w:history="1">
        <w:r w:rsidR="00864A93" w:rsidRPr="00FE6AC7">
          <w:rPr>
            <w:rStyle w:val="Hyperlink"/>
            <w:rFonts w:cstheme="minorHAnsi"/>
          </w:rPr>
          <w:t>https://osf.io/7f2q9/</w:t>
        </w:r>
      </w:hyperlink>
      <w:r w:rsidR="00864A93">
        <w:rPr>
          <w:rFonts w:cstheme="minorHAnsi"/>
        </w:rPr>
        <w:t xml:space="preserve"> for</w:t>
      </w:r>
      <w:r w:rsidR="00E55BE8">
        <w:rPr>
          <w:rFonts w:cstheme="minorHAnsi"/>
        </w:rPr>
        <w:t xml:space="preserve"> the</w:t>
      </w:r>
      <w:r w:rsidR="00864A93">
        <w:rPr>
          <w:rFonts w:cstheme="minorHAnsi"/>
        </w:rPr>
        <w:t xml:space="preserve"> code</w:t>
      </w:r>
      <w:r w:rsidR="00E55BE8">
        <w:rPr>
          <w:rFonts w:cstheme="minorHAnsi"/>
        </w:rPr>
        <w:t xml:space="preserve"> and output of this analysis</w:t>
      </w:r>
      <w:r w:rsidR="00066CEE">
        <w:rPr>
          <w:rFonts w:cstheme="minorHAnsi"/>
        </w:rPr>
        <w:t>.</w:t>
      </w:r>
      <w:r w:rsidR="003E78BA">
        <w:rPr>
          <w:rFonts w:cstheme="minorHAnsi"/>
        </w:rPr>
        <w:t xml:space="preserve"> In order to validate the accuracy of this </w:t>
      </w:r>
      <w:r w:rsidR="005A51C8">
        <w:rPr>
          <w:rFonts w:cstheme="minorHAnsi"/>
        </w:rPr>
        <w:t xml:space="preserve">extraction </w:t>
      </w:r>
      <w:r w:rsidR="003E78BA">
        <w:rPr>
          <w:rFonts w:cstheme="minorHAnsi"/>
        </w:rPr>
        <w:t>method, median power levels for the medium</w:t>
      </w:r>
      <w:r w:rsidR="00B75F65">
        <w:rPr>
          <w:rFonts w:cstheme="minorHAnsi"/>
        </w:rPr>
        <w:t xml:space="preserve"> and small</w:t>
      </w:r>
      <w:r w:rsidR="003E78BA">
        <w:rPr>
          <w:rFonts w:cstheme="minorHAnsi"/>
        </w:rPr>
        <w:t xml:space="preserve"> </w:t>
      </w:r>
      <w:r w:rsidR="00B75F65">
        <w:rPr>
          <w:rFonts w:cstheme="minorHAnsi"/>
        </w:rPr>
        <w:t xml:space="preserve">effect size </w:t>
      </w:r>
      <w:r w:rsidR="003E78BA">
        <w:rPr>
          <w:rFonts w:cstheme="minorHAnsi"/>
        </w:rPr>
        <w:t>benchmark</w:t>
      </w:r>
      <w:r w:rsidR="00B75F65">
        <w:rPr>
          <w:rFonts w:cstheme="minorHAnsi"/>
        </w:rPr>
        <w:t>s</w:t>
      </w:r>
      <w:r w:rsidR="003E78BA">
        <w:rPr>
          <w:rFonts w:cstheme="minorHAnsi"/>
        </w:rPr>
        <w:t xml:space="preserve"> </w:t>
      </w:r>
      <w:r w:rsidR="00B75F65">
        <w:rPr>
          <w:rFonts w:cstheme="minorHAnsi"/>
        </w:rPr>
        <w:t xml:space="preserve">for each year </w:t>
      </w:r>
      <w:r w:rsidR="003E78BA">
        <w:rPr>
          <w:rFonts w:cstheme="minorHAnsi"/>
        </w:rPr>
        <w:t>were also extracted and compared to the estimates provided in the paper</w:t>
      </w:r>
      <w:r w:rsidR="005A51C8">
        <w:rPr>
          <w:rFonts w:cstheme="minorHAnsi"/>
        </w:rPr>
        <w:t>’</w:t>
      </w:r>
      <w:r w:rsidR="003E78BA">
        <w:rPr>
          <w:rFonts w:cstheme="minorHAnsi"/>
        </w:rPr>
        <w:t>s text</w:t>
      </w:r>
      <w:r w:rsidR="005A51C8">
        <w:rPr>
          <w:rFonts w:cstheme="minorHAnsi"/>
        </w:rPr>
        <w:t>;</w:t>
      </w:r>
      <w:r w:rsidR="003E78BA">
        <w:rPr>
          <w:rFonts w:cstheme="minorHAnsi"/>
        </w:rPr>
        <w:t xml:space="preserve"> all</w:t>
      </w:r>
      <w:r w:rsidR="00B75F65">
        <w:rPr>
          <w:rFonts w:cstheme="minorHAnsi"/>
        </w:rPr>
        <w:t xml:space="preserve"> six</w:t>
      </w:r>
      <w:r w:rsidR="003E78BA">
        <w:rPr>
          <w:rFonts w:cstheme="minorHAnsi"/>
        </w:rPr>
        <w:t xml:space="preserve"> extracted values were within 0.00</w:t>
      </w:r>
      <w:r w:rsidR="00B75F65">
        <w:rPr>
          <w:rFonts w:cstheme="minorHAnsi"/>
        </w:rPr>
        <w:t>5</w:t>
      </w:r>
      <w:r w:rsidR="003E78BA">
        <w:rPr>
          <w:rFonts w:cstheme="minorHAnsi"/>
        </w:rPr>
        <w:t xml:space="preserve"> of the value provided in the</w:t>
      </w:r>
      <w:r w:rsidR="00C42BC7">
        <w:rPr>
          <w:rFonts w:cstheme="minorHAnsi"/>
        </w:rPr>
        <w:t xml:space="preserve"> text</w:t>
      </w:r>
      <w:r w:rsidR="0006197D">
        <w:rPr>
          <w:rFonts w:cstheme="minorHAnsi"/>
        </w:rPr>
        <w:t>, and the value</w:t>
      </w:r>
      <w:r w:rsidR="00D42EB6">
        <w:rPr>
          <w:rFonts w:cstheme="minorHAnsi"/>
        </w:rPr>
        <w:t xml:space="preserve"> extracted in this manner </w:t>
      </w:r>
      <w:r w:rsidR="0006197D">
        <w:rPr>
          <w:rFonts w:cstheme="minorHAnsi"/>
        </w:rPr>
        <w:t xml:space="preserve">are </w:t>
      </w:r>
      <w:r w:rsidR="00D42EB6">
        <w:rPr>
          <w:rFonts w:cstheme="minorHAnsi"/>
        </w:rPr>
        <w:t xml:space="preserve">treated as if they were reported directly in all further analyses. </w:t>
      </w:r>
    </w:p>
    <w:p w14:paraId="26C1BC62" w14:textId="401A8048" w:rsidR="00F03168" w:rsidRDefault="002269D1" w:rsidP="00BF6A13">
      <w:pPr>
        <w:spacing w:line="360" w:lineRule="auto"/>
        <w:ind w:firstLine="720"/>
        <w:rPr>
          <w:rFonts w:cstheme="minorHAnsi"/>
        </w:rPr>
      </w:pPr>
      <w:bookmarkStart w:id="5" w:name="_Hlk520619821"/>
      <w:r>
        <w:rPr>
          <w:rFonts w:cstheme="minorHAnsi"/>
        </w:rPr>
        <w:t xml:space="preserve">For </w:t>
      </w:r>
      <w:r w:rsidR="001F7FBA">
        <w:rPr>
          <w:rFonts w:cstheme="minorHAnsi"/>
        </w:rPr>
        <w:t>nine</w:t>
      </w:r>
      <w:r w:rsidR="005E5C54">
        <w:rPr>
          <w:rFonts w:cstheme="minorHAnsi"/>
        </w:rPr>
        <w:t xml:space="preserve"> of the </w:t>
      </w:r>
      <w:r w:rsidR="005A5819" w:rsidRPr="005A5819">
        <w:rPr>
          <w:rFonts w:cstheme="minorHAnsi"/>
        </w:rPr>
        <w:t>1</w:t>
      </w:r>
      <w:r w:rsidR="00620512">
        <w:rPr>
          <w:rFonts w:cstheme="minorHAnsi"/>
        </w:rPr>
        <w:t>6</w:t>
      </w:r>
      <w:r w:rsidR="001114D1">
        <w:rPr>
          <w:rFonts w:cstheme="minorHAnsi"/>
        </w:rPr>
        <w:t xml:space="preserve"> </w:t>
      </w:r>
      <w:r w:rsidR="000079C8">
        <w:rPr>
          <w:rFonts w:cstheme="minorHAnsi"/>
        </w:rPr>
        <w:t xml:space="preserve">articles in which no </w:t>
      </w:r>
      <w:r w:rsidR="00A51A47">
        <w:rPr>
          <w:rFonts w:cstheme="minorHAnsi"/>
        </w:rPr>
        <w:t xml:space="preserve">IQRs or standard deviations were given, but which displayed cumulative frequency tables, </w:t>
      </w:r>
      <w:r w:rsidR="00AA036B">
        <w:rPr>
          <w:rFonts w:cstheme="minorHAnsi"/>
        </w:rPr>
        <w:t xml:space="preserve">variances </w:t>
      </w:r>
      <w:r w:rsidR="00A51A47">
        <w:rPr>
          <w:rFonts w:cstheme="minorHAnsi"/>
        </w:rPr>
        <w:t xml:space="preserve">were estimated as </w:t>
      </w:r>
      <m:oMath>
        <m:sSup>
          <m:sSupPr>
            <m:ctrlPr>
              <w:rPr>
                <w:rFonts w:ascii="Cambria Math" w:hAnsi="Cambria Math" w:cstheme="minorHAnsi"/>
                <w:i/>
              </w:rPr>
            </m:ctrlPr>
          </m:sSupPr>
          <m:e>
            <m:r>
              <m:rPr>
                <m:sty m:val="p"/>
              </m:rPr>
              <w:rPr>
                <w:rFonts w:ascii="Cambria Math" w:hAnsi="Cambria Math" w:cstheme="minorHAnsi"/>
              </w:rPr>
              <m:t>σ</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m:t>
        </m:r>
        <m:f>
          <m:fPr>
            <m:ctrlPr>
              <w:rPr>
                <w:rFonts w:ascii="Cambria Math" w:hAnsi="Cambria Math" w:cstheme="minorHAnsi"/>
              </w:rPr>
            </m:ctrlPr>
          </m:fPr>
          <m:num>
            <m:r>
              <m:rPr>
                <m:sty m:val="p"/>
              </m:rPr>
              <w:rPr>
                <w:rFonts w:ascii="Cambria Math" w:hAnsi="Cambria Math" w:cstheme="minorHAnsi"/>
              </w:rPr>
              <m:t>Σ</m:t>
            </m:r>
            <m:d>
              <m:dPr>
                <m:ctrlPr>
                  <w:rPr>
                    <w:rFonts w:ascii="Cambria Math" w:hAnsi="Cambria Math" w:cstheme="minorHAnsi"/>
                  </w:rPr>
                </m:ctrlPr>
              </m:dPr>
              <m:e>
                <m:r>
                  <m:rPr>
                    <m:sty m:val="p"/>
                  </m:rPr>
                  <w:rPr>
                    <w:rFonts w:ascii="Cambria Math" w:hAnsi="Cambria Math" w:cstheme="minorHAnsi"/>
                  </w:rPr>
                  <m:t>f</m:t>
                </m:r>
                <m:sSup>
                  <m:sSupPr>
                    <m:ctrlPr>
                      <w:rPr>
                        <w:rFonts w:ascii="Cambria Math" w:hAnsi="Cambria Math" w:cstheme="minorHAnsi"/>
                      </w:rPr>
                    </m:ctrlPr>
                  </m:sSupPr>
                  <m:e>
                    <m:r>
                      <m:rPr>
                        <m:sty m:val="p"/>
                      </m:rPr>
                      <w:rPr>
                        <w:rFonts w:ascii="Cambria Math" w:hAnsi="Cambria Math" w:cstheme="minorHAnsi"/>
                      </w:rPr>
                      <m:t>x</m:t>
                    </m:r>
                  </m:e>
                  <m:sup>
                    <m:r>
                      <m:rPr>
                        <m:sty m:val="p"/>
                      </m:rPr>
                      <w:rPr>
                        <w:rFonts w:ascii="Cambria Math" w:hAnsi="Cambria Math" w:cstheme="minorHAnsi"/>
                      </w:rPr>
                      <m:t>2</m:t>
                    </m:r>
                  </m:sup>
                </m:sSup>
              </m:e>
            </m:d>
          </m:num>
          <m:den>
            <m:r>
              <w:rPr>
                <w:rFonts w:ascii="Cambria Math" w:hAnsi="Cambria Math" w:cstheme="minorHAnsi"/>
              </w:rPr>
              <m:t>n</m:t>
            </m:r>
            <m:ctrlPr>
              <w:rPr>
                <w:rFonts w:ascii="Cambria Math" w:hAnsi="Cambria Math" w:cstheme="minorHAnsi"/>
                <w:i/>
              </w:rPr>
            </m:ctrlPr>
          </m:den>
        </m:f>
        <m:sSup>
          <m:sSupPr>
            <m:ctrlPr>
              <w:rPr>
                <w:rFonts w:ascii="Cambria Math" w:hAnsi="Cambria Math" w:cstheme="minorHAnsi"/>
                <w:i/>
              </w:rPr>
            </m:ctrlPr>
          </m:sSupPr>
          <m:e>
            <m:acc>
              <m:accPr>
                <m:chr m:val="̅"/>
                <m:ctrlPr>
                  <w:rPr>
                    <w:rFonts w:ascii="Cambria Math" w:hAnsi="Cambria Math" w:cstheme="minorHAnsi"/>
                  </w:rPr>
                </m:ctrlPr>
              </m:accPr>
              <m:e>
                <m:r>
                  <w:rPr>
                    <w:rFonts w:ascii="Cambria Math" w:hAnsi="Cambria Math" w:cstheme="minorHAnsi"/>
                  </w:rPr>
                  <m:t>x</m:t>
                </m:r>
              </m:e>
            </m:acc>
          </m:e>
          <m:sup>
            <m:r>
              <w:rPr>
                <w:rFonts w:ascii="Cambria Math" w:hAnsi="Cambria Math" w:cstheme="minorHAnsi"/>
              </w:rPr>
              <m:t>2</m:t>
            </m:r>
          </m:sup>
        </m:sSup>
      </m:oMath>
      <w:r w:rsidR="000823FA">
        <w:rPr>
          <w:rFonts w:eastAsiaTheme="minorEastAsia" w:cstheme="minorHAnsi"/>
        </w:rPr>
        <w:t>.</w:t>
      </w:r>
    </w:p>
    <w:p w14:paraId="0DB333A0" w14:textId="1C0F04CA" w:rsidR="005F2120" w:rsidRDefault="00F03168" w:rsidP="007F2B9E">
      <w:pPr>
        <w:spacing w:line="360" w:lineRule="auto"/>
        <w:rPr>
          <w:rFonts w:eastAsiaTheme="minorEastAsia" w:cstheme="minorHAnsi"/>
        </w:rPr>
      </w:pPr>
      <m:oMath>
        <m:r>
          <m:rPr>
            <m:sty m:val="p"/>
          </m:rPr>
          <w:rPr>
            <w:rFonts w:ascii="Cambria Math" w:hAnsi="Cambria Math" w:cstheme="minorHAnsi"/>
          </w:rPr>
          <m:t>f</m:t>
        </m:r>
      </m:oMath>
      <w:r w:rsidR="007331E7">
        <w:rPr>
          <w:rFonts w:cstheme="minorHAnsi"/>
        </w:rPr>
        <w:t xml:space="preserve"> being the frequency of</w:t>
      </w:r>
      <w:r w:rsidR="003158C5">
        <w:rPr>
          <w:rFonts w:cstheme="minorHAnsi"/>
        </w:rPr>
        <w:t xml:space="preserve"> </w:t>
      </w:r>
      <w:r w:rsidR="00B70DDD">
        <w:rPr>
          <w:rFonts w:cstheme="minorHAnsi"/>
        </w:rPr>
        <w:t>occurrences</w:t>
      </w:r>
      <w:r w:rsidR="003158C5">
        <w:rPr>
          <w:rFonts w:cstheme="minorHAnsi"/>
        </w:rPr>
        <w:t xml:space="preserve"> within</w:t>
      </w:r>
      <w:r w:rsidR="007331E7">
        <w:rPr>
          <w:rFonts w:cstheme="minorHAnsi"/>
        </w:rPr>
        <w:t xml:space="preserve"> each bin, </w:t>
      </w:r>
      <m:oMath>
        <m:r>
          <m:rPr>
            <m:sty m:val="p"/>
          </m:rPr>
          <w:rPr>
            <w:rFonts w:ascii="Cambria Math" w:hAnsi="Cambria Math" w:cstheme="minorHAnsi"/>
          </w:rPr>
          <m:t>x</m:t>
        </m:r>
      </m:oMath>
      <w:r w:rsidR="007331E7">
        <w:rPr>
          <w:rFonts w:cstheme="minorHAnsi"/>
        </w:rPr>
        <w:t xml:space="preserve"> being the mid interval value (e.g., for the bin .1 - .19, the mid interval value would be .145)</w:t>
      </w:r>
      <w:r>
        <w:rPr>
          <w:rFonts w:cstheme="minorHAnsi"/>
        </w:rPr>
        <w:t>,</w:t>
      </w:r>
      <w:r w:rsidR="00B70DDD">
        <w:rPr>
          <w:rFonts w:cstheme="minorHAnsi"/>
        </w:rPr>
        <w:t xml:space="preserve"> </w:t>
      </w:r>
      <m:oMath>
        <m:r>
          <m:rPr>
            <m:sty m:val="p"/>
          </m:rPr>
          <w:rPr>
            <w:rFonts w:ascii="Cambria Math" w:hAnsi="Cambria Math" w:cstheme="minorHAnsi"/>
          </w:rPr>
          <m:t>n</m:t>
        </m:r>
      </m:oMath>
      <w:r w:rsidR="00B70DDD">
        <w:rPr>
          <w:rFonts w:cstheme="minorHAnsi"/>
        </w:rPr>
        <w:t xml:space="preserve"> being the total number of values included</w:t>
      </w:r>
      <w:r w:rsidR="003158C5">
        <w:rPr>
          <w:rFonts w:cstheme="minorHAnsi"/>
        </w:rPr>
        <w:t xml:space="preserve"> and </w:t>
      </w:r>
      <m:oMath>
        <m:acc>
          <m:accPr>
            <m:chr m:val="̅"/>
            <m:ctrlPr>
              <w:rPr>
                <w:rFonts w:ascii="Cambria Math" w:hAnsi="Cambria Math" w:cstheme="minorHAnsi"/>
                <w:i/>
              </w:rPr>
            </m:ctrlPr>
          </m:accPr>
          <m:e>
            <m:r>
              <w:rPr>
                <w:rFonts w:ascii="Cambria Math" w:hAnsi="Cambria Math" w:cstheme="minorHAnsi"/>
              </w:rPr>
              <m:t>x</m:t>
            </m:r>
          </m:e>
        </m:acc>
      </m:oMath>
      <w:r w:rsidR="00146613">
        <w:rPr>
          <w:rFonts w:eastAsiaTheme="minorEastAsia" w:cstheme="minorHAnsi"/>
        </w:rPr>
        <w:t xml:space="preserve"> being the </w:t>
      </w:r>
      <w:r w:rsidR="00176581">
        <w:rPr>
          <w:rFonts w:eastAsiaTheme="minorEastAsia" w:cstheme="minorHAnsi"/>
        </w:rPr>
        <w:t>estimated</w:t>
      </w:r>
      <w:r w:rsidR="00EA5A09">
        <w:rPr>
          <w:rFonts w:eastAsiaTheme="minorEastAsia" w:cstheme="minorHAnsi"/>
        </w:rPr>
        <w:t xml:space="preserve"> mean value</w:t>
      </w:r>
      <w:r w:rsidR="00FC53C6">
        <w:rPr>
          <w:rFonts w:eastAsiaTheme="minorEastAsia" w:cstheme="minorHAnsi"/>
        </w:rPr>
        <w:t xml:space="preserve"> calculated as</w:t>
      </w:r>
      <w:r w:rsidR="009F49D1">
        <w:rPr>
          <w:rFonts w:eastAsiaTheme="minorEastAsia" w:cstheme="minorHAnsi"/>
        </w:rPr>
        <w:t xml:space="preserve"> </w:t>
      </w:r>
      <m:oMath>
        <m:acc>
          <m:accPr>
            <m:chr m:val="̅"/>
            <m:ctrlPr>
              <w:rPr>
                <w:rFonts w:ascii="Cambria Math" w:eastAsiaTheme="minorEastAsia" w:hAnsi="Cambria Math" w:cstheme="minorHAnsi"/>
              </w:rPr>
            </m:ctrlPr>
          </m:accPr>
          <m:e>
            <m:r>
              <w:rPr>
                <w:rFonts w:ascii="Cambria Math" w:eastAsiaTheme="minorEastAsia" w:hAnsi="Cambria Math" w:cstheme="minorHAnsi"/>
              </w:rPr>
              <m:t>x</m:t>
            </m:r>
          </m:e>
        </m:acc>
        <m:r>
          <m:rPr>
            <m:sty m:val="p"/>
          </m:rPr>
          <w:rPr>
            <w:rFonts w:ascii="Cambria Math" w:eastAsiaTheme="minorEastAsia" w:hAnsi="Cambria Math" w:cstheme="minorHAnsi"/>
          </w:rPr>
          <m:t>=</m:t>
        </m:r>
        <m:f>
          <m:fPr>
            <m:ctrlPr>
              <w:rPr>
                <w:rFonts w:ascii="Cambria Math" w:eastAsiaTheme="minorEastAsia" w:hAnsi="Cambria Math" w:cstheme="minorHAnsi"/>
              </w:rPr>
            </m:ctrlPr>
          </m:fPr>
          <m:num>
            <m:r>
              <m:rPr>
                <m:sty m:val="p"/>
              </m:rPr>
              <w:rPr>
                <w:rFonts w:ascii="Cambria Math" w:eastAsiaTheme="minorEastAsia" w:hAnsi="Cambria Math" w:cstheme="minorHAnsi"/>
              </w:rPr>
              <m:t>Σfx</m:t>
            </m:r>
          </m:num>
          <m:den>
            <m:r>
              <m:rPr>
                <m:sty m:val="p"/>
              </m:rPr>
              <w:rPr>
                <w:rFonts w:ascii="Cambria Math" w:eastAsiaTheme="minorEastAsia" w:hAnsi="Cambria Math" w:cstheme="minorHAnsi"/>
              </w:rPr>
              <m:t>Σf</m:t>
            </m:r>
          </m:den>
        </m:f>
      </m:oMath>
      <w:r w:rsidR="00FC53C6">
        <w:rPr>
          <w:rFonts w:eastAsiaTheme="minorEastAsia" w:cstheme="minorHAnsi"/>
        </w:rPr>
        <w:t xml:space="preserve">. </w:t>
      </w:r>
      <w:r w:rsidR="001705E5">
        <w:rPr>
          <w:rFonts w:eastAsiaTheme="minorEastAsia" w:cstheme="minorHAnsi"/>
        </w:rPr>
        <w:t xml:space="preserve">An r script with the data extracted from the frequency tables and the working for these estimates </w:t>
      </w:r>
      <w:r w:rsidR="00101E96">
        <w:rPr>
          <w:rFonts w:eastAsiaTheme="minorEastAsia" w:cstheme="minorHAnsi"/>
        </w:rPr>
        <w:t>can be found at</w:t>
      </w:r>
      <w:r w:rsidR="001705E5">
        <w:rPr>
          <w:rFonts w:eastAsiaTheme="minorEastAsia" w:cstheme="minorHAnsi"/>
        </w:rPr>
        <w:t xml:space="preserve"> </w:t>
      </w:r>
      <w:hyperlink r:id="rId12" w:history="1">
        <w:r w:rsidR="001705E5" w:rsidRPr="00FE6AC7">
          <w:rPr>
            <w:rStyle w:val="Hyperlink"/>
            <w:rFonts w:eastAsiaTheme="minorEastAsia" w:cstheme="minorHAnsi"/>
          </w:rPr>
          <w:t>https://osf.io/7ncke/</w:t>
        </w:r>
      </w:hyperlink>
      <w:r w:rsidR="0058251C">
        <w:rPr>
          <w:rStyle w:val="Hyperlink"/>
          <w:rFonts w:eastAsiaTheme="minorEastAsia" w:cstheme="minorHAnsi"/>
        </w:rPr>
        <w:t xml:space="preserve"> [UPDATE THIS </w:t>
      </w:r>
      <w:r w:rsidR="002E701F">
        <w:rPr>
          <w:rStyle w:val="Hyperlink"/>
          <w:rFonts w:eastAsiaTheme="minorEastAsia" w:cstheme="minorHAnsi"/>
        </w:rPr>
        <w:t>file</w:t>
      </w:r>
      <w:r w:rsidR="0058251C">
        <w:rPr>
          <w:rStyle w:val="Hyperlink"/>
          <w:rFonts w:eastAsiaTheme="minorEastAsia" w:cstheme="minorHAnsi"/>
        </w:rPr>
        <w:t>!]</w:t>
      </w:r>
      <w:r w:rsidR="001705E5">
        <w:rPr>
          <w:rFonts w:eastAsiaTheme="minorEastAsia" w:cstheme="minorHAnsi"/>
        </w:rPr>
        <w:t>.</w:t>
      </w:r>
      <w:r w:rsidR="00BC1AA0">
        <w:rPr>
          <w:rFonts w:eastAsiaTheme="minorEastAsia" w:cstheme="minorHAnsi"/>
        </w:rPr>
        <w:t xml:space="preserve"> </w:t>
      </w:r>
      <w:r w:rsidR="00762CF1">
        <w:rPr>
          <w:rFonts w:eastAsiaTheme="minorEastAsia" w:cstheme="minorHAnsi"/>
        </w:rPr>
        <w:t xml:space="preserve">One paper only provided a frequency table at the small benchmark </w:t>
      </w:r>
      <w:r w:rsidR="00762CF1">
        <w:rPr>
          <w:rFonts w:eastAsiaTheme="minorEastAsia" w:cstheme="minorHAnsi"/>
        </w:rPr>
        <w:fldChar w:fldCharType="begin"/>
      </w:r>
      <w:r w:rsidR="00762CF1">
        <w:rPr>
          <w:rFonts w:eastAsiaTheme="minorEastAsia" w:cstheme="minorHAnsi"/>
        </w:rPr>
        <w:instrText xml:space="preserve"> ADDIN EN.CITE &lt;EndNote&gt;&lt;Cite&gt;&lt;Author&gt;Cashen&lt;/Author&gt;&lt;Year&gt;2004&lt;/Year&gt;&lt;RecNum&gt;96&lt;/RecNum&gt;&lt;DisplayText&gt;(Cashen &amp;amp; Geiger, 2004)&lt;/DisplayText&gt;&lt;record&gt;&lt;rec-number&gt;96&lt;/rec-number&gt;&lt;foreign-keys&gt;&lt;key app="EN" db-id="fxawefdspt0x91ef0pa5tazb09rf2pp20s02" timestamp="1505783990"&gt;96&lt;/key&gt;&lt;/foreign-keys&gt;&lt;ref-type name="Journal Article"&gt;17&lt;/ref-type&gt;&lt;contributors&gt;&lt;authors&gt;&lt;author&gt;Cashen, L. H.&lt;/author&gt;&lt;author&gt;Geiger, S. W.&lt;/author&gt;&lt;/authors&gt;&lt;/contributors&gt;&lt;titles&gt;&lt;title&gt;Statistical power and the testing of null hypotheses: A review of contemporary management research and recommendations for future studies&lt;/title&gt;&lt;secondary-title&gt;Organizational Research Methods&lt;/secondary-title&gt;&lt;/titles&gt;&lt;periodical&gt;&lt;full-title&gt;Organizational Research Methods&lt;/full-title&gt;&lt;/periodical&gt;&lt;pages&gt;151-167&lt;/pages&gt;&lt;volume&gt;7&lt;/volume&gt;&lt;number&gt;2&lt;/number&gt;&lt;dates&gt;&lt;year&gt;2004&lt;/year&gt;&lt;pub-dates&gt;&lt;date&gt;Apr&lt;/date&gt;&lt;/pub-dates&gt;&lt;/dates&gt;&lt;isbn&gt;1094-4281&lt;/isbn&gt;&lt;accession-num&gt;WOS:000220465500002&lt;/accession-num&gt;&lt;urls&gt;&lt;related-urls&gt;&lt;url&gt;&amp;lt;Go to ISI&amp;gt;://WOS:000220465500002&lt;/url&gt;&lt;/related-urls&gt;&lt;/urls&gt;&lt;electronic-resource-num&gt;10.1177/1094428104263676&lt;/electronic-resource-num&gt;&lt;/record&gt;&lt;/Cite&gt;&lt;/EndNote&gt;</w:instrText>
      </w:r>
      <w:r w:rsidR="00762CF1">
        <w:rPr>
          <w:rFonts w:eastAsiaTheme="minorEastAsia" w:cstheme="minorHAnsi"/>
        </w:rPr>
        <w:fldChar w:fldCharType="separate"/>
      </w:r>
      <w:r w:rsidR="00762CF1">
        <w:rPr>
          <w:rFonts w:eastAsiaTheme="minorEastAsia" w:cstheme="minorHAnsi"/>
          <w:noProof/>
        </w:rPr>
        <w:t>(Cashen &amp; Geiger, 2004)</w:t>
      </w:r>
      <w:r w:rsidR="00762CF1">
        <w:rPr>
          <w:rFonts w:eastAsiaTheme="minorEastAsia" w:cstheme="minorHAnsi"/>
        </w:rPr>
        <w:fldChar w:fldCharType="end"/>
      </w:r>
      <w:r w:rsidR="001F7FBA">
        <w:rPr>
          <w:rFonts w:eastAsiaTheme="minorEastAsia" w:cstheme="minorHAnsi"/>
        </w:rPr>
        <w:t>, included in the count above</w:t>
      </w:r>
      <w:r w:rsidR="00CE1CFE">
        <w:rPr>
          <w:rFonts w:eastAsiaTheme="minorEastAsia" w:cstheme="minorHAnsi"/>
        </w:rPr>
        <w:t xml:space="preserve">. </w:t>
      </w:r>
      <w:r w:rsidR="005A5819">
        <w:rPr>
          <w:rFonts w:eastAsiaTheme="minorEastAsia" w:cstheme="minorHAnsi"/>
        </w:rPr>
        <w:t xml:space="preserve">This method was also used to </w:t>
      </w:r>
      <w:r w:rsidR="00C07CCB">
        <w:rPr>
          <w:rFonts w:eastAsiaTheme="minorEastAsia" w:cstheme="minorHAnsi"/>
        </w:rPr>
        <w:t xml:space="preserve">impute </w:t>
      </w:r>
      <w:r w:rsidR="005A5819">
        <w:rPr>
          <w:rFonts w:eastAsiaTheme="minorEastAsia" w:cstheme="minorHAnsi"/>
        </w:rPr>
        <w:t xml:space="preserve">the means of two articles </w: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 </w:instrText>
      </w:r>
      <w:r w:rsidR="005A5819">
        <w:rPr>
          <w:rFonts w:eastAsiaTheme="minorEastAsia" w:cstheme="minorHAnsi"/>
        </w:rPr>
        <w:fldChar w:fldCharType="begin">
          <w:fldData xml:space="preserve">PEVuZE5vdGU+PENpdGU+PEF1dGhvcj5Xb29sbGV5PC9BdXRob3I+PFllYXI+MTk4MzwvWWVhcj48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</w:fldData>
        </w:fldChar>
      </w:r>
      <w:r w:rsidR="005A5819">
        <w:rPr>
          <w:rFonts w:eastAsiaTheme="minorEastAsia" w:cstheme="minorHAnsi"/>
        </w:rPr>
        <w:instrText xml:space="preserve"> ADDIN EN.CITE.DATA </w:instrText>
      </w:r>
      <w:r w:rsidR="005A5819">
        <w:rPr>
          <w:rFonts w:eastAsiaTheme="minorEastAsia" w:cstheme="minorHAnsi"/>
        </w:rPr>
      </w:r>
      <w:r w:rsidR="005A5819">
        <w:rPr>
          <w:rFonts w:eastAsiaTheme="minorEastAsia" w:cstheme="minorHAnsi"/>
        </w:rPr>
        <w:fldChar w:fldCharType="end"/>
      </w:r>
      <w:r w:rsidR="005A5819">
        <w:rPr>
          <w:rFonts w:eastAsiaTheme="minorEastAsia" w:cstheme="minorHAnsi"/>
        </w:rPr>
      </w:r>
      <w:r w:rsidR="005A5819">
        <w:rPr>
          <w:rFonts w:eastAsiaTheme="minorEastAsia" w:cstheme="minorHAnsi"/>
        </w:rPr>
        <w:fldChar w:fldCharType="separate"/>
      </w:r>
      <w:r w:rsidR="005A5819">
        <w:rPr>
          <w:rFonts w:eastAsiaTheme="minorEastAsia" w:cstheme="minorHAnsi"/>
          <w:noProof/>
        </w:rPr>
        <w:t>(Haase, 1974; Woolley, 1983)</w:t>
      </w:r>
      <w:r w:rsidR="005A5819">
        <w:rPr>
          <w:rFonts w:eastAsiaTheme="minorEastAsia" w:cstheme="minorHAnsi"/>
        </w:rPr>
        <w:fldChar w:fldCharType="end"/>
      </w:r>
      <w:r w:rsidR="005A5819">
        <w:rPr>
          <w:rFonts w:eastAsiaTheme="minorEastAsia" w:cstheme="minorHAnsi"/>
        </w:rPr>
        <w:t xml:space="preserve"> which did not provide means or </w:t>
      </w:r>
      <w:r w:rsidR="00A0405C">
        <w:rPr>
          <w:rFonts w:eastAsiaTheme="minorEastAsia" w:cstheme="minorHAnsi"/>
        </w:rPr>
        <w:t>variances</w:t>
      </w:r>
      <w:r w:rsidR="00C07CCB">
        <w:rPr>
          <w:rFonts w:eastAsiaTheme="minorEastAsia" w:cstheme="minorHAnsi"/>
        </w:rPr>
        <w:t xml:space="preserve"> (also included in the count above)</w:t>
      </w:r>
      <w:r w:rsidR="005A5819">
        <w:rPr>
          <w:rFonts w:eastAsiaTheme="minorEastAsia" w:cstheme="minorHAnsi"/>
        </w:rPr>
        <w:t>, but</w:t>
      </w:r>
      <w:r w:rsidR="00A0405C">
        <w:rPr>
          <w:rFonts w:eastAsiaTheme="minorEastAsia" w:cstheme="minorHAnsi"/>
        </w:rPr>
        <w:t xml:space="preserve"> which</w:t>
      </w:r>
      <w:r w:rsidR="005A5819">
        <w:rPr>
          <w:rFonts w:eastAsiaTheme="minorEastAsia" w:cstheme="minorHAnsi"/>
        </w:rPr>
        <w:t xml:space="preserve"> did provide frequency tables. </w:t>
      </w:r>
      <w:r w:rsidR="00176581">
        <w:rPr>
          <w:rFonts w:eastAsiaTheme="minorEastAsia" w:cstheme="minorHAnsi"/>
        </w:rPr>
        <w:t>In order to validate this mean imputation method,</w:t>
      </w:r>
      <w:r w:rsidR="00A0405C">
        <w:rPr>
          <w:rFonts w:eastAsiaTheme="minorEastAsia" w:cstheme="minorHAnsi"/>
        </w:rPr>
        <w:t xml:space="preserve"> the difference between the estimated means and the reported means was calculated for all papers for which </w:t>
      </w:r>
      <w:r w:rsidR="002E21FE">
        <w:rPr>
          <w:rFonts w:eastAsiaTheme="minorEastAsia" w:cstheme="minorHAnsi"/>
        </w:rPr>
        <w:t>variances</w:t>
      </w:r>
      <w:r w:rsidR="00A0405C">
        <w:rPr>
          <w:rFonts w:eastAsiaTheme="minorEastAsia" w:cstheme="minorHAnsi"/>
        </w:rPr>
        <w:t xml:space="preserve"> were estimated using frequency tables;</w:t>
      </w:r>
      <w:r w:rsidR="00A544A4">
        <w:rPr>
          <w:rFonts w:eastAsiaTheme="minorEastAsia" w:cstheme="minorHAnsi"/>
        </w:rPr>
        <w:t xml:space="preserve"> t</w:t>
      </w:r>
      <w:r w:rsidR="005A5819">
        <w:rPr>
          <w:rFonts w:eastAsiaTheme="minorEastAsia" w:cstheme="minorHAnsi"/>
        </w:rPr>
        <w:t xml:space="preserve">he mean absolute difference </w:t>
      </w:r>
      <w:r w:rsidR="00A544A4">
        <w:rPr>
          <w:rFonts w:eastAsiaTheme="minorEastAsia" w:cstheme="minorHAnsi"/>
        </w:rPr>
        <w:t xml:space="preserve">between </w:t>
      </w:r>
      <w:r w:rsidR="005900B4">
        <w:rPr>
          <w:rFonts w:eastAsiaTheme="minorEastAsia" w:cstheme="minorHAnsi"/>
        </w:rPr>
        <w:t xml:space="preserve">the </w:t>
      </w:r>
      <w:r w:rsidR="00D57FCC">
        <w:rPr>
          <w:rFonts w:eastAsiaTheme="minorEastAsia" w:cstheme="minorHAnsi"/>
        </w:rPr>
        <w:t>22</w:t>
      </w:r>
      <w:r w:rsidR="005A5819">
        <w:rPr>
          <w:rFonts w:eastAsiaTheme="minorEastAsia" w:cstheme="minorHAnsi"/>
        </w:rPr>
        <w:t xml:space="preserve"> </w:t>
      </w:r>
      <w:r w:rsidR="009978A5">
        <w:rPr>
          <w:rFonts w:eastAsiaTheme="minorEastAsia" w:cstheme="minorHAnsi"/>
        </w:rPr>
        <w:t xml:space="preserve">imputed means </w:t>
      </w:r>
      <w:r w:rsidR="00A544A4">
        <w:rPr>
          <w:rFonts w:eastAsiaTheme="minorEastAsia" w:cstheme="minorHAnsi"/>
        </w:rPr>
        <w:t>and the</w:t>
      </w:r>
      <w:r w:rsidR="00176581">
        <w:rPr>
          <w:rFonts w:eastAsiaTheme="minorEastAsia" w:cstheme="minorHAnsi"/>
        </w:rPr>
        <w:t xml:space="preserve"> </w:t>
      </w:r>
      <w:r w:rsidR="00A544A4">
        <w:rPr>
          <w:rFonts w:eastAsiaTheme="minorEastAsia" w:cstheme="minorHAnsi"/>
        </w:rPr>
        <w:t>reported means</w:t>
      </w:r>
      <w:r w:rsidR="005900B4">
        <w:rPr>
          <w:rFonts w:eastAsiaTheme="minorEastAsia" w:cstheme="minorHAnsi"/>
        </w:rPr>
        <w:t xml:space="preserve"> </w:t>
      </w:r>
      <w:r w:rsidR="005A5819">
        <w:rPr>
          <w:rFonts w:eastAsiaTheme="minorEastAsia" w:cstheme="minorHAnsi"/>
        </w:rPr>
        <w:t>was</w:t>
      </w:r>
      <w:r w:rsidR="009978A5">
        <w:rPr>
          <w:rFonts w:eastAsiaTheme="minorEastAsia" w:cstheme="minorHAnsi"/>
        </w:rPr>
        <w:t xml:space="preserve"> just</w:t>
      </w:r>
      <w:r w:rsidR="005A5819">
        <w:rPr>
          <w:rFonts w:eastAsiaTheme="minorEastAsia" w:cstheme="minorHAnsi"/>
        </w:rPr>
        <w:t xml:space="preserve"> .0</w:t>
      </w:r>
      <w:r w:rsidR="002324C8">
        <w:rPr>
          <w:rFonts w:eastAsiaTheme="minorEastAsia" w:cstheme="minorHAnsi"/>
        </w:rPr>
        <w:t>22</w:t>
      </w:r>
      <w:r w:rsidR="005A5819">
        <w:rPr>
          <w:rFonts w:eastAsiaTheme="minorEastAsia" w:cstheme="minorHAnsi"/>
        </w:rPr>
        <w:t xml:space="preserve">. </w:t>
      </w:r>
    </w:p>
    <w:p w14:paraId="2D9D07D9" w14:textId="6A3A23D3" w:rsidR="003B478E" w:rsidRDefault="005A20B6" w:rsidP="00BF6A13">
      <w:pPr>
        <w:spacing w:line="360" w:lineRule="auto"/>
        <w:ind w:firstLine="720"/>
        <w:rPr>
          <w:rFonts w:eastAsiaTheme="minorEastAsia" w:cstheme="minorHAnsi"/>
        </w:rPr>
      </w:pPr>
      <w:r>
        <w:rPr>
          <w:rFonts w:eastAsiaTheme="minorEastAsia" w:cstheme="minorHAnsi"/>
        </w:rPr>
        <w:t>When mean</w:t>
      </w:r>
      <w:r w:rsidR="006951E1">
        <w:rPr>
          <w:rFonts w:eastAsiaTheme="minorEastAsia" w:cstheme="minorHAnsi"/>
        </w:rPr>
        <w:t xml:space="preserve"> power or sample power standard deviations</w:t>
      </w:r>
      <w:r>
        <w:rPr>
          <w:rFonts w:eastAsiaTheme="minorEastAsia" w:cstheme="minorHAnsi"/>
        </w:rPr>
        <w:t xml:space="preserve"> were not reported</w:t>
      </w:r>
      <w:r w:rsidR="009832C2">
        <w:rPr>
          <w:rFonts w:eastAsiaTheme="minorEastAsia" w:cstheme="minorHAnsi"/>
        </w:rPr>
        <w:t xml:space="preserve"> at benchmark levels</w:t>
      </w:r>
      <w:r>
        <w:rPr>
          <w:rFonts w:eastAsiaTheme="minorEastAsia" w:cstheme="minorHAnsi"/>
        </w:rPr>
        <w:t xml:space="preserve">, </w:t>
      </w:r>
      <w:r>
        <w:rPr>
          <w:rFonts w:eastAsiaTheme="minorEastAsia" w:cstheme="minorHAnsi"/>
        </w:rPr>
        <w:fldChar w:fldCharType="begin"/>
      </w:r>
      <w:r w:rsidR="009436F9">
        <w:rPr>
          <w:rFonts w:eastAsiaTheme="minorEastAsia" w:cstheme="minorHAnsi"/>
        </w:rPr>
        <w:instrText xml:space="preserve"> ADDIN EN.CITE &lt;EndNote&gt;&lt;Cite AuthorYear="1"&gt;&lt;Author&gt;Wan&lt;/Author&gt;&lt;Year&gt;2014&lt;/Year&gt;&lt;RecNum&gt;883&lt;/RecNum&gt;&lt;DisplayText&gt;Wan, Wang, Liu, and Tong (2014)&lt;/DisplayText&gt;&lt;record&gt;&lt;rec-number&gt;883&lt;/rec-number&gt;&lt;foreign-keys&gt;&lt;key app="EN" db-id="9xrafw5sx95dvre9w5hpevd89fzwtwr9twsw" timestamp="1533274202"&gt;883&lt;/key&gt;&lt;/foreign-keys&gt;&lt;ref-type name="Journal Article"&gt;17&lt;/ref-type&gt;&lt;contributors&gt;&lt;authors&gt;&lt;author&gt;Wan, Xiang&lt;/author&gt;&lt;author&gt;Wang, Wenqian&lt;/author&gt;&lt;author&gt;Liu, Jiming&lt;/author&gt;&lt;author&gt;Tong, Tiejun&lt;/author&gt;&lt;/authors&gt;&lt;/contributors&gt;&lt;titles&gt;&lt;title&gt;Estimating the sample mean and standard deviation from the sample size, median, range and/or interquartile range&lt;/title&gt;&lt;secondary-title&gt;BMC Medical Research Methodology&lt;/secondary-title&gt;&lt;/titles&gt;&lt;periodical&gt;&lt;full-title&gt;BMC Medical Research Methodology&lt;/full-title&gt;&lt;/periodical&gt;&lt;pages&gt;135&lt;/pages&gt;&lt;volume&gt;14&lt;/volume&gt;&lt;number&gt;1&lt;/number&gt;&lt;dates&gt;&lt;year&gt;2014&lt;/year&gt;&lt;pub-dates&gt;&lt;date&gt;2014/12/19&lt;/date&gt;&lt;/pub-dates&gt;&lt;/dates&gt;&lt;isbn&gt;1471-2288&lt;/isbn&gt;&lt;urls&gt;&lt;related-urls&gt;&lt;url&gt;https://doi.org/10.1186/1471-2288-14-135&lt;/url&gt;&lt;/related-urls&gt;&lt;/urls&gt;&lt;electronic-resource-num&gt;10.1186/1471-2288-14-135&lt;/electronic-resource-num&gt;&lt;/record&gt;&lt;/Cite&gt;&lt;/EndNote&gt;</w:instrText>
      </w:r>
      <w:r>
        <w:rPr>
          <w:rFonts w:eastAsiaTheme="minorEastAsia" w:cstheme="minorHAnsi"/>
        </w:rPr>
        <w:fldChar w:fldCharType="separate"/>
      </w:r>
      <w:r w:rsidR="009436F9">
        <w:rPr>
          <w:rFonts w:eastAsiaTheme="minorEastAsia" w:cstheme="minorHAnsi"/>
          <w:noProof/>
        </w:rPr>
        <w:t>Wan, Wang, Liu, and Tong (2014)</w:t>
      </w:r>
      <w:r>
        <w:rPr>
          <w:rFonts w:eastAsiaTheme="minorEastAsia" w:cstheme="minorHAnsi"/>
        </w:rPr>
        <w:fldChar w:fldCharType="end"/>
      </w:r>
      <w:r w:rsidR="009832C2">
        <w:rPr>
          <w:rFonts w:eastAsiaTheme="minorEastAsia" w:cstheme="minorHAnsi"/>
        </w:rPr>
        <w:t>’s</w:t>
      </w:r>
      <w:r w:rsidR="00F24E41">
        <w:rPr>
          <w:rFonts w:eastAsiaTheme="minorEastAsia" w:cstheme="minorHAnsi"/>
        </w:rPr>
        <w:t xml:space="preserve"> method</w:t>
      </w:r>
      <w:r w:rsidR="009832C2">
        <w:rPr>
          <w:rFonts w:eastAsiaTheme="minorEastAsia" w:cstheme="minorHAnsi"/>
        </w:rPr>
        <w:t xml:space="preserve"> </w:t>
      </w:r>
      <w:r w:rsidR="00F24E41">
        <w:rPr>
          <w:rFonts w:eastAsiaTheme="minorEastAsia" w:cstheme="minorHAnsi"/>
        </w:rPr>
        <w:t>(</w:t>
      </w:r>
      <w:r w:rsidR="009832C2">
        <w:rPr>
          <w:rFonts w:eastAsiaTheme="minorEastAsia" w:cstheme="minorHAnsi"/>
        </w:rPr>
        <w:t>equation C3</w:t>
      </w:r>
      <w:r w:rsidR="00F24E41">
        <w:rPr>
          <w:rFonts w:eastAsiaTheme="minorEastAsia" w:cstheme="minorHAnsi"/>
        </w:rPr>
        <w:t>)</w:t>
      </w:r>
      <w:r w:rsidR="009832C2">
        <w:rPr>
          <w:rFonts w:eastAsiaTheme="minorEastAsia" w:cstheme="minorHAnsi"/>
        </w:rPr>
        <w:t xml:space="preserve"> was</w:t>
      </w:r>
      <w:r>
        <w:rPr>
          <w:rFonts w:eastAsiaTheme="minorEastAsia" w:cstheme="minorHAnsi"/>
        </w:rPr>
        <w:t xml:space="preserve"> used</w:t>
      </w:r>
      <w:r w:rsidR="006951E1">
        <w:rPr>
          <w:rFonts w:eastAsiaTheme="minorEastAsia" w:cstheme="minorHAnsi"/>
        </w:rPr>
        <w:t xml:space="preserve"> to </w:t>
      </w:r>
      <w:r w:rsidR="006951E1">
        <w:rPr>
          <w:rFonts w:eastAsiaTheme="minorEastAsia" w:cstheme="minorHAnsi"/>
        </w:rPr>
        <w:lastRenderedPageBreak/>
        <w:t>estimate the mean and variances from the</w:t>
      </w:r>
      <w:r w:rsidR="009832C2">
        <w:rPr>
          <w:rFonts w:eastAsiaTheme="minorEastAsia" w:cstheme="minorHAnsi"/>
        </w:rPr>
        <w:t xml:space="preserve"> reported </w:t>
      </w:r>
      <w:r w:rsidR="006951E1">
        <w:rPr>
          <w:rFonts w:eastAsiaTheme="minorEastAsia" w:cstheme="minorHAnsi"/>
        </w:rPr>
        <w:t>median</w:t>
      </w:r>
      <w:r w:rsidR="009832C2">
        <w:rPr>
          <w:rFonts w:eastAsiaTheme="minorEastAsia" w:cstheme="minorHAnsi"/>
        </w:rPr>
        <w:t xml:space="preserve"> and</w:t>
      </w:r>
      <w:r w:rsidR="006951E1">
        <w:rPr>
          <w:rFonts w:eastAsiaTheme="minorEastAsia" w:cstheme="minorHAnsi"/>
        </w:rPr>
        <w:t xml:space="preserve"> quartiles</w:t>
      </w:r>
      <w:r w:rsidR="007A25F4">
        <w:rPr>
          <w:rFonts w:eastAsiaTheme="minorEastAsia" w:cstheme="minorHAnsi"/>
        </w:rPr>
        <w:t xml:space="preserve"> using the </w:t>
      </w:r>
      <w:proofErr w:type="spellStart"/>
      <w:r w:rsidR="007A25F4">
        <w:rPr>
          <w:rFonts w:eastAsiaTheme="minorEastAsia" w:cstheme="minorHAnsi"/>
        </w:rPr>
        <w:t>V</w:t>
      </w:r>
      <w:r w:rsidR="003B1953">
        <w:rPr>
          <w:rFonts w:eastAsiaTheme="minorEastAsia" w:cstheme="minorHAnsi"/>
        </w:rPr>
        <w:t>ar</w:t>
      </w:r>
      <w:r w:rsidR="007A25F4">
        <w:rPr>
          <w:rFonts w:eastAsiaTheme="minorEastAsia" w:cstheme="minorHAnsi"/>
        </w:rPr>
        <w:t>ameta</w:t>
      </w:r>
      <w:proofErr w:type="spellEnd"/>
      <w:r w:rsidR="007A25F4">
        <w:rPr>
          <w:rFonts w:eastAsiaTheme="minorEastAsia" w:cstheme="minorHAnsi"/>
        </w:rPr>
        <w:t xml:space="preserve"> package </w:t>
      </w:r>
      <w:r w:rsidR="00893D25">
        <w:rPr>
          <w:rFonts w:eastAsiaTheme="minorEastAsia" w:cstheme="minorHAnsi"/>
        </w:rPr>
        <w:t>[</w:t>
      </w:r>
      <w:r w:rsidR="007A25F4">
        <w:rPr>
          <w:rFonts w:eastAsiaTheme="minorEastAsia" w:cstheme="minorHAnsi"/>
        </w:rPr>
        <w:t>citation</w:t>
      </w:r>
      <w:r w:rsidR="00893D25">
        <w:rPr>
          <w:rFonts w:eastAsiaTheme="minorEastAsia" w:cstheme="minorHAnsi"/>
        </w:rPr>
        <w:t>]</w:t>
      </w:r>
      <w:r w:rsidR="009832C2">
        <w:rPr>
          <w:rFonts w:eastAsiaTheme="minorEastAsia" w:cstheme="minorHAnsi"/>
        </w:rPr>
        <w:t xml:space="preserve">. </w:t>
      </w:r>
      <w:r w:rsidR="00845790">
        <w:rPr>
          <w:rFonts w:eastAsiaTheme="minorEastAsia" w:cstheme="minorHAnsi"/>
        </w:rPr>
        <w:t xml:space="preserve">In order to validate this approach, this </w:t>
      </w:r>
      <w:r w:rsidR="005F2120">
        <w:rPr>
          <w:rFonts w:eastAsiaTheme="minorEastAsia" w:cstheme="minorHAnsi"/>
        </w:rPr>
        <w:t>method</w:t>
      </w:r>
      <w:r w:rsidR="00845790">
        <w:rPr>
          <w:rFonts w:eastAsiaTheme="minorEastAsia" w:cstheme="minorHAnsi"/>
        </w:rPr>
        <w:t xml:space="preserve"> was also used to estimate the means for </w:t>
      </w:r>
      <w:r w:rsidR="00995595">
        <w:rPr>
          <w:rFonts w:eastAsiaTheme="minorEastAsia" w:cstheme="minorHAnsi"/>
        </w:rPr>
        <w:t>all articles which reported medians, quartiles as well as means</w:t>
      </w:r>
      <w:r w:rsidR="00794D39">
        <w:rPr>
          <w:rFonts w:eastAsiaTheme="minorEastAsia" w:cstheme="minorHAnsi"/>
        </w:rPr>
        <w:t xml:space="preserve"> (18 articles reporting 52 </w:t>
      </w:r>
      <w:r w:rsidR="00311F9B">
        <w:rPr>
          <w:rFonts w:eastAsiaTheme="minorEastAsia" w:cstheme="minorHAnsi"/>
        </w:rPr>
        <w:t>estimated mean</w:t>
      </w:r>
      <w:r w:rsidR="00FC6C65">
        <w:rPr>
          <w:rFonts w:eastAsiaTheme="minorEastAsia" w:cstheme="minorHAnsi"/>
        </w:rPr>
        <w:t>s</w:t>
      </w:r>
      <w:r w:rsidR="00794D39">
        <w:rPr>
          <w:rFonts w:eastAsiaTheme="minorEastAsia" w:cstheme="minorHAnsi"/>
        </w:rPr>
        <w:t>)</w:t>
      </w:r>
      <w:r w:rsidR="00845790">
        <w:rPr>
          <w:rFonts w:eastAsiaTheme="minorEastAsia" w:cstheme="minorHAnsi"/>
        </w:rPr>
        <w:t xml:space="preserve">, </w:t>
      </w:r>
      <w:r w:rsidR="00B5563B">
        <w:rPr>
          <w:rFonts w:eastAsiaTheme="minorEastAsia" w:cstheme="minorHAnsi"/>
        </w:rPr>
        <w:t>giving</w:t>
      </w:r>
      <w:r w:rsidR="00845790">
        <w:rPr>
          <w:rFonts w:eastAsiaTheme="minorEastAsia" w:cstheme="minorHAnsi"/>
        </w:rPr>
        <w:t xml:space="preserve"> a mean absolute error of .0</w:t>
      </w:r>
      <w:r w:rsidR="003D68F7">
        <w:rPr>
          <w:rFonts w:eastAsiaTheme="minorEastAsia" w:cstheme="minorHAnsi"/>
        </w:rPr>
        <w:t>4</w:t>
      </w:r>
      <w:r w:rsidR="00101234">
        <w:rPr>
          <w:rFonts w:eastAsiaTheme="minorEastAsia" w:cstheme="minorHAnsi"/>
        </w:rPr>
        <w:t xml:space="preserve">. </w:t>
      </w:r>
    </w:p>
    <w:p w14:paraId="4DE289B3" w14:textId="360F0ED9" w:rsidR="00833669" w:rsidRDefault="00750330" w:rsidP="00BF6A13">
      <w:pPr>
        <w:spacing w:line="360" w:lineRule="auto"/>
        <w:ind w:firstLine="720"/>
        <w:rPr>
          <w:rFonts w:eastAsiaTheme="minorEastAsia" w:cstheme="minorHAnsi"/>
        </w:rPr>
      </w:pPr>
      <w:r w:rsidRPr="00750330">
        <w:rPr>
          <w:rFonts w:eastAsiaTheme="minorEastAsia" w:cstheme="minorHAnsi"/>
        </w:rPr>
        <w:t xml:space="preserve">Two </w:t>
      </w:r>
      <w:r w:rsidR="00F25F8B">
        <w:rPr>
          <w:rFonts w:eastAsiaTheme="minorEastAsia" w:cstheme="minorHAnsi"/>
        </w:rPr>
        <w:t>power surveys</w:t>
      </w:r>
      <w:r w:rsidRPr="00750330">
        <w:rPr>
          <w:rFonts w:eastAsiaTheme="minorEastAsia" w:cstheme="minorHAnsi"/>
        </w:rPr>
        <w:t xml:space="preserve"> </w:t>
      </w:r>
      <w:r w:rsidR="001F1899">
        <w:rPr>
          <w:rFonts w:eastAsiaTheme="minorEastAsia" w:cstheme="minorHAnsi"/>
        </w:rPr>
        <w:t>had medians and quartiles which were</w:t>
      </w:r>
      <w:r>
        <w:rPr>
          <w:rFonts w:eastAsiaTheme="minorEastAsia" w:cstheme="minorHAnsi"/>
        </w:rPr>
        <w:t xml:space="preserve"> all</w:t>
      </w:r>
      <w:r w:rsidR="001F1899">
        <w:rPr>
          <w:rFonts w:eastAsiaTheme="minorEastAsia" w:cstheme="minorHAnsi"/>
        </w:rPr>
        <w:t xml:space="preserve"> the same </w:t>
      </w:r>
      <w:r w:rsidR="00A56A7D">
        <w:rPr>
          <w:rFonts w:eastAsiaTheme="minorEastAsia" w:cstheme="minorHAnsi"/>
        </w:rPr>
        <w:t xml:space="preserve">at the </w:t>
      </w:r>
      <w:r>
        <w:rPr>
          <w:rFonts w:eastAsiaTheme="minorEastAsia" w:cstheme="minorHAnsi"/>
        </w:rPr>
        <w:t xml:space="preserve">large effect size benchmark </w:t>
      </w:r>
      <w:r w:rsidR="001F1899">
        <w:rPr>
          <w:rFonts w:eastAsiaTheme="minorEastAsia" w:cstheme="minorHAnsi"/>
        </w:rPr>
        <w:t>(</w:t>
      </w:r>
      <w:r>
        <w:rPr>
          <w:rFonts w:eastAsiaTheme="minorEastAsia" w:cstheme="minorHAnsi"/>
        </w:rPr>
        <w:t>all</w:t>
      </w:r>
      <w:r w:rsidR="001F1899">
        <w:rPr>
          <w:rFonts w:eastAsiaTheme="minorEastAsia" w:cstheme="minorHAnsi"/>
        </w:rPr>
        <w:t xml:space="preserve"> .99)</w:t>
      </w:r>
      <w:r w:rsidR="00A56A7D">
        <w:rPr>
          <w:rFonts w:eastAsiaTheme="minorEastAsia" w:cstheme="minorHAnsi"/>
        </w:rPr>
        <w:t xml:space="preserve"> which</w:t>
      </w:r>
      <w:r w:rsidR="001F1899">
        <w:rPr>
          <w:rFonts w:eastAsiaTheme="minorEastAsia" w:cstheme="minorHAnsi"/>
        </w:rPr>
        <w:t xml:space="preserve"> w</w:t>
      </w:r>
      <w:r w:rsidR="00F25F8B">
        <w:rPr>
          <w:rFonts w:eastAsiaTheme="minorEastAsia" w:cstheme="minorHAnsi"/>
        </w:rPr>
        <w:t>ould be estimated as zero using this method</w:t>
      </w:r>
      <w:r w:rsidR="001828B0">
        <w:rPr>
          <w:rFonts w:eastAsiaTheme="minorEastAsia" w:cstheme="minorHAnsi"/>
        </w:rPr>
        <w:t>.</w:t>
      </w:r>
      <w:r w:rsidR="00A56A7D">
        <w:rPr>
          <w:rFonts w:eastAsiaTheme="minorEastAsia" w:cstheme="minorHAnsi"/>
        </w:rPr>
        <w:t xml:space="preserve"> These values, along with t</w:t>
      </w:r>
      <w:r w:rsidR="00F25F8B">
        <w:rPr>
          <w:rFonts w:eastAsiaTheme="minorEastAsia" w:cstheme="minorHAnsi"/>
        </w:rPr>
        <w:t xml:space="preserve">hree remaining articles </w:t>
      </w:r>
      <w:r w:rsidR="00EA026C">
        <w:rPr>
          <w:rFonts w:eastAsiaTheme="minorEastAsia" w:cstheme="minorHAnsi"/>
        </w:rPr>
        <w:t xml:space="preserve">which did not report variances or enough information for any of the above methods to be used </w:t>
      </w:r>
      <w:r w:rsidR="004005BA">
        <w:rPr>
          <w:rFonts w:eastAsiaTheme="minorEastAsia" w:cstheme="minorHAnsi"/>
        </w:rPr>
        <w:t xml:space="preserve">had their variance estimated as the </w:t>
      </w:r>
      <w:r w:rsidR="004005BA" w:rsidRPr="00EB2FEC">
        <w:rPr>
          <w:rFonts w:eastAsiaTheme="minorEastAsia" w:cstheme="minorHAnsi"/>
        </w:rPr>
        <w:t>mean</w:t>
      </w:r>
      <w:r w:rsidR="00EB2FEC">
        <w:rPr>
          <w:rFonts w:eastAsiaTheme="minorEastAsia" w:cstheme="minorHAnsi"/>
        </w:rPr>
        <w:t xml:space="preserve"> variance of all</w:t>
      </w:r>
      <w:r w:rsidR="00BC3D43">
        <w:rPr>
          <w:rFonts w:eastAsiaTheme="minorEastAsia" w:cstheme="minorHAnsi"/>
        </w:rPr>
        <w:t xml:space="preserve"> other studies</w:t>
      </w:r>
      <w:r w:rsidR="00EB2FEC" w:rsidRPr="00EB2FEC">
        <w:rPr>
          <w:rFonts w:eastAsiaTheme="minorEastAsia" w:cstheme="minorHAnsi"/>
        </w:rPr>
        <w:t>.</w:t>
      </w:r>
      <w:r w:rsidR="00BC3D43">
        <w:rPr>
          <w:rFonts w:eastAsiaTheme="minorEastAsia" w:cstheme="minorHAnsi"/>
        </w:rPr>
        <w:t xml:space="preserve"> </w:t>
      </w:r>
      <w:r w:rsidR="00EB2FEC" w:rsidRPr="00981F4A">
        <w:rPr>
          <w:rFonts w:eastAsiaTheme="minorEastAsia" w:cstheme="minorHAnsi"/>
        </w:rPr>
        <w:t xml:space="preserve">Sensitivity analyses were performed using the </w:t>
      </w:r>
      <w:r w:rsidR="004005BA" w:rsidRPr="00981F4A">
        <w:rPr>
          <w:rFonts w:eastAsiaTheme="minorEastAsia" w:cstheme="minorHAnsi"/>
        </w:rPr>
        <w:t>median, minimum and maximum of the other studies</w:t>
      </w:r>
      <w:r w:rsidR="00BC3D43" w:rsidRPr="00981F4A">
        <w:rPr>
          <w:rFonts w:eastAsiaTheme="minorEastAsia" w:cstheme="minorHAnsi"/>
        </w:rPr>
        <w:t>’</w:t>
      </w:r>
      <w:r w:rsidR="004005BA" w:rsidRPr="00981F4A">
        <w:rPr>
          <w:rFonts w:eastAsiaTheme="minorEastAsia" w:cstheme="minorHAnsi"/>
        </w:rPr>
        <w:t xml:space="preserve"> variances for </w:t>
      </w:r>
      <w:r w:rsidR="00EB2FEC" w:rsidRPr="00981F4A">
        <w:rPr>
          <w:rFonts w:eastAsiaTheme="minorEastAsia" w:cstheme="minorHAnsi"/>
        </w:rPr>
        <w:t xml:space="preserve">all performed </w:t>
      </w:r>
      <w:r w:rsidR="004005BA" w:rsidRPr="00981F4A">
        <w:rPr>
          <w:rFonts w:eastAsiaTheme="minorEastAsia" w:cstheme="minorHAnsi"/>
        </w:rPr>
        <w:t>meta-analys</w:t>
      </w:r>
      <w:r w:rsidR="00EB2FEC" w:rsidRPr="00981F4A">
        <w:rPr>
          <w:rFonts w:eastAsiaTheme="minorEastAsia" w:cstheme="minorHAnsi"/>
        </w:rPr>
        <w:t>e</w:t>
      </w:r>
      <w:r w:rsidR="004005BA" w:rsidRPr="00981F4A">
        <w:rPr>
          <w:rFonts w:eastAsiaTheme="minorEastAsia" w:cstheme="minorHAnsi"/>
        </w:rPr>
        <w:t>s</w:t>
      </w:r>
      <w:r w:rsidR="00833669">
        <w:rPr>
          <w:rFonts w:eastAsiaTheme="minorEastAsia" w:cstheme="minorHAnsi"/>
        </w:rPr>
        <w:t xml:space="preserve"> (see </w:t>
      </w:r>
      <w:r w:rsidR="00A56A7D">
        <w:rPr>
          <w:rFonts w:eastAsiaTheme="minorEastAsia" w:cstheme="minorHAnsi"/>
        </w:rPr>
        <w:t xml:space="preserve">below and </w:t>
      </w:r>
      <w:r w:rsidR="00833669">
        <w:rPr>
          <w:rFonts w:eastAsiaTheme="minorEastAsia" w:cstheme="minorHAnsi"/>
        </w:rPr>
        <w:t xml:space="preserve">supplementary material </w:t>
      </w:r>
      <w:r w:rsidR="004218F4">
        <w:rPr>
          <w:rFonts w:eastAsiaTheme="minorEastAsia" w:cstheme="minorHAnsi"/>
        </w:rPr>
        <w:t>3</w:t>
      </w:r>
      <w:r w:rsidR="003B478E">
        <w:rPr>
          <w:rFonts w:eastAsiaTheme="minorEastAsia" w:cstheme="minorHAnsi"/>
        </w:rPr>
        <w:t xml:space="preserve"> for further detail</w:t>
      </w:r>
      <w:r w:rsidR="00833669">
        <w:rPr>
          <w:rFonts w:eastAsiaTheme="minorEastAsia" w:cstheme="minorHAnsi"/>
        </w:rPr>
        <w:t>).</w:t>
      </w:r>
    </w:p>
    <w:bookmarkEnd w:id="4"/>
    <w:bookmarkEnd w:id="5"/>
    <w:p w14:paraId="390CFBCC" w14:textId="6759388F" w:rsidR="0080364D" w:rsidRDefault="008C46FF" w:rsidP="00EC3B52">
      <w:pPr>
        <w:pStyle w:val="Heading3"/>
      </w:pPr>
      <w:r>
        <w:t>5.</w:t>
      </w:r>
      <w:r w:rsidR="0080364D" w:rsidRPr="004422F7">
        <w:t>2.</w:t>
      </w:r>
      <w:r w:rsidR="006B327A">
        <w:t>6</w:t>
      </w:r>
      <w:r w:rsidR="0080364D" w:rsidRPr="004422F7">
        <w:t xml:space="preserve"> </w:t>
      </w:r>
      <w:r w:rsidR="00883AA3">
        <w:t>Primary analysis</w:t>
      </w:r>
      <w:r w:rsidR="0080364D" w:rsidRPr="004422F7">
        <w:t xml:space="preserve"> </w:t>
      </w:r>
    </w:p>
    <w:p w14:paraId="4CA7881C" w14:textId="77777777" w:rsidR="00E40B4C" w:rsidRDefault="0080364D" w:rsidP="00E40B4C">
      <w:pPr>
        <w:spacing w:line="360" w:lineRule="auto"/>
        <w:ind w:firstLine="720"/>
        <w:rPr>
          <w:rFonts w:cstheme="minorHAnsi"/>
        </w:rPr>
      </w:pPr>
      <w:r w:rsidRPr="004422F7">
        <w:rPr>
          <w:rFonts w:cstheme="minorHAnsi"/>
        </w:rPr>
        <w:t>All data-analysis was conducted using R 3.</w:t>
      </w:r>
      <w:r>
        <w:rPr>
          <w:rFonts w:cstheme="minorHAnsi"/>
        </w:rPr>
        <w:t>5</w:t>
      </w:r>
      <w:r w:rsidRPr="004422F7">
        <w:rPr>
          <w:rFonts w:cstheme="minorHAnsi"/>
        </w:rPr>
        <w:t>.</w:t>
      </w:r>
      <w:r>
        <w:rPr>
          <w:rFonts w:cstheme="minorHAnsi"/>
        </w:rPr>
        <w:t>0</w:t>
      </w:r>
      <w:r w:rsidRPr="004422F7">
        <w:rPr>
          <w:rFonts w:cstheme="minorHAnsi"/>
        </w:rPr>
        <w:t xml:space="preserve"> </w:t>
      </w:r>
      <w:r w:rsidRPr="004422F7">
        <w:rPr>
          <w:rFonts w:cstheme="minorHAnsi"/>
        </w:rPr>
        <w:fldChar w:fldCharType="begin"/>
      </w:r>
      <w:r>
        <w:rPr>
          <w:rFonts w:cstheme="minorHAnsi"/>
        </w:rPr>
        <w:instrText xml:space="preserve"> ADDIN EN.CITE &lt;EndNote&gt;&lt;Cite&gt;&lt;Author&gt;R Development Core Team&lt;/Author&gt;&lt;Year&gt;2018&lt;/Year&gt;&lt;RecNum&gt;314&lt;/RecNum&gt;&lt;DisplayText&gt;(R Development Core Team, 2018)&lt;/DisplayText&gt;&lt;record&gt;&lt;rec-number&gt;314&lt;/rec-number&gt;&lt;foreign-keys&gt;&lt;key app="EN" db-id="9xrafw5sx95dvre9w5hpevd89fzwtwr9twsw" timestamp="1502775490"&gt;314&lt;/key&gt;&lt;/foreign-keys&gt;&lt;ref-type name="Computer Program"&gt;9&lt;/ref-type&gt;&lt;contributors&gt;&lt;authors&gt;&lt;author&gt;R Development Core Team,&lt;/author&gt;&lt;/authors&gt;&lt;/contributors&gt;&lt;titles&gt;&lt;title&gt;R: A language and environment for statistical computing&lt;/title&gt;&lt;/titles&gt;&lt;edition&gt;3.5.0&lt;/edition&gt;&lt;dates&gt;&lt;year&gt;2018&lt;/year&gt;&lt;/dates&gt;&lt;pub-location&gt;Vienna, Austria&lt;/pub-location&gt;&lt;publisher&gt;R Foundation for Statistical Computing&lt;/publisher&gt;&lt;isbn&gt;3-900051-07-0&lt;/isbn&gt;&lt;urls&gt;&lt;related-urls&gt;&lt;url&gt;http://www.R-project.org&lt;/url&gt;&lt;/related-urls&gt;&lt;/urls&gt;&lt;/record&gt;&lt;/Cite&gt;&lt;/EndNote&gt;</w:instrText>
      </w:r>
      <w:r w:rsidRPr="004422F7">
        <w:rPr>
          <w:rFonts w:cstheme="minorHAnsi"/>
        </w:rPr>
        <w:fldChar w:fldCharType="separate"/>
      </w:r>
      <w:r>
        <w:rPr>
          <w:rFonts w:cstheme="minorHAnsi"/>
          <w:noProof/>
        </w:rPr>
        <w:t>(R Development Core Team, 2018)</w:t>
      </w:r>
      <w:r w:rsidRPr="004422F7">
        <w:rPr>
          <w:rFonts w:cstheme="minorHAnsi"/>
        </w:rPr>
        <w:fldChar w:fldCharType="end"/>
      </w:r>
      <w:r w:rsidRPr="004422F7">
        <w:rPr>
          <w:rFonts w:cstheme="minorHAnsi"/>
        </w:rPr>
        <w:t xml:space="preserve"> , and meta-analyses were performed using the </w:t>
      </w:r>
      <w:proofErr w:type="spellStart"/>
      <w:r w:rsidRPr="004422F7">
        <w:rPr>
          <w:rFonts w:cstheme="minorHAnsi"/>
        </w:rPr>
        <w:t>metafor</w:t>
      </w:r>
      <w:proofErr w:type="spellEnd"/>
      <w:r w:rsidRPr="004422F7">
        <w:rPr>
          <w:rFonts w:cstheme="minorHAnsi"/>
        </w:rPr>
        <w:t xml:space="preserve"> package </w:t>
      </w:r>
      <w:r w:rsidRPr="004422F7">
        <w:rPr>
          <w:rFonts w:cstheme="minorHAnsi"/>
        </w:rPr>
        <w:fldChar w:fldCharType="begin"/>
      </w:r>
      <w:r w:rsidRPr="004422F7">
        <w:rPr>
          <w:rFonts w:cstheme="minorHAnsi"/>
        </w:rPr>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Pr="004422F7">
        <w:rPr>
          <w:rFonts w:cstheme="minorHAnsi"/>
        </w:rPr>
        <w:fldChar w:fldCharType="separate"/>
      </w:r>
      <w:r w:rsidRPr="004422F7">
        <w:rPr>
          <w:rFonts w:cstheme="minorHAnsi"/>
          <w:noProof/>
        </w:rPr>
        <w:t>(Viechtbauer, 2010)</w:t>
      </w:r>
      <w:r w:rsidRPr="004422F7">
        <w:rPr>
          <w:rFonts w:cstheme="minorHAnsi"/>
        </w:rPr>
        <w:fldChar w:fldCharType="end"/>
      </w:r>
      <w:r w:rsidRPr="004422F7">
        <w:rPr>
          <w:rFonts w:cstheme="minorHAnsi"/>
        </w:rPr>
        <w:t>.</w:t>
      </w:r>
      <w:r w:rsidR="007A25F4">
        <w:rPr>
          <w:rFonts w:cstheme="minorHAnsi"/>
        </w:rPr>
        <w:t xml:space="preserve"> </w:t>
      </w:r>
      <w:r w:rsidR="00866FBE">
        <w:rPr>
          <w:rFonts w:cstheme="minorHAnsi"/>
        </w:rPr>
        <w:t>D</w:t>
      </w:r>
      <w:r w:rsidR="00721674">
        <w:rPr>
          <w:rFonts w:cstheme="minorHAnsi"/>
        </w:rPr>
        <w:t>ata and</w:t>
      </w:r>
      <w:r w:rsidR="00721674" w:rsidRPr="004422F7">
        <w:rPr>
          <w:rFonts w:cstheme="minorHAnsi"/>
        </w:rPr>
        <w:t xml:space="preserve"> code </w:t>
      </w:r>
      <w:r w:rsidR="007B320D">
        <w:rPr>
          <w:rFonts w:cstheme="minorHAnsi"/>
        </w:rPr>
        <w:t xml:space="preserve">for the performed analyses </w:t>
      </w:r>
      <w:r w:rsidR="00C46F4D">
        <w:rPr>
          <w:rFonts w:cstheme="minorHAnsi"/>
        </w:rPr>
        <w:t>are</w:t>
      </w:r>
      <w:r w:rsidR="00721674" w:rsidRPr="004422F7">
        <w:rPr>
          <w:rFonts w:cstheme="minorHAnsi"/>
        </w:rPr>
        <w:t xml:space="preserve"> available at </w:t>
      </w:r>
      <w:hyperlink r:id="rId13" w:history="1">
        <w:r w:rsidR="00721674" w:rsidRPr="004422F7">
          <w:rPr>
            <w:rStyle w:val="Hyperlink"/>
            <w:rFonts w:cstheme="minorHAnsi"/>
          </w:rPr>
          <w:t>https://osf.io/as7md/</w:t>
        </w:r>
      </w:hyperlink>
      <w:r w:rsidR="00721674" w:rsidRPr="004422F7">
        <w:rPr>
          <w:rFonts w:cstheme="minorHAnsi"/>
        </w:rPr>
        <w:t xml:space="preserve">. </w:t>
      </w:r>
    </w:p>
    <w:p w14:paraId="2C30A41D" w14:textId="4A662BB4" w:rsidR="00090005" w:rsidRPr="00AD4A15" w:rsidRDefault="00721674" w:rsidP="00E40B4C">
      <w:pPr>
        <w:spacing w:line="360" w:lineRule="auto"/>
        <w:ind w:firstLine="720"/>
        <w:rPr>
          <w:rFonts w:cstheme="minorHAnsi"/>
        </w:rPr>
      </w:pPr>
      <w:r>
        <w:rPr>
          <w:rFonts w:cstheme="minorHAnsi"/>
        </w:rPr>
        <w:t xml:space="preserve">At each benchmark level of power (small, medium, and large) a </w:t>
      </w:r>
      <w:r w:rsidR="00EE7624">
        <w:rPr>
          <w:rFonts w:cstheme="minorHAnsi"/>
        </w:rPr>
        <w:t>mixed effects</w:t>
      </w:r>
      <w:r>
        <w:rPr>
          <w:rFonts w:cstheme="minorHAnsi"/>
        </w:rPr>
        <w:t xml:space="preserve"> meta-</w:t>
      </w:r>
      <w:r w:rsidR="00EC5FDE">
        <w:rPr>
          <w:rFonts w:cstheme="minorHAnsi"/>
        </w:rPr>
        <w:t>regression</w:t>
      </w:r>
      <w:r w:rsidR="00065AAE">
        <w:rPr>
          <w:rFonts w:cstheme="minorHAnsi"/>
        </w:rPr>
        <w:t xml:space="preserve"> </w:t>
      </w:r>
      <w:r>
        <w:rPr>
          <w:rFonts w:cstheme="minorHAnsi"/>
        </w:rPr>
        <w:t>was performed.</w:t>
      </w:r>
      <w:r w:rsidR="00AD4A15" w:rsidRPr="00AD4A15">
        <w:rPr>
          <w:rFonts w:cstheme="minorHAnsi"/>
        </w:rPr>
        <w:t xml:space="preserve"> Random effects were included for each </w:t>
      </w:r>
      <w:r w:rsidR="00AD4A15">
        <w:rPr>
          <w:rFonts w:cstheme="minorHAnsi"/>
        </w:rPr>
        <w:t>estimate</w:t>
      </w:r>
      <w:r w:rsidR="00AD4A15" w:rsidRPr="00AD4A15">
        <w:rPr>
          <w:rFonts w:cstheme="minorHAnsi"/>
        </w:rPr>
        <w:t xml:space="preserve">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id</m:t>
            </m:r>
          </m:sub>
        </m:sSub>
        <m:r>
          <w:rPr>
            <w:rFonts w:ascii="Cambria Math" w:hAnsi="Cambria Math" w:cstheme="minorHAnsi"/>
          </w:rPr>
          <m:t>)</m:t>
        </m:r>
      </m:oMath>
      <w:r w:rsidR="00AD4A15">
        <w:rPr>
          <w:rFonts w:cstheme="minorHAnsi"/>
        </w:rPr>
        <w:t>, survey</w:t>
      </w:r>
      <w:r w:rsidR="00AD4A15" w:rsidRPr="00AD4A15">
        <w:rPr>
          <w:rFonts w:cstheme="minorHAnsi"/>
        </w:rPr>
        <w:t xml:space="preserve"> (</w:t>
      </w:r>
      <m:oMath>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survey</m:t>
            </m:r>
          </m:sub>
        </m:sSub>
      </m:oMath>
      <w:r w:rsidR="00AD4A15" w:rsidRPr="00AD4A15">
        <w:rPr>
          <w:rFonts w:cstheme="minorHAnsi"/>
        </w:rPr>
        <w:t>)</w:t>
      </w:r>
      <w:r w:rsidR="00AD4A15">
        <w:rPr>
          <w:rFonts w:cstheme="minorHAnsi"/>
        </w:rPr>
        <w:t>,</w:t>
      </w:r>
      <w:r w:rsidR="00AD4A15" w:rsidRPr="00AD4A15">
        <w:rPr>
          <w:rFonts w:cstheme="minorHAnsi"/>
        </w:rPr>
        <w:t xml:space="preserve"> and area of psychology research </w:t>
      </w:r>
      <m:oMath>
        <m: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u</m:t>
            </m:r>
            <m:ctrlPr>
              <w:rPr>
                <w:rFonts w:ascii="Cambria Math" w:hAnsi="Cambria Math" w:cstheme="minorHAnsi"/>
                <w:i/>
              </w:rPr>
            </m:ctrlPr>
          </m:e>
          <m:sub>
            <m:r>
              <w:rPr>
                <w:rFonts w:ascii="Cambria Math" w:hAnsi="Cambria Math" w:cstheme="minorHAnsi"/>
              </w:rPr>
              <m:t>area</m:t>
            </m:r>
          </m:sub>
        </m:sSub>
        <m:r>
          <w:rPr>
            <w:rFonts w:ascii="Cambria Math" w:hAnsi="Cambria Math" w:cstheme="minorHAnsi"/>
          </w:rPr>
          <m:t>)</m:t>
        </m:r>
      </m:oMath>
      <w:r w:rsidR="00AD4A15">
        <w:rPr>
          <w:rFonts w:cstheme="minorHAnsi"/>
        </w:rPr>
        <w:t xml:space="preserve">, </w:t>
      </w:r>
      <w:r w:rsidR="00AD4A15" w:rsidRPr="00AD4A15">
        <w:rPr>
          <w:rFonts w:cstheme="minorHAnsi"/>
        </w:rPr>
        <w:t>to account for non-independence of sub-studies within articles (e.g., when a</w:t>
      </w:r>
      <w:r w:rsidR="00AD4A15">
        <w:rPr>
          <w:rFonts w:cstheme="minorHAnsi"/>
        </w:rPr>
        <w:t xml:space="preserve"> power survey</w:t>
      </w:r>
      <w:r w:rsidR="00AD4A15" w:rsidRPr="00AD4A15">
        <w:rPr>
          <w:rFonts w:cstheme="minorHAnsi"/>
        </w:rPr>
        <w:t xml:space="preserve"> reported multiple power estimates for different year ranges), and when studies covered the same </w:t>
      </w:r>
      <w:r w:rsidR="005E2F74">
        <w:rPr>
          <w:rFonts w:cstheme="minorHAnsi"/>
        </w:rPr>
        <w:t>fields</w:t>
      </w:r>
      <w:r w:rsidR="00AD4A15" w:rsidRPr="00AD4A15">
        <w:rPr>
          <w:rFonts w:cstheme="minorHAnsi"/>
        </w:rPr>
        <w:t xml:space="preserve"> of research</w:t>
      </w:r>
      <w:r w:rsidR="005E2F74">
        <w:rPr>
          <w:rFonts w:cstheme="minorHAnsi"/>
        </w:rPr>
        <w:t xml:space="preserve"> (e.g., clinical psychology)</w:t>
      </w:r>
      <w:r w:rsidR="00AD4A15" w:rsidRPr="00AD4A15">
        <w:rPr>
          <w:rFonts w:cstheme="minorHAnsi"/>
        </w:rPr>
        <w:t>. The year studied in each power survey was included as a fixed effect.</w:t>
      </w:r>
      <m:oMath>
        <m:r>
          <m:rPr>
            <m:sty m:val="p"/>
          </m:rPr>
          <w:rPr>
            <w:rFonts w:ascii="Cambria Math" w:hAnsi="Cambria Math"/>
          </w:rPr>
          <w:br/>
        </m:r>
      </m:oMath>
      <m:oMathPara>
        <m:oMath>
          <m:r>
            <w:rPr>
              <w:rFonts w:ascii="Cambria Math" w:hAnsi="Cambria Math"/>
            </w:rPr>
            <m:t>powe</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Year+</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3C53A732" w14:textId="72DE70A1" w:rsidR="00340322" w:rsidRPr="00340322" w:rsidRDefault="0093722F" w:rsidP="00340322">
      <w:pPr>
        <w:spacing w:line="360" w:lineRule="auto"/>
        <w:ind w:firstLine="720"/>
        <w:rPr>
          <w:rFonts w:cstheme="minorHAnsi"/>
          <w:b/>
        </w:rPr>
      </w:pPr>
      <w:r>
        <w:rPr>
          <w:rFonts w:cstheme="minorHAnsi"/>
        </w:rPr>
        <w:t xml:space="preserve">The variable year was mean centralized, making the overall intercept interpretable as the estimated mean power at the mean examined year included in this study (1985). </w:t>
      </w:r>
      <w:r w:rsidR="000340AB">
        <w:rPr>
          <w:rFonts w:cstheme="minorHAnsi"/>
        </w:rPr>
        <w:t>When a study covered a range of years, t</w:t>
      </w:r>
      <w:r w:rsidR="000340AB" w:rsidRPr="004422F7">
        <w:rPr>
          <w:rFonts w:cstheme="minorHAnsi"/>
        </w:rPr>
        <w:t xml:space="preserve">he </w:t>
      </w:r>
      <w:r w:rsidR="000340AB">
        <w:rPr>
          <w:rFonts w:cstheme="minorHAnsi"/>
        </w:rPr>
        <w:t>mean</w:t>
      </w:r>
      <w:r w:rsidR="000340AB" w:rsidRPr="004422F7">
        <w:rPr>
          <w:rFonts w:cstheme="minorHAnsi"/>
        </w:rPr>
        <w:t xml:space="preserve"> year of the range of studies included in each </w:t>
      </w:r>
      <w:r w:rsidR="000340AB">
        <w:rPr>
          <w:rFonts w:cstheme="minorHAnsi"/>
        </w:rPr>
        <w:t>set</w:t>
      </w:r>
      <w:r w:rsidR="000340AB" w:rsidRPr="004422F7">
        <w:rPr>
          <w:rFonts w:cstheme="minorHAnsi"/>
        </w:rPr>
        <w:t xml:space="preserve"> was entered as a predictor in the meta-regression</w:t>
      </w:r>
      <w:r w:rsidR="000340AB">
        <w:rPr>
          <w:rFonts w:cstheme="minorHAnsi"/>
        </w:rPr>
        <w:t xml:space="preserve">. </w:t>
      </w:r>
      <w:r w:rsidR="00065AAE">
        <w:rPr>
          <w:rFonts w:cstheme="minorHAnsi"/>
        </w:rPr>
        <w:t>All analyses used restricted maximum likelihood estimation</w:t>
      </w:r>
      <w:r w:rsidR="00065AAE" w:rsidRPr="00930AA7">
        <w:rPr>
          <w:rFonts w:cstheme="minorHAnsi"/>
        </w:rPr>
        <w:t>.</w:t>
      </w:r>
      <w:r w:rsidR="00973333" w:rsidRPr="00930AA7">
        <w:rPr>
          <w:rFonts w:cstheme="minorHAnsi"/>
        </w:rPr>
        <w:t xml:space="preserve"> </w:t>
      </w:r>
      <w:r w:rsidR="00930AA7" w:rsidRPr="00930AA7">
        <w:rPr>
          <w:rFonts w:cstheme="minorHAnsi"/>
        </w:rPr>
        <w:t xml:space="preserve">An additional, </w:t>
      </w:r>
      <w:r w:rsidR="00930AA7">
        <w:rPr>
          <w:rFonts w:cstheme="minorHAnsi"/>
        </w:rPr>
        <w:t>non-</w:t>
      </w:r>
      <w:r w:rsidR="00930AA7" w:rsidRPr="00930AA7">
        <w:rPr>
          <w:rFonts w:cstheme="minorHAnsi"/>
        </w:rPr>
        <w:t xml:space="preserve">preregistered exploratory analysis </w:t>
      </w:r>
      <w:r w:rsidR="001E2EDE">
        <w:rPr>
          <w:rFonts w:cstheme="minorHAnsi"/>
        </w:rPr>
        <w:t>estimated</w:t>
      </w:r>
      <w:r w:rsidR="00930AA7" w:rsidRPr="00930AA7">
        <w:rPr>
          <w:rFonts w:cstheme="minorHAnsi"/>
        </w:rPr>
        <w:t xml:space="preserve"> the empirical</w:t>
      </w:r>
      <w:r w:rsidR="00930AA7" w:rsidRPr="00930AA7">
        <w:rPr>
          <w:rFonts w:eastAsia="Cambria" w:cstheme="minorHAnsi"/>
        </w:rPr>
        <w:t xml:space="preserve"> Bayes estimates and 95% credible intervals for random effects of</w:t>
      </w:r>
      <w:r w:rsidR="00930AA7">
        <w:rPr>
          <w:rFonts w:eastAsia="Cambria" w:cstheme="minorHAnsi"/>
        </w:rPr>
        <w:t xml:space="preserve"> </w:t>
      </w:r>
      <w:r w:rsidR="00945FE6">
        <w:rPr>
          <w:rFonts w:eastAsia="Cambria" w:cstheme="minorHAnsi"/>
        </w:rPr>
        <w:t xml:space="preserve">area of psychology </w:t>
      </w:r>
      <w:r w:rsidR="00930AA7" w:rsidRPr="009A2958">
        <w:rPr>
          <w:rFonts w:eastAsia="Cambria" w:cstheme="minorHAnsi"/>
        </w:rPr>
        <w:t xml:space="preserve">were calculated following </w:t>
      </w:r>
      <w:r w:rsidR="00930AA7" w:rsidRPr="009A2958">
        <w:rPr>
          <w:rFonts w:eastAsia="Cambria" w:cstheme="minorHAnsi"/>
        </w:rPr>
        <w:fldChar w:fldCharType="begin"/>
      </w:r>
      <w:r w:rsidR="00930AA7" w:rsidRPr="009A2958">
        <w:rPr>
          <w:rFonts w:eastAsia="Cambria" w:cstheme="minorHAnsi"/>
        </w:rPr>
        <w:instrText xml:space="preserve"> ADDIN EN.CITE &lt;EndNote&gt;&lt;Cite&gt;&lt;Author&gt;Robinson&lt;/Author&gt;&lt;Year&gt;1991&lt;/Year&gt;&lt;RecNum&gt;999&lt;/RecNum&gt;&lt;DisplayText&gt;(Morris, 1983; Robinson, 1991)&lt;/DisplayText&gt;&lt;record&gt;&lt;rec-number&gt;999&lt;/rec-number&gt;&lt;foreign-keys&gt;&lt;key app="EN" db-id="9xrafw5sx95dvre9w5hpevd89fzwtwr9twsw" timestamp="1540511733"&gt;999&lt;/key&gt;&lt;/foreign-keys&gt;&lt;ref-type name="Journal Article"&gt;17&lt;/ref-type&gt;&lt;contributors&gt;&lt;authors&gt;&lt;author&gt;Robinson, G. K.&lt;/author&gt;&lt;/authors&gt;&lt;/contributors&gt;&lt;titles&gt;&lt;title&gt;That BLUP is a Good Thing: The Estimation of Random Effects&lt;/title&gt;&lt;secondary-title&gt;Statistical Science&lt;/secondary-title&gt;&lt;/titles&gt;&lt;periodical&gt;&lt;full-title&gt;Statistical Science&lt;/full-title&gt;&lt;/periodical&gt;&lt;pages&gt;15-32&lt;/pages&gt;&lt;volume&gt;6&lt;/volume&gt;&lt;number&gt;1&lt;/number&gt;&lt;dates&gt;&lt;year&gt;1991&lt;/year&gt;&lt;/dates&gt;&lt;publisher&gt;Institute of Mathematical Statistics&lt;/publisher&gt;&lt;isbn&gt;08834237&lt;/isbn&gt;&lt;urls&gt;&lt;related-urls&gt;&lt;url&gt;http://www.jstor.org.ezp.lib.unimelb.edu.au/stable/2245695&lt;/url&gt;&lt;/related-urls&gt;&lt;/urls&gt;&lt;custom1&gt;Full publication date: Feb., 1991&lt;/custom1&gt;&lt;/record&gt;&lt;/Cite&gt;&lt;Cite&gt;&lt;Author&gt;Morris&lt;/Author&gt;&lt;Year&gt;1983&lt;/Year&gt;&lt;RecNum&gt;1000&lt;/RecNum&gt;&lt;record&gt;&lt;rec-number&gt;1000&lt;/rec-number&gt;&lt;foreign-keys&gt;&lt;key app="EN" db-id="9xrafw5sx95dvre9w5hpevd89fzwtwr9twsw" timestamp="1540513249"&gt;1000&lt;/key&gt;&lt;/foreign-keys&gt;&lt;ref-type name="Journal Article"&gt;17&lt;/ref-type&gt;&lt;contributors&gt;&lt;authors&gt;&lt;author&gt;Morris, Carl N.&lt;/author&gt;&lt;/authors&gt;&lt;/contributors&gt;&lt;titles&gt;&lt;title&gt;Parametric Empirical Bayes Inference: Theory and Applications&lt;/title&gt;&lt;secondary-title&gt;Journal of the American Statistical Association&lt;/secondary-title&gt;&lt;/titles&gt;&lt;periodical&gt;&lt;full-title&gt;Journal of the American Statistical Association&lt;/full-title&gt;&lt;/periodical&gt;&lt;pages&gt;47-55&lt;/pages&gt;&lt;volume&gt;78&lt;/volume&gt;&lt;number&gt;381&lt;/number&gt;&lt;dates&gt;&lt;year&gt;1983&lt;/year&gt;&lt;pub-dates&gt;&lt;date&gt;1983/03/01&lt;/date&gt;&lt;/pub-dates&gt;&lt;/dates&gt;&lt;publisher&gt;Taylor &amp;amp; Francis&lt;/publisher&gt;&lt;isbn&gt;0162-1459&lt;/isbn&gt;&lt;urls&gt;&lt;related-urls&gt;&lt;url&gt;https://amstat.tandfonline.com/doi/abs/10.1080/01621459.1983.10477920&lt;/url&gt;&lt;/related-urls&gt;&lt;/urls&gt;&lt;electronic-resource-num&gt;10.1080/01621459.1983.10477920&lt;/electronic-resource-num&gt;&lt;/record&gt;&lt;/Cite&gt;&lt;/EndNote&gt;</w:instrText>
      </w:r>
      <w:r w:rsidR="00930AA7" w:rsidRPr="009A2958">
        <w:rPr>
          <w:rFonts w:eastAsia="Cambria" w:cstheme="minorHAnsi"/>
        </w:rPr>
        <w:fldChar w:fldCharType="separate"/>
      </w:r>
      <w:r w:rsidR="00930AA7" w:rsidRPr="009A2958">
        <w:rPr>
          <w:rFonts w:eastAsia="Cambria" w:cstheme="minorHAnsi"/>
          <w:noProof/>
        </w:rPr>
        <w:t>(Morris, 1983; Robinson, 1991)</w:t>
      </w:r>
      <w:r w:rsidR="00930AA7" w:rsidRPr="009A2958">
        <w:rPr>
          <w:rFonts w:eastAsia="Cambria" w:cstheme="minorHAnsi"/>
        </w:rPr>
        <w:fldChar w:fldCharType="end"/>
      </w:r>
      <w:r w:rsidR="00930AA7" w:rsidRPr="009A2958">
        <w:rPr>
          <w:rFonts w:eastAsia="Cambria" w:cstheme="minorHAnsi"/>
        </w:rPr>
        <w:t xml:space="preserve">. </w:t>
      </w:r>
    </w:p>
    <w:p w14:paraId="0CFBFD97" w14:textId="3E451D3E" w:rsidR="00957514" w:rsidRDefault="008C46FF" w:rsidP="006B327A">
      <w:pPr>
        <w:pStyle w:val="Heading3"/>
      </w:pPr>
      <w:r>
        <w:t>5.</w:t>
      </w:r>
      <w:r w:rsidR="004E16E2" w:rsidRPr="004422F7">
        <w:t>2.</w:t>
      </w:r>
      <w:r w:rsidR="006B327A">
        <w:t>7</w:t>
      </w:r>
      <w:r w:rsidR="004E16E2" w:rsidRPr="004422F7">
        <w:t xml:space="preserve"> </w:t>
      </w:r>
      <w:r w:rsidR="00D20F32" w:rsidRPr="00D20F32">
        <w:t>Sensitivity analyses</w:t>
      </w:r>
    </w:p>
    <w:p w14:paraId="21D8E092" w14:textId="4D23D7FA" w:rsidR="007457B7" w:rsidRDefault="00833669" w:rsidP="007457B7">
      <w:pPr>
        <w:spacing w:line="360" w:lineRule="auto"/>
        <w:ind w:firstLine="720"/>
        <w:rPr>
          <w:rStyle w:val="CommentReference"/>
          <w:rFonts w:cstheme="minorHAnsi"/>
          <w:sz w:val="24"/>
          <w:szCs w:val="24"/>
        </w:rPr>
      </w:pPr>
      <w:r>
        <w:rPr>
          <w:rFonts w:cstheme="minorHAnsi"/>
        </w:rPr>
        <w:t xml:space="preserve">To investigate whether the results are sensitive to data imputation and estimation methods, analyses were also </w:t>
      </w:r>
      <w:r w:rsidR="00BA2E32">
        <w:rPr>
          <w:rFonts w:cstheme="minorHAnsi"/>
        </w:rPr>
        <w:t>performed</w:t>
      </w:r>
      <w:r>
        <w:rPr>
          <w:rFonts w:cstheme="minorHAnsi"/>
        </w:rPr>
        <w:t xml:space="preserve"> excluding including any studies for which any data </w:t>
      </w:r>
      <w:r>
        <w:rPr>
          <w:rFonts w:cstheme="minorHAnsi"/>
        </w:rPr>
        <w:lastRenderedPageBreak/>
        <w:t>had to be estimated or imputed, using different data imputation rules (i.e., the median, minimum and maximum variance</w:t>
      </w:r>
      <w:r w:rsidR="008370EB">
        <w:rPr>
          <w:rFonts w:cstheme="minorHAnsi"/>
        </w:rPr>
        <w:t xml:space="preserve"> imputation</w:t>
      </w:r>
      <w:r>
        <w:rPr>
          <w:rFonts w:cstheme="minorHAnsi"/>
        </w:rPr>
        <w:t xml:space="preserve"> instead of mean</w:t>
      </w:r>
      <w:r w:rsidR="008370EB">
        <w:rPr>
          <w:rFonts w:cstheme="minorHAnsi"/>
        </w:rPr>
        <w:t xml:space="preserve"> imputation</w:t>
      </w:r>
      <w:r>
        <w:rPr>
          <w:rFonts w:cstheme="minorHAnsi"/>
        </w:rPr>
        <w:t>), weighting by number of included articles instead of inverse variances, and without random effects for</w:t>
      </w:r>
      <w:r w:rsidR="00EB2794">
        <w:rPr>
          <w:rFonts w:cstheme="minorHAnsi"/>
        </w:rPr>
        <w:t xml:space="preserve"> estimate, study</w:t>
      </w:r>
      <w:r>
        <w:rPr>
          <w:rFonts w:cstheme="minorHAnsi"/>
        </w:rPr>
        <w:t xml:space="preserve"> or field of research. None of these changes </w:t>
      </w:r>
      <w:r w:rsidR="0072090B">
        <w:rPr>
          <w:rFonts w:cstheme="minorHAnsi"/>
        </w:rPr>
        <w:t xml:space="preserve">altered </w:t>
      </w:r>
      <w:r w:rsidR="00870395">
        <w:rPr>
          <w:rFonts w:cstheme="minorHAnsi"/>
        </w:rPr>
        <w:t>the intercept parameter by more than</w:t>
      </w:r>
      <w:r>
        <w:rPr>
          <w:rFonts w:cstheme="minorHAnsi"/>
        </w:rPr>
        <w:t xml:space="preserve"> .04,</w:t>
      </w:r>
      <w:r w:rsidR="00870395">
        <w:rPr>
          <w:rFonts w:cstheme="minorHAnsi"/>
        </w:rPr>
        <w:t xml:space="preserve"> altered the effect of year by more than .002</w:t>
      </w:r>
      <w:r w:rsidR="00C27D4F">
        <w:rPr>
          <w:rFonts w:cstheme="minorHAnsi"/>
        </w:rPr>
        <w:t>,</w:t>
      </w:r>
      <w:r>
        <w:rPr>
          <w:rFonts w:cstheme="minorHAnsi"/>
        </w:rPr>
        <w:t xml:space="preserve"> or </w:t>
      </w:r>
      <w:r w:rsidR="002258A9">
        <w:rPr>
          <w:rFonts w:cstheme="minorHAnsi"/>
        </w:rPr>
        <w:t>provided</w:t>
      </w:r>
      <w:r>
        <w:rPr>
          <w:rFonts w:cstheme="minorHAnsi"/>
        </w:rPr>
        <w:t xml:space="preserve"> results which would lead to substantially different conclusions being drawn.</w:t>
      </w:r>
      <w:r w:rsidR="00B62D31">
        <w:rPr>
          <w:rFonts w:cstheme="minorHAnsi"/>
        </w:rPr>
        <w:t xml:space="preserve"> See supplementary materials </w:t>
      </w:r>
      <w:r w:rsidR="003E133D">
        <w:rPr>
          <w:rFonts w:cstheme="minorHAnsi"/>
        </w:rPr>
        <w:t>3</w:t>
      </w:r>
      <w:r w:rsidR="00B62D31">
        <w:rPr>
          <w:rFonts w:cstheme="minorHAnsi"/>
        </w:rPr>
        <w:t xml:space="preserve"> for </w:t>
      </w:r>
      <w:r w:rsidR="002213D2">
        <w:rPr>
          <w:rFonts w:cstheme="minorHAnsi"/>
        </w:rPr>
        <w:t xml:space="preserve">coefficient values produced </w:t>
      </w:r>
      <w:r w:rsidR="00B62D31">
        <w:rPr>
          <w:rFonts w:cstheme="minorHAnsi"/>
        </w:rPr>
        <w:t xml:space="preserve">under </w:t>
      </w:r>
      <w:r w:rsidR="002213D2">
        <w:rPr>
          <w:rFonts w:cstheme="minorHAnsi"/>
        </w:rPr>
        <w:t xml:space="preserve">these </w:t>
      </w:r>
      <w:r w:rsidR="00B62D31">
        <w:rPr>
          <w:rFonts w:cstheme="minorHAnsi"/>
        </w:rPr>
        <w:t xml:space="preserve">different scenarios. </w:t>
      </w:r>
      <w:r w:rsidR="00D36FB8">
        <w:rPr>
          <w:rFonts w:cstheme="minorHAnsi"/>
        </w:rPr>
        <w:t>Leave one out cross validation was used to assess whether any individual article has a large impact on the model coefficient values</w:t>
      </w:r>
      <w:r w:rsidR="00821B70">
        <w:rPr>
          <w:rFonts w:cstheme="minorHAnsi"/>
        </w:rPr>
        <w:t xml:space="preserve">. No </w:t>
      </w:r>
      <w:r w:rsidR="005120F6">
        <w:rPr>
          <w:rFonts w:cstheme="minorHAnsi"/>
        </w:rPr>
        <w:t>included</w:t>
      </w:r>
      <w:r w:rsidR="00821B70">
        <w:rPr>
          <w:rFonts w:cstheme="minorHAnsi"/>
        </w:rPr>
        <w:t xml:space="preserve"> article</w:t>
      </w:r>
      <w:r w:rsidR="005120F6">
        <w:rPr>
          <w:rFonts w:cstheme="minorHAnsi"/>
        </w:rPr>
        <w:t>s</w:t>
      </w:r>
      <w:r w:rsidR="00821B70">
        <w:rPr>
          <w:rFonts w:cstheme="minorHAnsi"/>
        </w:rPr>
        <w:t xml:space="preserve"> changed the estimated effect of time by more than .004. </w:t>
      </w:r>
      <w:r w:rsidR="0031072B">
        <w:rPr>
          <w:rStyle w:val="CommentReference"/>
          <w:rFonts w:cstheme="minorHAnsi"/>
          <w:sz w:val="24"/>
          <w:szCs w:val="24"/>
        </w:rPr>
        <w:t xml:space="preserve">Intercept estimates did not change by more than .018 in the small or medium benchmark, but the removal of Woods et al., </w:t>
      </w:r>
      <w:r w:rsidR="00C27D4F">
        <w:rPr>
          <w:rStyle w:val="CommentReference"/>
          <w:rFonts w:cstheme="minorHAnsi"/>
          <w:sz w:val="24"/>
          <w:szCs w:val="24"/>
        </w:rPr>
        <w:t>(</w:t>
      </w:r>
      <w:r w:rsidR="0031072B">
        <w:rPr>
          <w:rStyle w:val="CommentReference"/>
          <w:rFonts w:cstheme="minorHAnsi"/>
          <w:sz w:val="24"/>
          <w:szCs w:val="24"/>
        </w:rPr>
        <w:t>2006</w:t>
      </w:r>
      <w:r w:rsidR="00C27D4F">
        <w:rPr>
          <w:rStyle w:val="CommentReference"/>
          <w:rFonts w:cstheme="minorHAnsi"/>
          <w:sz w:val="24"/>
          <w:szCs w:val="24"/>
        </w:rPr>
        <w:t>)</w:t>
      </w:r>
      <w:r w:rsidR="0031072B">
        <w:rPr>
          <w:rStyle w:val="CommentReference"/>
          <w:rFonts w:cstheme="minorHAnsi"/>
          <w:sz w:val="24"/>
          <w:szCs w:val="24"/>
        </w:rPr>
        <w:t xml:space="preserve"> at the large effect size benchmark increased the intercept parameter by .05. As preregistered, this article has been left in for the results reported below.</w:t>
      </w:r>
      <w:r w:rsidR="0041169B" w:rsidRPr="0041169B">
        <w:rPr>
          <w:rStyle w:val="CommentReference"/>
          <w:rFonts w:cstheme="minorHAnsi"/>
          <w:sz w:val="24"/>
          <w:szCs w:val="24"/>
        </w:rPr>
        <w:t xml:space="preserve"> </w:t>
      </w:r>
    </w:p>
    <w:p w14:paraId="40E4F4A8" w14:textId="02EDDD0F" w:rsidR="007457B7" w:rsidRPr="00340322" w:rsidRDefault="007457B7" w:rsidP="007457B7">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are expected to have lower variances due to range restriction.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w:t>
      </w:r>
      <w:r w:rsidR="0057224B">
        <w:rPr>
          <w:rFonts w:cstheme="minorHAnsi"/>
        </w:rPr>
        <w:t>had</w:t>
      </w:r>
      <w:r>
        <w:rPr>
          <w:rFonts w:cstheme="minorHAnsi"/>
        </w:rPr>
        <w:t xml:space="preserve">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xml:space="preserve">. </w:t>
      </w:r>
      <w:r w:rsidR="008F3F6C">
        <w:rPr>
          <w:rFonts w:cstheme="minorHAnsi"/>
        </w:rPr>
        <w:t>T</w:t>
      </w:r>
      <w:r w:rsidR="0091260C">
        <w:rPr>
          <w:rFonts w:cstheme="minorHAnsi"/>
        </w:rPr>
        <w:t xml:space="preserve">his </w:t>
      </w:r>
      <w:r>
        <w:rPr>
          <w:rFonts w:cstheme="minorHAnsi"/>
        </w:rPr>
        <w:t>analysis showed little difference in parameter estimates</w:t>
      </w:r>
      <w:r w:rsidR="008F3F6C">
        <w:rPr>
          <w:rFonts w:cstheme="minorHAnsi"/>
        </w:rPr>
        <w:t xml:space="preserve"> from the inverse-variance weighting approach</w:t>
      </w:r>
      <w:r>
        <w:rPr>
          <w:rFonts w:cstheme="minorHAnsi"/>
        </w:rPr>
        <w:t xml:space="preserve">, with the estimated effect of year changing by less than .002, and the intercept </w:t>
      </w:r>
      <w:r w:rsidR="00E6523A">
        <w:rPr>
          <w:rFonts w:cstheme="minorHAnsi"/>
        </w:rPr>
        <w:t>estimate</w:t>
      </w:r>
      <w:r>
        <w:rPr>
          <w:rFonts w:cstheme="minorHAnsi"/>
        </w:rPr>
        <w:t xml:space="preserve"> changing</w:t>
      </w:r>
      <w:r w:rsidR="009E7928">
        <w:rPr>
          <w:rFonts w:cstheme="minorHAnsi"/>
        </w:rPr>
        <w:t xml:space="preserve"> by -.001, -.002, and -.04 at the small, medium and large effect size benchmarks respectively.</w:t>
      </w:r>
    </w:p>
    <w:p w14:paraId="7434DA95" w14:textId="1738360A" w:rsidR="007E7FE7" w:rsidRPr="0041169B" w:rsidRDefault="008C46FF" w:rsidP="00374CEE">
      <w:pPr>
        <w:pStyle w:val="Heading3"/>
        <w:rPr>
          <w:rStyle w:val="CommentReference"/>
          <w:rFonts w:cstheme="minorHAnsi"/>
          <w:b/>
          <w:sz w:val="24"/>
          <w:szCs w:val="24"/>
        </w:rPr>
      </w:pPr>
      <w:r>
        <w:t>5.</w:t>
      </w:r>
      <w:r w:rsidR="007E7FE7" w:rsidRPr="004422F7">
        <w:t>2.</w:t>
      </w:r>
      <w:r w:rsidR="00F54D6E">
        <w:t>8</w:t>
      </w:r>
      <w:r w:rsidR="007E7FE7" w:rsidRPr="004422F7">
        <w:t xml:space="preserve"> </w:t>
      </w:r>
      <w:r w:rsidR="007E7FE7">
        <w:t>Bias assessment</w:t>
      </w:r>
    </w:p>
    <w:p w14:paraId="1791B6B0" w14:textId="0982E0A9" w:rsidR="005E49A8" w:rsidRPr="00452EAA" w:rsidRDefault="007E7FE7" w:rsidP="00452EAA">
      <w:pPr>
        <w:spacing w:line="360" w:lineRule="auto"/>
        <w:ind w:firstLine="720"/>
        <w:rPr>
          <w:rFonts w:cstheme="minorHAnsi"/>
        </w:rPr>
      </w:pPr>
      <w:r>
        <w:rPr>
          <w:rStyle w:val="CommentReference"/>
          <w:rFonts w:cstheme="minorHAnsi"/>
          <w:sz w:val="24"/>
          <w:szCs w:val="24"/>
        </w:rPr>
        <w:t>In order to assess for publication bias, we used an analogue to Egger’s Test</w:t>
      </w:r>
      <w:r w:rsidR="00424BB1">
        <w:rPr>
          <w:rStyle w:val="CommentReference"/>
          <w:rFonts w:cstheme="minorHAnsi"/>
          <w:sz w:val="24"/>
          <w:szCs w:val="24"/>
        </w:rPr>
        <w:t xml:space="preserve"> </w:t>
      </w:r>
      <w:r w:rsidR="00424BB1">
        <w:rPr>
          <w:rStyle w:val="CommentReference"/>
          <w:rFonts w:cstheme="minorHAnsi"/>
          <w:sz w:val="24"/>
          <w:szCs w:val="24"/>
        </w:rPr>
        <w:fldChar w:fldCharType="begin"/>
      </w:r>
      <w:r w:rsidR="00424BB1">
        <w:rPr>
          <w:rStyle w:val="CommentReference"/>
          <w:rFonts w:cstheme="minorHAnsi"/>
          <w:sz w:val="24"/>
          <w:szCs w:val="24"/>
        </w:rPr>
        <w:instrText xml:space="preserve"> ADDIN EN.CITE &lt;EndNote&gt;&lt;Cite&gt;&lt;Author&gt;Egger&lt;/Author&gt;&lt;Year&gt;1997&lt;/Year&gt;&lt;RecNum&gt;965&lt;/RecNum&gt;&lt;DisplayText&gt;(Egger, Smith, Schneider, &amp;amp; Minder, 1997)&lt;/DisplayText&gt;&lt;record&gt;&lt;rec-number&gt;965&lt;/rec-number&gt;&lt;foreign-keys&gt;&lt;key app="EN" db-id="9xrafw5sx95dvre9w5hpevd89fzwtwr9twsw" timestamp="1536816831"&gt;965&lt;/key&gt;&lt;/foreign-keys&gt;&lt;ref-type name="Journal Article"&gt;17&lt;/ref-type&gt;&lt;contributors&gt;&lt;authors&gt;&lt;author&gt;Egger, Matthias&lt;/author&gt;&lt;author&gt;Smith, George Davey&lt;/author&gt;&lt;author&gt;Schneider, Martin&lt;/author&gt;&lt;author&gt;Minder, Christoph&lt;/author&gt;&lt;/authors&gt;&lt;/contributors&gt;&lt;titles&gt;&lt;title&gt;Bias in meta-analysis detected by a simple, graphical test&lt;/title&gt;&lt;secondary-title&gt;BMJ&lt;/secondary-title&gt;&lt;/titles&gt;&lt;periodical&gt;&lt;full-title&gt;BMJ&lt;/full-title&gt;&lt;/periodical&gt;&lt;pages&gt;629&lt;/pages&gt;&lt;volume&gt;315&lt;/volume&gt;&lt;number&gt;7109&lt;/number&gt;&lt;dates&gt;&lt;year&gt;1997&lt;/year&gt;&lt;/dates&gt;&lt;work-type&gt;10.1136/bmj.315.7109.629&lt;/work-type&gt;&lt;urls&gt;&lt;related-urls&gt;&lt;url&gt;http://www.bmj.com/content/315/7109/629.abstract&lt;/url&gt;&lt;/related-urls&gt;&lt;/urls&gt;&lt;/record&gt;&lt;/Cite&gt;&lt;/EndNote&gt;</w:instrText>
      </w:r>
      <w:r w:rsidR="00424BB1">
        <w:rPr>
          <w:rStyle w:val="CommentReference"/>
          <w:rFonts w:cstheme="minorHAnsi"/>
          <w:sz w:val="24"/>
          <w:szCs w:val="24"/>
        </w:rPr>
        <w:fldChar w:fldCharType="separate"/>
      </w:r>
      <w:r w:rsidR="00424BB1">
        <w:rPr>
          <w:rStyle w:val="CommentReference"/>
          <w:rFonts w:cstheme="minorHAnsi"/>
          <w:noProof/>
          <w:sz w:val="24"/>
          <w:szCs w:val="24"/>
        </w:rPr>
        <w:t>(Egger, Smith, Schneider, &amp; Minder, 1997)</w:t>
      </w:r>
      <w:r w:rsidR="00424BB1">
        <w:rPr>
          <w:rStyle w:val="CommentReference"/>
          <w:rFonts w:cstheme="minorHAnsi"/>
          <w:sz w:val="24"/>
          <w:szCs w:val="24"/>
        </w:rPr>
        <w:fldChar w:fldCharType="end"/>
      </w:r>
      <w:r>
        <w:rPr>
          <w:rStyle w:val="CommentReference"/>
          <w:rFonts w:cstheme="minorHAnsi"/>
          <w:sz w:val="24"/>
          <w:szCs w:val="24"/>
        </w:rPr>
        <w:t xml:space="preserve"> including the number of articles which were surveyed in each study as a moderator. Number of included articles was used instead of sampling variances as the sampling variances are expected to be associated with outcome scores, as estimated mean power levels towards either bound (1 or .05) are expected to have reduced sampling variances</w:t>
      </w:r>
      <w:r w:rsidR="00AF0533">
        <w:rPr>
          <w:rStyle w:val="CommentReference"/>
          <w:rFonts w:cstheme="minorHAnsi"/>
          <w:sz w:val="24"/>
          <w:szCs w:val="24"/>
        </w:rPr>
        <w:t>.</w:t>
      </w:r>
      <w:r w:rsidR="00DA7934">
        <w:rPr>
          <w:rStyle w:val="CommentReference"/>
          <w:rFonts w:cstheme="minorHAnsi"/>
          <w:sz w:val="24"/>
          <w:szCs w:val="24"/>
        </w:rPr>
        <w:t xml:space="preserve"> This test showed that sample size was not a significant predictor of </w:t>
      </w:r>
      <w:r w:rsidR="00DA7934">
        <w:rPr>
          <w:rStyle w:val="CommentReference"/>
          <w:rFonts w:cstheme="minorHAnsi"/>
          <w:sz w:val="24"/>
          <w:szCs w:val="24"/>
        </w:rPr>
        <w:lastRenderedPageBreak/>
        <w:t xml:space="preserve">average </w:t>
      </w:r>
      <w:r w:rsidR="009B0D9A">
        <w:rPr>
          <w:rStyle w:val="CommentReference"/>
          <w:rFonts w:cstheme="minorHAnsi"/>
          <w:sz w:val="24"/>
          <w:szCs w:val="24"/>
        </w:rPr>
        <w:t xml:space="preserve">estimated </w:t>
      </w:r>
      <w:r w:rsidR="00DA7934">
        <w:rPr>
          <w:rStyle w:val="CommentReference"/>
          <w:rFonts w:cstheme="minorHAnsi"/>
          <w:sz w:val="24"/>
          <w:szCs w:val="24"/>
        </w:rPr>
        <w:t>statistical power at any of the benchmarks with parameter estimates for the small</w:t>
      </w:r>
      <w:r w:rsidR="00801946">
        <w:rPr>
          <w:rStyle w:val="CommentReference"/>
          <w:rFonts w:cstheme="minorHAnsi"/>
          <w:sz w:val="24"/>
          <w:szCs w:val="24"/>
        </w:rPr>
        <w:t>,</w:t>
      </w:r>
      <w:r w:rsidR="00DA7934">
        <w:rPr>
          <w:rStyle w:val="CommentReference"/>
          <w:rFonts w:cstheme="minorHAnsi"/>
          <w:sz w:val="24"/>
          <w:szCs w:val="24"/>
        </w:rPr>
        <w:t xml:space="preserve"> medium</w:t>
      </w:r>
      <w:r w:rsidR="00801946">
        <w:rPr>
          <w:rStyle w:val="CommentReference"/>
          <w:rFonts w:cstheme="minorHAnsi"/>
          <w:sz w:val="24"/>
          <w:szCs w:val="24"/>
        </w:rPr>
        <w:t>,</w:t>
      </w:r>
      <w:r w:rsidR="00DA7934">
        <w:rPr>
          <w:rStyle w:val="CommentReference"/>
          <w:rFonts w:cstheme="minorHAnsi"/>
          <w:sz w:val="24"/>
          <w:szCs w:val="24"/>
        </w:rPr>
        <w:t xml:space="preserve"> and large effects of b = </w:t>
      </w:r>
      <w:r w:rsidR="00DA7934" w:rsidRPr="0041169B">
        <w:rPr>
          <w:rStyle w:val="CommentReference"/>
          <w:rFonts w:cstheme="minorHAnsi"/>
          <w:sz w:val="24"/>
          <w:szCs w:val="24"/>
        </w:rPr>
        <w:t xml:space="preserve"> 0.000</w:t>
      </w:r>
      <w:r w:rsidR="00DA7934">
        <w:rPr>
          <w:rStyle w:val="CommentReference"/>
          <w:rFonts w:cstheme="minorHAnsi"/>
          <w:sz w:val="24"/>
          <w:szCs w:val="24"/>
        </w:rPr>
        <w:t xml:space="preserve">, </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medium b = </w:t>
      </w:r>
      <w:r w:rsidR="004D624F">
        <w:rPr>
          <w:rStyle w:val="CommentReference"/>
          <w:rFonts w:cstheme="minorHAnsi"/>
          <w:sz w:val="24"/>
          <w:szCs w:val="24"/>
        </w:rPr>
        <w:t>0</w:t>
      </w:r>
      <w:r w:rsidR="00DA7934">
        <w:rPr>
          <w:rStyle w:val="CommentReference"/>
          <w:rFonts w:cstheme="minorHAnsi"/>
          <w:sz w:val="24"/>
          <w:szCs w:val="24"/>
        </w:rPr>
        <w:t>.000,</w:t>
      </w:r>
      <w:r w:rsidR="00801946">
        <w:rPr>
          <w:rStyle w:val="CommentReference"/>
          <w:rFonts w:cstheme="minorHAnsi"/>
          <w:sz w:val="24"/>
          <w:szCs w:val="24"/>
        </w:rPr>
        <w:t xml:space="preserve"> 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0.0001</w:t>
      </w:r>
      <w:r w:rsidR="00801946">
        <w:rPr>
          <w:rStyle w:val="CommentReference"/>
          <w:rFonts w:cstheme="minorHAnsi"/>
          <w:sz w:val="24"/>
          <w:szCs w:val="24"/>
        </w:rPr>
        <w:t>],</w:t>
      </w:r>
      <w:r w:rsidR="00DA7934">
        <w:rPr>
          <w:rStyle w:val="CommentReference"/>
          <w:rFonts w:cstheme="minorHAnsi"/>
          <w:sz w:val="24"/>
          <w:szCs w:val="24"/>
        </w:rPr>
        <w:t xml:space="preserve"> </w:t>
      </w:r>
      <w:r w:rsidR="00DA7934" w:rsidRPr="005A31B2">
        <w:rPr>
          <w:rStyle w:val="CommentReference"/>
          <w:rFonts w:cstheme="minorHAnsi"/>
          <w:i/>
          <w:sz w:val="24"/>
          <w:szCs w:val="24"/>
        </w:rPr>
        <w:t>p</w:t>
      </w:r>
      <w:r w:rsidR="00DA7934">
        <w:rPr>
          <w:rStyle w:val="CommentReference"/>
          <w:rFonts w:cstheme="minorHAnsi"/>
          <w:sz w:val="24"/>
          <w:szCs w:val="24"/>
        </w:rPr>
        <w:t xml:space="preserve"> = .45, and large b = -0.000</w:t>
      </w:r>
      <w:r w:rsidR="000D0CC8">
        <w:rPr>
          <w:rStyle w:val="CommentReference"/>
          <w:rFonts w:cstheme="minorHAnsi"/>
          <w:sz w:val="24"/>
          <w:szCs w:val="24"/>
        </w:rPr>
        <w:t xml:space="preserve">, </w:t>
      </w:r>
      <w:r w:rsidR="00801946">
        <w:rPr>
          <w:rStyle w:val="CommentReference"/>
          <w:rFonts w:cstheme="minorHAnsi"/>
          <w:sz w:val="24"/>
          <w:szCs w:val="24"/>
        </w:rPr>
        <w:t>95% CI [</w:t>
      </w:r>
      <w:r w:rsidR="00801946" w:rsidRPr="00801946">
        <w:rPr>
          <w:rStyle w:val="CommentReference"/>
          <w:rFonts w:cstheme="minorHAnsi"/>
          <w:sz w:val="24"/>
          <w:szCs w:val="24"/>
        </w:rPr>
        <w:t>-0.0001</w:t>
      </w:r>
      <w:r w:rsidR="00801946">
        <w:rPr>
          <w:rStyle w:val="CommentReference"/>
          <w:rFonts w:cstheme="minorHAnsi"/>
          <w:sz w:val="24"/>
          <w:szCs w:val="24"/>
        </w:rPr>
        <w:t>,</w:t>
      </w:r>
      <w:r w:rsidR="00801946" w:rsidRPr="00801946">
        <w:rPr>
          <w:rStyle w:val="CommentReference"/>
          <w:rFonts w:cstheme="minorHAnsi"/>
          <w:sz w:val="24"/>
          <w:szCs w:val="24"/>
        </w:rPr>
        <w:t xml:space="preserve"> 0.000</w:t>
      </w:r>
      <w:r w:rsidR="00801946">
        <w:rPr>
          <w:rStyle w:val="CommentReference"/>
          <w:rFonts w:cstheme="minorHAnsi"/>
          <w:sz w:val="24"/>
          <w:szCs w:val="24"/>
        </w:rPr>
        <w:t>0]</w:t>
      </w:r>
      <w:r w:rsidR="009916CF">
        <w:rPr>
          <w:rStyle w:val="CommentReference"/>
          <w:rFonts w:cstheme="minorHAnsi"/>
          <w:sz w:val="24"/>
          <w:szCs w:val="24"/>
        </w:rPr>
        <w:t>,</w:t>
      </w:r>
      <w:r w:rsidR="00DA7934">
        <w:rPr>
          <w:rStyle w:val="CommentReference"/>
          <w:rFonts w:cstheme="minorHAnsi"/>
          <w:sz w:val="24"/>
          <w:szCs w:val="24"/>
        </w:rPr>
        <w:t xml:space="preserve"> </w:t>
      </w:r>
      <w:r w:rsidR="00DA7934" w:rsidRPr="00471E3C">
        <w:rPr>
          <w:rStyle w:val="CommentReference"/>
          <w:rFonts w:cstheme="minorHAnsi"/>
          <w:i/>
          <w:sz w:val="24"/>
          <w:szCs w:val="24"/>
        </w:rPr>
        <w:t>p</w:t>
      </w:r>
      <w:r w:rsidR="00DA7934">
        <w:rPr>
          <w:rStyle w:val="CommentReference"/>
          <w:rFonts w:cstheme="minorHAnsi"/>
          <w:sz w:val="24"/>
          <w:szCs w:val="24"/>
        </w:rPr>
        <w:t xml:space="preserve"> = .44,</w:t>
      </w:r>
      <w:r w:rsidR="009B0D9A">
        <w:rPr>
          <w:rStyle w:val="CommentReference"/>
          <w:rFonts w:cstheme="minorHAnsi"/>
          <w:sz w:val="24"/>
          <w:szCs w:val="24"/>
        </w:rPr>
        <w:t xml:space="preserve"> giving no </w:t>
      </w:r>
      <w:r w:rsidR="00D4559F">
        <w:rPr>
          <w:rStyle w:val="CommentReference"/>
          <w:rFonts w:cstheme="minorHAnsi"/>
          <w:sz w:val="24"/>
          <w:szCs w:val="24"/>
        </w:rPr>
        <w:t xml:space="preserve">obvious </w:t>
      </w:r>
      <w:r w:rsidR="009B0D9A">
        <w:rPr>
          <w:rStyle w:val="CommentReference"/>
          <w:rFonts w:cstheme="minorHAnsi"/>
          <w:sz w:val="24"/>
          <w:szCs w:val="24"/>
        </w:rPr>
        <w:t>indication of publication bias in this sample.</w:t>
      </w:r>
      <w:r w:rsidR="00C06F8A">
        <w:rPr>
          <w:rStyle w:val="CommentReference"/>
          <w:rFonts w:cstheme="minorHAnsi"/>
          <w:sz w:val="24"/>
          <w:szCs w:val="24"/>
        </w:rPr>
        <w:t xml:space="preserve"> </w:t>
      </w:r>
    </w:p>
    <w:p w14:paraId="3AB80506" w14:textId="142A1E8A" w:rsidR="005E49A8" w:rsidRPr="004422F7" w:rsidRDefault="005E49A8" w:rsidP="007C1960">
      <w:pPr>
        <w:pStyle w:val="Heading3"/>
      </w:pPr>
      <w:r>
        <w:t>5.</w:t>
      </w:r>
      <w:r w:rsidRPr="004422F7">
        <w:t>2.</w:t>
      </w:r>
      <w:r w:rsidR="00F54D6E">
        <w:t>9</w:t>
      </w:r>
      <w:r w:rsidRPr="004422F7">
        <w:t xml:space="preserve"> Secondary analysis: </w:t>
      </w:r>
    </w:p>
    <w:p w14:paraId="256E75DC" w14:textId="56040E9E" w:rsidR="002D500E" w:rsidRDefault="005E49A8" w:rsidP="00783C80">
      <w:pPr>
        <w:spacing w:line="360" w:lineRule="auto"/>
        <w:ind w:firstLine="720"/>
        <w:rPr>
          <w:rFonts w:cstheme="minorHAnsi"/>
        </w:rPr>
      </w:pPr>
      <w:r w:rsidRPr="004422F7">
        <w:rPr>
          <w:rFonts w:cstheme="minorHAnsi"/>
        </w:rPr>
        <w:t xml:space="preserve">A </w:t>
      </w:r>
      <w:r>
        <w:rPr>
          <w:rFonts w:cstheme="minorHAnsi"/>
        </w:rPr>
        <w:t>mixed effec</w:t>
      </w:r>
      <w:r w:rsidRPr="004422F7">
        <w:rPr>
          <w:rFonts w:cstheme="minorHAnsi"/>
        </w:rPr>
        <w:t>ts meta-</w:t>
      </w:r>
      <w:r>
        <w:rPr>
          <w:rFonts w:cstheme="minorHAnsi"/>
        </w:rPr>
        <w:t>regression</w:t>
      </w:r>
      <w:r w:rsidRPr="004422F7">
        <w:rPr>
          <w:rFonts w:cstheme="minorHAnsi"/>
        </w:rPr>
        <w:t xml:space="preserve"> was conducted </w:t>
      </w:r>
      <w:r>
        <w:rPr>
          <w:rFonts w:cstheme="minorHAnsi"/>
        </w:rPr>
        <w:t xml:space="preserve">to </w:t>
      </w:r>
      <w:r w:rsidRPr="004422F7">
        <w:rPr>
          <w:rFonts w:cstheme="minorHAnsi"/>
        </w:rPr>
        <w:t>examin</w:t>
      </w:r>
      <w:r>
        <w:rPr>
          <w:rFonts w:cstheme="minorHAnsi"/>
        </w:rPr>
        <w:t>e</w:t>
      </w:r>
      <w:r w:rsidRPr="004422F7">
        <w:rPr>
          <w:rFonts w:cstheme="minorHAnsi"/>
        </w:rPr>
        <w:t xml:space="preserve"> the proportion of studies which report a power analysis</w:t>
      </w:r>
      <w:r>
        <w:rPr>
          <w:rFonts w:cstheme="minorHAnsi"/>
        </w:rPr>
        <w:t xml:space="preserve"> and to</w:t>
      </w:r>
      <w:r w:rsidRPr="004422F7">
        <w:rPr>
          <w:rFonts w:cstheme="minorHAnsi"/>
        </w:rPr>
        <w:t xml:space="preserve"> estimate the change in power analysis reporting rates over time.</w:t>
      </w:r>
    </w:p>
    <w:p w14:paraId="61F59553" w14:textId="7F3DF32F" w:rsidR="002D500E" w:rsidRPr="002D500E" w:rsidRDefault="00264922" w:rsidP="002D500E">
      <w:pPr>
        <w:spacing w:line="360" w:lineRule="auto"/>
        <w:ind w:firstLine="720"/>
        <w:rPr>
          <w:rFonts w:eastAsiaTheme="minorEastAsia" w:cstheme="minorHAnsi"/>
        </w:rPr>
      </w:pPr>
      <m:oMathPara>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ctrlPr>
                <w:rPr>
                  <w:rFonts w:ascii="Cambria Math" w:hAnsi="Cambria Math"/>
                  <w:i/>
                </w:rPr>
              </m:ctrlPr>
            </m:e>
            <m:sub>
              <m:r>
                <w:rPr>
                  <w:rFonts w:ascii="Cambria Math" w:hAnsi="Cambria Math"/>
                </w:rPr>
                <m:t>1</m:t>
              </m:r>
            </m:sub>
          </m:sSub>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r>
            <w:rPr>
              <w:rFonts w:ascii="Cambria Math" w:hAnsi="Cambria Math"/>
            </w:rPr>
            <m:t>+</m:t>
          </m:r>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j</m:t>
              </m:r>
            </m:sub>
          </m:sSub>
        </m:oMath>
      </m:oMathPara>
    </w:p>
    <w:p w14:paraId="49C48D43" w14:textId="10F72AA0" w:rsidR="009121FD" w:rsidRPr="00EC3B52" w:rsidRDefault="005E49A8" w:rsidP="00494373">
      <w:pPr>
        <w:spacing w:line="360" w:lineRule="auto"/>
        <w:ind w:firstLine="720"/>
        <w:rPr>
          <w:rFonts w:cstheme="minorHAnsi"/>
        </w:rPr>
      </w:pPr>
      <w:r w:rsidRPr="004422F7">
        <w:rPr>
          <w:rFonts w:cstheme="minorHAnsi"/>
        </w:rPr>
        <w:t xml:space="preserve"> Proportions were transformed using the Tukey-Freeman Arcsine Transform</w:t>
      </w:r>
      <w:r w:rsidR="00264922">
        <w:rPr>
          <w:rFonts w:cstheme="minorHAnsi"/>
        </w:rPr>
        <w:t>ation</w:t>
      </w:r>
      <w:r w:rsidRPr="004422F7">
        <w:rPr>
          <w:rFonts w:cstheme="minorHAnsi"/>
        </w:rPr>
        <w:t xml:space="preserve"> </w:t>
      </w:r>
      <w:r w:rsidR="00264922">
        <w:rPr>
          <w:rFonts w:cstheme="minorHAnsi"/>
        </w:rPr>
        <w:t>(</w:t>
      </w:r>
      <m:oMath>
        <m:r>
          <w:rPr>
            <w:rFonts w:ascii="Cambria Math" w:hAnsi="Cambria Math"/>
          </w:rPr>
          <m:t>pro</m:t>
        </m:r>
        <m:sSub>
          <m:sSubPr>
            <m:ctrlPr>
              <w:rPr>
                <w:rFonts w:ascii="Cambria Math" w:hAnsi="Cambria Math"/>
                <w:i/>
              </w:rPr>
            </m:ctrlPr>
          </m:sSubPr>
          <m:e>
            <m:r>
              <w:rPr>
                <w:rFonts w:ascii="Cambria Math" w:hAnsi="Cambria Math"/>
              </w:rPr>
              <m:t>p</m:t>
            </m:r>
          </m:e>
          <m:sub>
            <m:r>
              <w:rPr>
                <w:rFonts w:ascii="Cambria Math" w:hAnsi="Cambria Math"/>
              </w:rPr>
              <m:t>j</m:t>
            </m:r>
          </m:sub>
        </m:sSub>
      </m:oMath>
      <w:r w:rsidR="00264922">
        <w:rPr>
          <w:rFonts w:eastAsiaTheme="minorEastAsia" w:cstheme="minorHAnsi"/>
        </w:rPr>
        <w:t xml:space="preserve"> in the equation above)</w:t>
      </w:r>
      <w:r w:rsidRPr="004422F7">
        <w:rPr>
          <w:rFonts w:cstheme="minorHAnsi"/>
        </w:rPr>
        <w:t xml:space="preserve">, as this can act to normalize the sampling distributions of proportions </w:t>
      </w:r>
      <w:r w:rsidRPr="004422F7">
        <w:rPr>
          <w:rFonts w:cstheme="minorHAnsi"/>
        </w:rPr>
        <w:fldChar w:fldCharType="begin"/>
      </w:r>
      <w:r w:rsidRPr="004422F7">
        <w:rPr>
          <w:rFonts w:cstheme="minorHAnsi"/>
        </w:rPr>
        <w:instrText xml:space="preserve"> ADDIN EN.CITE &lt;EndNote&gt;&lt;Cite&gt;&lt;Author&gt;Miller&lt;/Author&gt;&lt;Year&gt;1978&lt;/Year&gt;&lt;RecNum&gt;744&lt;/RecNum&gt;&lt;DisplayText&gt;(Miller, 1978)&lt;/DisplayText&gt;&lt;record&gt;&lt;rec-number&gt;744&lt;/rec-number&gt;&lt;foreign-keys&gt;&lt;key app="EN" db-id="9xrafw5sx95dvre9w5hpevd89fzwtwr9twsw" timestamp="1513837014"&gt;744&lt;/key&gt;&lt;/foreign-keys&gt;&lt;ref-type name="Journal Article"&gt;17&lt;/ref-type&gt;&lt;contributors&gt;&lt;authors&gt;&lt;author&gt;Miller, John J.&lt;/author&gt;&lt;/authors&gt;&lt;/contributors&gt;&lt;titles&gt;&lt;title&gt;The Inverse of the Freeman – Tukey Double Arcsine Transformation&lt;/title&gt;&lt;secondary-title&gt;The American Statistician&lt;/secondary-title&gt;&lt;/titles&gt;&lt;periodical&gt;&lt;full-title&gt;The American Statistician&lt;/full-title&gt;&lt;/periodical&gt;&lt;pages&gt;138-138&lt;/pages&gt;&lt;volume&gt;32&lt;/volume&gt;&lt;number&gt;4&lt;/number&gt;&lt;dates&gt;&lt;year&gt;1978&lt;/year&gt;&lt;pub-dates&gt;&lt;date&gt;1978/11/01&lt;/date&gt;&lt;/pub-dates&gt;&lt;/dates&gt;&lt;publisher&gt;Taylor &amp;amp; Francis&lt;/publisher&gt;&lt;isbn&gt;0003-1305&lt;/isbn&gt;&lt;urls&gt;&lt;related-urls&gt;&lt;url&gt;https://doi.org/10.1080/00031305.1978.10479283&lt;/url&gt;&lt;/related-urls&gt;&lt;/urls&gt;&lt;electronic-resource-num&gt;10.1080/00031305.1978.10479283&lt;/electronic-resource-num&gt;&lt;/record&gt;&lt;/Cite&gt;&lt;/EndNote&gt;</w:instrText>
      </w:r>
      <w:r w:rsidRPr="004422F7">
        <w:rPr>
          <w:rFonts w:cstheme="minorHAnsi"/>
        </w:rPr>
        <w:fldChar w:fldCharType="separate"/>
      </w:r>
      <w:r w:rsidRPr="004422F7">
        <w:rPr>
          <w:rFonts w:cstheme="minorHAnsi"/>
          <w:noProof/>
        </w:rPr>
        <w:t>(Miller, 1978)</w:t>
      </w:r>
      <w:r w:rsidRPr="004422F7">
        <w:rPr>
          <w:rFonts w:cstheme="minorHAnsi"/>
        </w:rPr>
        <w:fldChar w:fldCharType="end"/>
      </w:r>
      <w:r w:rsidRPr="004422F7">
        <w:rPr>
          <w:rFonts w:cstheme="minorHAnsi"/>
        </w:rPr>
        <w:t xml:space="preserve">. </w:t>
      </w:r>
      <w:r w:rsidR="00264922" w:rsidRPr="004422F7">
        <w:rPr>
          <w:rFonts w:cstheme="minorHAnsi"/>
        </w:rPr>
        <w:t>The me</w:t>
      </w:r>
      <w:r w:rsidR="00264922">
        <w:rPr>
          <w:rFonts w:cstheme="minorHAnsi"/>
        </w:rPr>
        <w:t>an</w:t>
      </w:r>
      <w:r w:rsidR="00264922" w:rsidRPr="004422F7">
        <w:rPr>
          <w:rFonts w:cstheme="minorHAnsi"/>
        </w:rPr>
        <w:t xml:space="preserve"> year of the range of studies included in each paper was entered as a predictor in the meta-regression</w:t>
      </w:r>
      <w:r w:rsidR="00264922">
        <w:rPr>
          <w:rFonts w:cstheme="minorHAnsi"/>
        </w:rPr>
        <w:t xml:space="preserve"> (</w:t>
      </w:r>
      <m:oMath>
        <m:r>
          <w:rPr>
            <w:rFonts w:ascii="Cambria Math" w:hAnsi="Cambria Math"/>
          </w:rPr>
          <m:t>yea</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00264922">
        <w:rPr>
          <w:rFonts w:cstheme="minorHAnsi"/>
        </w:rPr>
        <w:t>, after being mean-centralized making the intercept interpretable as the estimated proportion of studies for which power analyses are performed in the mean year included in this survey (1993)</w:t>
      </w:r>
      <w:r w:rsidR="00264922" w:rsidRPr="004422F7">
        <w:rPr>
          <w:rFonts w:cstheme="minorHAnsi"/>
        </w:rPr>
        <w:t xml:space="preserve">. </w:t>
      </w:r>
      <w:r w:rsidRPr="004422F7">
        <w:rPr>
          <w:rFonts w:cstheme="minorHAnsi"/>
        </w:rPr>
        <w:t xml:space="preserve">Articles which reported estimates for different year ranges separately in the same paper (e.g., 1980-1982 and 1990-1992) were entered into these meta-analyses </w:t>
      </w:r>
      <w:r>
        <w:rPr>
          <w:rFonts w:cstheme="minorHAnsi"/>
        </w:rPr>
        <w:t>separately, and random effects were included for individual estimates</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survey</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survey</m:t>
            </m:r>
          </m:sub>
        </m:sSub>
      </m:oMath>
      <w:r w:rsidR="008B6CA6">
        <w:rPr>
          <w:rFonts w:cstheme="minorHAnsi"/>
        </w:rPr>
        <w:t>)</w:t>
      </w:r>
      <w:r>
        <w:rPr>
          <w:rFonts w:cstheme="minorHAnsi"/>
        </w:rPr>
        <w:t>, and area of research</w:t>
      </w:r>
      <w:r w:rsidR="008B6CA6">
        <w:rPr>
          <w:rFonts w:cstheme="minorHAnsi"/>
        </w:rPr>
        <w:t xml:space="preserve"> (</w:t>
      </w:r>
      <m:oMath>
        <m:sSub>
          <m:sSubPr>
            <m:ctrlPr>
              <w:rPr>
                <w:rFonts w:ascii="Cambria Math" w:hAnsi="Cambria Math"/>
              </w:rPr>
            </m:ctrlPr>
          </m:sSubPr>
          <m:e>
            <m:r>
              <w:rPr>
                <w:rFonts w:ascii="Cambria Math" w:hAnsi="Cambria Math"/>
              </w:rPr>
              <m:t>u</m:t>
            </m:r>
            <m:ctrlPr>
              <w:rPr>
                <w:rFonts w:ascii="Cambria Math" w:hAnsi="Cambria Math"/>
                <w:i/>
              </w:rPr>
            </m:ctrlPr>
          </m:e>
          <m:sub>
            <m:r>
              <w:rPr>
                <w:rFonts w:ascii="Cambria Math" w:hAnsi="Cambria Math"/>
              </w:rPr>
              <m:t>area</m:t>
            </m:r>
          </m:sub>
        </m:sSub>
        <m:r>
          <w:rPr>
            <w:rFonts w:ascii="Cambria Math" w:hAnsi="Cambria Math"/>
          </w:rPr>
          <m:t>)</m:t>
        </m:r>
      </m:oMath>
      <w:r>
        <w:rPr>
          <w:rFonts w:cstheme="minorHAnsi"/>
        </w:rPr>
        <w:t xml:space="preserve"> to account for non-independence between estimates and as the underlying </w:t>
      </w:r>
      <w:r w:rsidR="00264922">
        <w:rPr>
          <w:rFonts w:cstheme="minorHAnsi"/>
        </w:rPr>
        <w:t xml:space="preserve">population </w:t>
      </w:r>
      <w:r>
        <w:rPr>
          <w:rFonts w:cstheme="minorHAnsi"/>
        </w:rPr>
        <w:t xml:space="preserve">parameter being estimated in each study cannot be assumed to be </w:t>
      </w:r>
      <w:r w:rsidR="00670B11">
        <w:rPr>
          <w:rFonts w:cstheme="minorHAnsi"/>
        </w:rPr>
        <w:t>the same</w:t>
      </w:r>
      <w:r>
        <w:rPr>
          <w:rFonts w:cstheme="minorHAnsi"/>
        </w:rPr>
        <w:t>.</w:t>
      </w:r>
      <w:r w:rsidRPr="004422F7">
        <w:rPr>
          <w:rFonts w:cstheme="minorHAnsi"/>
        </w:rPr>
        <w:t xml:space="preserve"> Restricted maximum likelihood estimation was used. </w:t>
      </w:r>
      <w:r w:rsidR="00EC3B52">
        <w:rPr>
          <w:rFonts w:cstheme="minorHAnsi"/>
        </w:rPr>
        <w:t>See</w:t>
      </w:r>
      <w:r w:rsidR="00F54D6E">
        <w:rPr>
          <w:rFonts w:cstheme="minorHAnsi"/>
        </w:rPr>
        <w:t xml:space="preserve"> </w:t>
      </w:r>
      <w:r w:rsidR="009121FD">
        <w:rPr>
          <w:rFonts w:cstheme="minorHAnsi"/>
        </w:rPr>
        <w:t xml:space="preserve">supplementary materials 4 for </w:t>
      </w:r>
      <w:proofErr w:type="spellStart"/>
      <w:r w:rsidR="009121FD">
        <w:rPr>
          <w:rFonts w:cstheme="minorHAnsi"/>
        </w:rPr>
        <w:t>output us</w:t>
      </w:r>
      <w:proofErr w:type="spellEnd"/>
      <w:r w:rsidR="009121FD">
        <w:rPr>
          <w:rFonts w:cstheme="minorHAnsi"/>
        </w:rPr>
        <w:t>ing a fixed effects model</w:t>
      </w:r>
      <w:r w:rsidR="00452EAA">
        <w:rPr>
          <w:rFonts w:cstheme="minorHAnsi"/>
        </w:rPr>
        <w:t>,</w:t>
      </w:r>
      <w:r w:rsidR="005073DE">
        <w:rPr>
          <w:rFonts w:cstheme="minorHAnsi"/>
        </w:rPr>
        <w:t xml:space="preserve"> </w:t>
      </w:r>
      <w:r w:rsidR="002D500E">
        <w:rPr>
          <w:rFonts w:cstheme="minorHAnsi"/>
        </w:rPr>
        <w:t xml:space="preserve">and </w:t>
      </w:r>
      <w:r w:rsidR="005073DE">
        <w:rPr>
          <w:rFonts w:cstheme="minorHAnsi"/>
        </w:rPr>
        <w:t>output developed</w:t>
      </w:r>
      <w:r w:rsidR="00452EAA">
        <w:rPr>
          <w:rFonts w:cstheme="minorHAnsi"/>
        </w:rPr>
        <w:t xml:space="preserve"> including additional studies from the medical literature,</w:t>
      </w:r>
      <w:r w:rsidR="00494373">
        <w:rPr>
          <w:rFonts w:cstheme="minorHAnsi"/>
        </w:rPr>
        <w:t xml:space="preserve"> and full details on the included studies. </w:t>
      </w:r>
    </w:p>
    <w:p w14:paraId="003012C2" w14:textId="77777777" w:rsidR="008F0A12" w:rsidRDefault="008F0A12">
      <w:pPr>
        <w:rPr>
          <w:rFonts w:asciiTheme="majorHAnsi" w:eastAsiaTheme="majorEastAsia" w:hAnsiTheme="majorHAnsi" w:cstheme="majorBidi"/>
          <w:color w:val="2F5496" w:themeColor="accent1" w:themeShade="BF"/>
          <w:sz w:val="26"/>
          <w:szCs w:val="26"/>
        </w:rPr>
      </w:pPr>
      <w:r>
        <w:br w:type="page"/>
      </w:r>
    </w:p>
    <w:p w14:paraId="68D1B166" w14:textId="17179EB4" w:rsidR="00F672A4" w:rsidRDefault="008C46FF" w:rsidP="00EC3B52">
      <w:pPr>
        <w:pStyle w:val="Heading2"/>
      </w:pPr>
      <w:r>
        <w:lastRenderedPageBreak/>
        <w:t>5.</w:t>
      </w:r>
      <w:r w:rsidR="0037463C" w:rsidRPr="004422F7">
        <w:t xml:space="preserve">3 </w:t>
      </w:r>
      <w:r w:rsidR="001124F0" w:rsidRPr="004422F7">
        <w:t>Results</w:t>
      </w:r>
      <w:r w:rsidR="00D50DD6">
        <w:t xml:space="preserve"> </w:t>
      </w:r>
    </w:p>
    <w:p w14:paraId="63004B5F" w14:textId="3F9187DC" w:rsidR="00EC4CE7" w:rsidRPr="00EC4CE7" w:rsidRDefault="008C46FF" w:rsidP="00EC3B52">
      <w:pPr>
        <w:pStyle w:val="Heading3"/>
      </w:pPr>
      <w:r>
        <w:t>5.</w:t>
      </w:r>
      <w:r w:rsidR="00EC4CE7" w:rsidRPr="00EC4CE7">
        <w:t>3.1</w:t>
      </w:r>
      <w:r w:rsidR="005D5FF6">
        <w:t xml:space="preserve">.2 </w:t>
      </w:r>
      <w:r w:rsidR="001B04D7">
        <w:t>Primary analysis r</w:t>
      </w:r>
      <w:r w:rsidR="005D5FF6">
        <w:t xml:space="preserve">esults </w:t>
      </w:r>
    </w:p>
    <w:p w14:paraId="12C474E1" w14:textId="1303765D" w:rsidR="00A92532" w:rsidRDefault="00A025F2" w:rsidP="00A92532">
      <w:pPr>
        <w:spacing w:line="360" w:lineRule="auto"/>
        <w:ind w:firstLine="720"/>
        <w:rPr>
          <w:rFonts w:cstheme="minorHAnsi"/>
        </w:rPr>
      </w:pPr>
      <w:r>
        <w:rPr>
          <w:rFonts w:cstheme="minorHAnsi"/>
        </w:rPr>
        <w:t xml:space="preserve">The </w:t>
      </w:r>
      <w:r w:rsidR="00AB0820">
        <w:rPr>
          <w:rFonts w:cstheme="minorHAnsi"/>
        </w:rPr>
        <w:t>mixed effects</w:t>
      </w:r>
      <w:r w:rsidR="003E5976">
        <w:rPr>
          <w:rFonts w:cstheme="minorHAnsi"/>
        </w:rPr>
        <w:t xml:space="preserve"> </w:t>
      </w:r>
      <w:r>
        <w:rPr>
          <w:rFonts w:cstheme="minorHAnsi"/>
        </w:rPr>
        <w:t>meta-</w:t>
      </w:r>
      <w:r w:rsidR="003E5976">
        <w:rPr>
          <w:rFonts w:cstheme="minorHAnsi"/>
        </w:rPr>
        <w:t>regression</w:t>
      </w:r>
      <w:r>
        <w:rPr>
          <w:rFonts w:cstheme="minorHAnsi"/>
        </w:rPr>
        <w:t xml:space="preserve"> </w:t>
      </w:r>
      <w:r w:rsidR="00AB0820">
        <w:rPr>
          <w:rFonts w:cstheme="minorHAnsi"/>
        </w:rPr>
        <w:t>intercept parameter suggests the mean power</w:t>
      </w:r>
      <w:r w:rsidR="009D4CC6">
        <w:rPr>
          <w:rFonts w:cstheme="minorHAnsi"/>
        </w:rPr>
        <w:t xml:space="preserve"> of psychology </w:t>
      </w:r>
      <w:r w:rsidR="00CB643B">
        <w:rPr>
          <w:rFonts w:cstheme="minorHAnsi"/>
        </w:rPr>
        <w:t xml:space="preserve">across this time period </w:t>
      </w:r>
      <w:r w:rsidR="00927899">
        <w:rPr>
          <w:rFonts w:cstheme="minorHAnsi"/>
        </w:rPr>
        <w:t>is</w:t>
      </w:r>
      <w:r w:rsidR="009D4CC6">
        <w:rPr>
          <w:rFonts w:cstheme="minorHAnsi"/>
        </w:rPr>
        <w:t xml:space="preserve"> .23 (95% CIs [.17, .29]) for ‘small’ effects, .62 (95% CIs [.5</w:t>
      </w:r>
      <w:r w:rsidR="0001553D">
        <w:rPr>
          <w:rFonts w:cstheme="minorHAnsi"/>
        </w:rPr>
        <w:t>4</w:t>
      </w:r>
      <w:r w:rsidR="009D4CC6">
        <w:rPr>
          <w:rFonts w:cstheme="minorHAnsi"/>
        </w:rPr>
        <w:t>, .</w:t>
      </w:r>
      <w:r w:rsidR="00C21917">
        <w:rPr>
          <w:rFonts w:cstheme="minorHAnsi"/>
        </w:rPr>
        <w:t>70</w:t>
      </w:r>
      <w:r w:rsidR="009D4CC6">
        <w:rPr>
          <w:rFonts w:cstheme="minorHAnsi"/>
        </w:rPr>
        <w:t xml:space="preserve">]) </w:t>
      </w:r>
      <w:r w:rsidR="005E4688">
        <w:rPr>
          <w:rFonts w:cstheme="minorHAnsi"/>
        </w:rPr>
        <w:t xml:space="preserve">for </w:t>
      </w:r>
      <w:r w:rsidR="009D4CC6">
        <w:rPr>
          <w:rFonts w:cstheme="minorHAnsi"/>
        </w:rPr>
        <w:t>‘medium’ effects and .80 (95% CIs [</w:t>
      </w:r>
      <w:r w:rsidR="003E5976">
        <w:rPr>
          <w:rFonts w:cstheme="minorHAnsi"/>
        </w:rPr>
        <w:t>.</w:t>
      </w:r>
      <w:r w:rsidR="009D4CC6">
        <w:rPr>
          <w:rFonts w:cstheme="minorHAnsi"/>
        </w:rPr>
        <w:t xml:space="preserve">68, </w:t>
      </w:r>
      <w:r w:rsidR="003E5976">
        <w:rPr>
          <w:rFonts w:cstheme="minorHAnsi"/>
        </w:rPr>
        <w:t>.</w:t>
      </w:r>
      <w:r w:rsidR="009D4CC6">
        <w:rPr>
          <w:rFonts w:cstheme="minorHAnsi"/>
        </w:rPr>
        <w:t xml:space="preserve">92]) </w:t>
      </w:r>
      <w:r w:rsidR="005E4688">
        <w:rPr>
          <w:rFonts w:cstheme="minorHAnsi"/>
        </w:rPr>
        <w:t>for</w:t>
      </w:r>
      <w:r w:rsidR="009D4CC6">
        <w:rPr>
          <w:rFonts w:cstheme="minorHAnsi"/>
        </w:rPr>
        <w:t xml:space="preserve"> ‘large’ effects following Cohen’s effect size benchmarks</w:t>
      </w:r>
      <w:r w:rsidR="003E5976">
        <w:rPr>
          <w:rFonts w:cstheme="minorHAnsi"/>
        </w:rPr>
        <w:t xml:space="preserve">. </w:t>
      </w:r>
      <w:r w:rsidR="004823E8">
        <w:rPr>
          <w:rFonts w:cstheme="minorHAnsi"/>
        </w:rPr>
        <w:t xml:space="preserve">The estimated effect of time is negligible at all three benchmarks, at </w:t>
      </w:r>
      <w:r w:rsidR="00E06D21">
        <w:rPr>
          <w:rFonts w:cstheme="minorHAnsi"/>
        </w:rPr>
        <w:t>0</w:t>
      </w:r>
      <w:r w:rsidR="004823E8">
        <w:rPr>
          <w:rFonts w:cstheme="minorHAnsi"/>
        </w:rPr>
        <w:t>.00</w:t>
      </w:r>
      <w:r w:rsidR="00E06D21">
        <w:rPr>
          <w:rFonts w:cstheme="minorHAnsi"/>
        </w:rPr>
        <w:t>0</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03</w:t>
      </w:r>
      <w:r w:rsidR="004823E8" w:rsidRPr="004422F7">
        <w:rPr>
          <w:rFonts w:cstheme="minorHAnsi"/>
        </w:rPr>
        <w:t>, 0.0</w:t>
      </w:r>
      <w:r w:rsidR="004823E8">
        <w:rPr>
          <w:rFonts w:cstheme="minorHAnsi"/>
        </w:rPr>
        <w:t>0</w:t>
      </w:r>
      <w:r w:rsidR="00E06D21">
        <w:rPr>
          <w:rFonts w:cstheme="minorHAnsi"/>
        </w:rPr>
        <w:t>3</w:t>
      </w:r>
      <w:r w:rsidR="004823E8" w:rsidRPr="004422F7">
        <w:rPr>
          <w:rFonts w:cstheme="minorHAnsi"/>
        </w:rPr>
        <w:t>]</w:t>
      </w:r>
      <w:r w:rsidR="004823E8">
        <w:rPr>
          <w:rFonts w:cstheme="minorHAnsi"/>
        </w:rPr>
        <w:t>), .00</w:t>
      </w:r>
      <w:r w:rsidR="00130752">
        <w:rPr>
          <w:rFonts w:cstheme="minorHAnsi"/>
        </w:rPr>
        <w:t>1</w:t>
      </w:r>
      <w:r w:rsidR="004823E8">
        <w:rPr>
          <w:rFonts w:cstheme="minorHAnsi"/>
        </w:rPr>
        <w:t xml:space="preserve"> (95% CIs </w:t>
      </w:r>
      <w:r w:rsidR="004823E8" w:rsidRPr="004422F7">
        <w:rPr>
          <w:rFonts w:cstheme="minorHAnsi"/>
        </w:rPr>
        <w:t>[</w:t>
      </w:r>
      <w:r w:rsidR="004823E8">
        <w:rPr>
          <w:rFonts w:cstheme="minorHAnsi"/>
        </w:rPr>
        <w:t>-</w:t>
      </w:r>
      <w:r w:rsidR="004823E8" w:rsidRPr="004422F7">
        <w:rPr>
          <w:rFonts w:cstheme="minorHAnsi"/>
        </w:rPr>
        <w:t>0.0</w:t>
      </w:r>
      <w:r w:rsidR="004823E8">
        <w:rPr>
          <w:rFonts w:cstheme="minorHAnsi"/>
        </w:rPr>
        <w:t>0</w:t>
      </w:r>
      <w:r w:rsidR="00130752">
        <w:rPr>
          <w:rFonts w:cstheme="minorHAnsi"/>
        </w:rPr>
        <w:t>2</w:t>
      </w:r>
      <w:r w:rsidR="004823E8" w:rsidRPr="004422F7">
        <w:rPr>
          <w:rFonts w:cstheme="minorHAnsi"/>
        </w:rPr>
        <w:t>, 0.</w:t>
      </w:r>
      <w:r w:rsidR="004823E8">
        <w:rPr>
          <w:rFonts w:cstheme="minorHAnsi"/>
        </w:rPr>
        <w:t>00</w:t>
      </w:r>
      <w:r w:rsidR="00130752">
        <w:rPr>
          <w:rFonts w:cstheme="minorHAnsi"/>
        </w:rPr>
        <w:t>4</w:t>
      </w:r>
      <w:r w:rsidR="004823E8" w:rsidRPr="004422F7">
        <w:rPr>
          <w:rFonts w:cstheme="minorHAnsi"/>
        </w:rPr>
        <w:t>]</w:t>
      </w:r>
      <w:r w:rsidR="004823E8">
        <w:rPr>
          <w:rFonts w:cstheme="minorHAnsi"/>
        </w:rPr>
        <w:t xml:space="preserve">) and .001 (95% CIs </w:t>
      </w:r>
      <w:r w:rsidR="004823E8" w:rsidRPr="004422F7">
        <w:rPr>
          <w:rFonts w:cstheme="minorHAnsi"/>
        </w:rPr>
        <w:t>[</w:t>
      </w:r>
      <w:r w:rsidR="004823E8">
        <w:rPr>
          <w:rFonts w:cstheme="minorHAnsi"/>
        </w:rPr>
        <w:t>-</w:t>
      </w:r>
      <w:r w:rsidR="004823E8" w:rsidRPr="004422F7">
        <w:rPr>
          <w:rFonts w:cstheme="minorHAnsi"/>
        </w:rPr>
        <w:t>0.0</w:t>
      </w:r>
      <w:r w:rsidR="00A36FE0">
        <w:rPr>
          <w:rFonts w:cstheme="minorHAnsi"/>
        </w:rPr>
        <w:t>02</w:t>
      </w:r>
      <w:r w:rsidR="004823E8" w:rsidRPr="004422F7">
        <w:rPr>
          <w:rFonts w:cstheme="minorHAnsi"/>
        </w:rPr>
        <w:t>, 0.0</w:t>
      </w:r>
      <w:r w:rsidR="004823E8">
        <w:rPr>
          <w:rFonts w:cstheme="minorHAnsi"/>
        </w:rPr>
        <w:t>0</w:t>
      </w:r>
      <w:r w:rsidR="003466DB">
        <w:rPr>
          <w:rFonts w:cstheme="minorHAnsi"/>
        </w:rPr>
        <w:t>1</w:t>
      </w:r>
      <w:r w:rsidR="004823E8" w:rsidRPr="004422F7">
        <w:rPr>
          <w:rFonts w:cstheme="minorHAnsi"/>
        </w:rPr>
        <w:t>]</w:t>
      </w:r>
      <w:r w:rsidR="004823E8">
        <w:rPr>
          <w:rFonts w:cstheme="minorHAnsi"/>
        </w:rPr>
        <w:t>) at the small</w:t>
      </w:r>
      <w:r w:rsidR="003E68CF">
        <w:rPr>
          <w:rFonts w:cstheme="minorHAnsi"/>
        </w:rPr>
        <w:t>,</w:t>
      </w:r>
      <w:r w:rsidR="004823E8">
        <w:rPr>
          <w:rFonts w:cstheme="minorHAnsi"/>
        </w:rPr>
        <w:t xml:space="preserve"> medium and large benchmarks respectively</w:t>
      </w:r>
      <w:r w:rsidR="00927899">
        <w:rPr>
          <w:rFonts w:cstheme="minorHAnsi"/>
        </w:rPr>
        <w:t>, with these values representing the estimated change in power per year</w:t>
      </w:r>
      <w:r w:rsidR="00731611">
        <w:rPr>
          <w:rFonts w:cstheme="minorHAnsi"/>
        </w:rPr>
        <w:t xml:space="preserve">. </w:t>
      </w:r>
      <w:r w:rsidR="00B05278">
        <w:rPr>
          <w:rFonts w:cstheme="minorHAnsi"/>
        </w:rPr>
        <w:t>S</w:t>
      </w:r>
      <w:r w:rsidR="001E12FB">
        <w:rPr>
          <w:rFonts w:cstheme="minorHAnsi"/>
        </w:rPr>
        <w:t xml:space="preserve">ee </w:t>
      </w:r>
      <w:r w:rsidR="001E12FB" w:rsidRPr="004422F7">
        <w:rPr>
          <w:rFonts w:cstheme="minorHAnsi"/>
        </w:rPr>
        <w:t>Table [Meta-regression</w:t>
      </w:r>
      <w:r w:rsidR="001E12FB">
        <w:rPr>
          <w:rFonts w:cstheme="minorHAnsi"/>
        </w:rPr>
        <w:t xml:space="preserve"> primary small</w:t>
      </w:r>
      <w:r w:rsidR="001E12FB" w:rsidRPr="004422F7">
        <w:rPr>
          <w:rFonts w:cstheme="minorHAnsi"/>
        </w:rPr>
        <w:t>]</w:t>
      </w:r>
      <w:proofErr w:type="gramStart"/>
      <w:r w:rsidR="001E12FB">
        <w:rPr>
          <w:rFonts w:cstheme="minorHAnsi"/>
        </w:rPr>
        <w:t>-</w:t>
      </w:r>
      <w:r w:rsidR="001E12FB" w:rsidRPr="004422F7">
        <w:rPr>
          <w:rFonts w:cstheme="minorHAnsi"/>
        </w:rPr>
        <w:t>[</w:t>
      </w:r>
      <w:proofErr w:type="gramEnd"/>
      <w:r w:rsidR="001E12FB" w:rsidRPr="004422F7">
        <w:rPr>
          <w:rFonts w:cstheme="minorHAnsi"/>
        </w:rPr>
        <w:t>Meta-regression</w:t>
      </w:r>
      <w:r w:rsidR="001E12FB">
        <w:rPr>
          <w:rFonts w:cstheme="minorHAnsi"/>
        </w:rPr>
        <w:t xml:space="preserve"> primary large</w:t>
      </w:r>
      <w:r w:rsidR="001E12FB" w:rsidRPr="004422F7">
        <w:rPr>
          <w:rFonts w:cstheme="minorHAnsi"/>
        </w:rPr>
        <w:t>]</w:t>
      </w:r>
      <w:r w:rsidR="001E12FB">
        <w:rPr>
          <w:rFonts w:cstheme="minorHAnsi"/>
        </w:rPr>
        <w:t xml:space="preserve"> for </w:t>
      </w:r>
      <w:r w:rsidR="001B516A">
        <w:rPr>
          <w:rFonts w:cstheme="minorHAnsi"/>
        </w:rPr>
        <w:t>full model output, variance estimates and QE tests for excess heterogeneity</w:t>
      </w:r>
      <w:r w:rsidR="001E12FB">
        <w:rPr>
          <w:rFonts w:cstheme="minorHAnsi"/>
        </w:rPr>
        <w:t>.</w:t>
      </w:r>
      <w:r w:rsidR="001B516A">
        <w:rPr>
          <w:rFonts w:cstheme="minorHAnsi"/>
        </w:rPr>
        <w:t xml:space="preserve"> </w:t>
      </w:r>
      <w:r w:rsidR="003E68CF">
        <w:rPr>
          <w:rFonts w:cstheme="minorHAnsi"/>
        </w:rPr>
        <w:t>The</w:t>
      </w:r>
      <w:r w:rsidR="00B05278">
        <w:rPr>
          <w:rFonts w:cstheme="minorHAnsi"/>
        </w:rPr>
        <w:t xml:space="preserve"> amount</w:t>
      </w:r>
      <w:r w:rsidR="003E68CF">
        <w:rPr>
          <w:rFonts w:cstheme="minorHAnsi"/>
        </w:rPr>
        <w:t xml:space="preserve"> of heterogeneity is unsurprising</w:t>
      </w:r>
      <w:r w:rsidR="001E12FB">
        <w:rPr>
          <w:rFonts w:cstheme="minorHAnsi"/>
        </w:rPr>
        <w:t xml:space="preserve"> </w:t>
      </w:r>
      <w:r w:rsidR="004823E8">
        <w:rPr>
          <w:rFonts w:cstheme="minorHAnsi"/>
        </w:rPr>
        <w:t xml:space="preserve">given the </w:t>
      </w:r>
      <w:r w:rsidR="000452E1">
        <w:rPr>
          <w:rFonts w:cstheme="minorHAnsi"/>
        </w:rPr>
        <w:t>diverse</w:t>
      </w:r>
      <w:r w:rsidR="004823E8">
        <w:rPr>
          <w:rFonts w:cstheme="minorHAnsi"/>
        </w:rPr>
        <w:t xml:space="preserve"> populations </w:t>
      </w:r>
      <w:r w:rsidR="00284E17">
        <w:rPr>
          <w:rFonts w:cstheme="minorHAnsi"/>
        </w:rPr>
        <w:t>included in this analysis,</w:t>
      </w:r>
      <w:r w:rsidR="00064131">
        <w:rPr>
          <w:rFonts w:cstheme="minorHAnsi"/>
        </w:rPr>
        <w:t xml:space="preserve"> with power estimates of </w:t>
      </w:r>
      <w:r w:rsidR="003C3406">
        <w:rPr>
          <w:rFonts w:cstheme="minorHAnsi"/>
        </w:rPr>
        <w:t xml:space="preserve">populations </w:t>
      </w:r>
      <w:r w:rsidR="00064131">
        <w:rPr>
          <w:rFonts w:cstheme="minorHAnsi"/>
        </w:rPr>
        <w:t xml:space="preserve">as varied as </w:t>
      </w:r>
      <w:r w:rsidR="00326253">
        <w:rPr>
          <w:rFonts w:cstheme="minorHAnsi"/>
        </w:rPr>
        <w:t xml:space="preserve">regression models in IO psychology </w:t>
      </w:r>
      <w:r w:rsidR="003E68CF">
        <w:rPr>
          <w:rFonts w:cstheme="minorHAnsi"/>
        </w:rPr>
        <w:t>compared</w:t>
      </w:r>
      <w:r w:rsidR="00326253">
        <w:rPr>
          <w:rFonts w:cstheme="minorHAnsi"/>
        </w:rPr>
        <w:t xml:space="preserve"> </w:t>
      </w:r>
      <w:r w:rsidR="003F011D">
        <w:rPr>
          <w:rFonts w:cstheme="minorHAnsi"/>
        </w:rPr>
        <w:t xml:space="preserve">to </w:t>
      </w:r>
      <w:r w:rsidR="00326253">
        <w:rPr>
          <w:rFonts w:cstheme="minorHAnsi"/>
        </w:rPr>
        <w:t>t-tests in clinical psychology</w:t>
      </w:r>
      <w:r w:rsidR="001B516A">
        <w:rPr>
          <w:rFonts w:cstheme="minorHAnsi"/>
        </w:rPr>
        <w:t xml:space="preserve">. </w:t>
      </w:r>
      <w:r w:rsidR="00C66B90">
        <w:rPr>
          <w:rFonts w:cstheme="minorHAnsi"/>
        </w:rPr>
        <w:t xml:space="preserve">Additionally, </w:t>
      </w:r>
      <w:r w:rsidR="00C66B90">
        <w:rPr>
          <w:rStyle w:val="CommentReference"/>
          <w:rFonts w:cstheme="minorHAnsi"/>
          <w:sz w:val="24"/>
          <w:szCs w:val="24"/>
        </w:rPr>
        <w:t>d</w:t>
      </w:r>
      <w:r w:rsidR="00A92532" w:rsidRPr="004422F7">
        <w:rPr>
          <w:rStyle w:val="CommentReference"/>
          <w:rFonts w:cstheme="minorHAnsi"/>
          <w:sz w:val="24"/>
          <w:szCs w:val="24"/>
        </w:rPr>
        <w:t>eviat</w:t>
      </w:r>
      <w:r w:rsidR="00A92532">
        <w:rPr>
          <w:rStyle w:val="CommentReference"/>
          <w:rFonts w:cstheme="minorHAnsi"/>
          <w:sz w:val="24"/>
          <w:szCs w:val="24"/>
        </w:rPr>
        <w:t>ions</w:t>
      </w:r>
      <w:r w:rsidR="00A92532" w:rsidRPr="004422F7">
        <w:rPr>
          <w:rStyle w:val="CommentReference"/>
          <w:rFonts w:cstheme="minorHAnsi"/>
          <w:sz w:val="24"/>
          <w:szCs w:val="24"/>
        </w:rPr>
        <w:t xml:space="preserve"> from </w:t>
      </w:r>
      <w:r w:rsidR="00A92532">
        <w:rPr>
          <w:rStyle w:val="CommentReference"/>
          <w:rFonts w:cstheme="minorHAnsi"/>
          <w:sz w:val="24"/>
          <w:szCs w:val="24"/>
        </w:rPr>
        <w:t>Cohen’s approach to power survey</w:t>
      </w:r>
      <w:r w:rsidR="00CC2725">
        <w:rPr>
          <w:rStyle w:val="CommentReference"/>
          <w:rFonts w:cstheme="minorHAnsi"/>
          <w:sz w:val="24"/>
          <w:szCs w:val="24"/>
        </w:rPr>
        <w:t>s</w:t>
      </w:r>
      <w:r w:rsidR="00A92532" w:rsidRPr="004422F7">
        <w:rPr>
          <w:rStyle w:val="CommentReference"/>
          <w:rFonts w:cstheme="minorHAnsi"/>
          <w:sz w:val="24"/>
          <w:szCs w:val="24"/>
        </w:rPr>
        <w:t xml:space="preserve"> (e.g., not averaging the power of each article, only estimating power for the articles “primary analysis”, or only targeting a particular type of analysis)</w:t>
      </w:r>
      <w:r w:rsidR="00CC2725">
        <w:rPr>
          <w:rStyle w:val="CommentReference"/>
          <w:rFonts w:cstheme="minorHAnsi"/>
          <w:sz w:val="24"/>
          <w:szCs w:val="24"/>
        </w:rPr>
        <w:t xml:space="preserve"> may add additional unexplained variability in power estimates. </w:t>
      </w:r>
    </w:p>
    <w:p w14:paraId="60F3E9B8" w14:textId="0D6A237A" w:rsidR="0054531D" w:rsidRDefault="008B2158" w:rsidP="00301958">
      <w:pPr>
        <w:spacing w:line="360" w:lineRule="auto"/>
        <w:ind w:firstLine="720"/>
        <w:rPr>
          <w:rStyle w:val="CommentReference"/>
          <w:rFonts w:cstheme="minorHAnsi"/>
          <w:sz w:val="24"/>
          <w:szCs w:val="24"/>
        </w:rPr>
      </w:pPr>
      <w:r>
        <w:rPr>
          <w:rFonts w:cstheme="minorHAnsi"/>
        </w:rPr>
        <w:t xml:space="preserve">In </w:t>
      </w:r>
      <w:r w:rsidR="000E1905">
        <w:rPr>
          <w:rFonts w:cstheme="minorHAnsi"/>
        </w:rPr>
        <w:t>interpreting</w:t>
      </w:r>
      <w:r>
        <w:rPr>
          <w:rFonts w:cstheme="minorHAnsi"/>
        </w:rPr>
        <w:t xml:space="preserve"> t</w:t>
      </w:r>
      <w:r w:rsidR="00304240">
        <w:rPr>
          <w:rFonts w:cstheme="minorHAnsi"/>
        </w:rPr>
        <w:t>he e</w:t>
      </w:r>
      <w:r w:rsidR="00383FCF" w:rsidRPr="009A2958">
        <w:rPr>
          <w:rFonts w:eastAsia="Cambria" w:cstheme="minorHAnsi"/>
        </w:rPr>
        <w:t xml:space="preserve">mpirical Bayes estimates </w:t>
      </w:r>
      <w:r w:rsidR="00655F58">
        <w:rPr>
          <w:rFonts w:eastAsia="Cambria" w:cstheme="minorHAnsi"/>
        </w:rPr>
        <w:t>of</w:t>
      </w:r>
      <w:r w:rsidR="00383FCF" w:rsidRPr="009A2958">
        <w:rPr>
          <w:rFonts w:eastAsia="Cambria" w:cstheme="minorHAnsi"/>
        </w:rPr>
        <w:t xml:space="preserve"> random effects</w:t>
      </w:r>
      <w:r w:rsidR="00383FCF">
        <w:rPr>
          <w:rFonts w:eastAsia="Cambria" w:cstheme="minorHAnsi"/>
        </w:rPr>
        <w:t xml:space="preserve"> </w:t>
      </w:r>
      <w:r w:rsidR="00655F58">
        <w:rPr>
          <w:rFonts w:eastAsia="Cambria" w:cstheme="minorHAnsi"/>
        </w:rPr>
        <w:t>for</w:t>
      </w:r>
      <w:r w:rsidR="00383FCF">
        <w:rPr>
          <w:rFonts w:eastAsia="Cambria" w:cstheme="minorHAnsi"/>
        </w:rPr>
        <w:t xml:space="preserve"> area </w:t>
      </w:r>
      <w:r w:rsidR="00655F58">
        <w:rPr>
          <w:rFonts w:eastAsia="Cambria" w:cstheme="minorHAnsi"/>
        </w:rPr>
        <w:t>of</w:t>
      </w:r>
      <w:r w:rsidR="00383FCF">
        <w:rPr>
          <w:rFonts w:eastAsia="Cambria" w:cstheme="minorHAnsi"/>
        </w:rPr>
        <w:t xml:space="preserve"> psychology at each benchmark</w:t>
      </w:r>
      <w:r>
        <w:rPr>
          <w:rFonts w:eastAsia="Cambria" w:cstheme="minorHAnsi"/>
        </w:rPr>
        <w:t xml:space="preserve">, it’s important to </w:t>
      </w:r>
      <w:r w:rsidR="008B7F8B">
        <w:rPr>
          <w:rFonts w:eastAsia="Cambria" w:cstheme="minorHAnsi"/>
        </w:rPr>
        <w:t>emphasize</w:t>
      </w:r>
      <w:r>
        <w:rPr>
          <w:rFonts w:eastAsia="Cambria" w:cstheme="minorHAnsi"/>
        </w:rPr>
        <w:t xml:space="preserve"> the </w:t>
      </w:r>
      <w:r w:rsidR="00304240">
        <w:rPr>
          <w:rFonts w:eastAsia="Cambria" w:cstheme="minorHAnsi"/>
        </w:rPr>
        <w:t>degree of imprecision</w:t>
      </w:r>
      <w:r>
        <w:rPr>
          <w:rFonts w:eastAsia="Cambria" w:cstheme="minorHAnsi"/>
        </w:rPr>
        <w:t xml:space="preserve"> in these estimates</w:t>
      </w:r>
      <w:r w:rsidR="00D85631">
        <w:rPr>
          <w:rFonts w:eastAsia="Cambria" w:cstheme="minorHAnsi"/>
        </w:rPr>
        <w:t>.</w:t>
      </w:r>
      <w:r w:rsidR="001C1ACB">
        <w:rPr>
          <w:rFonts w:eastAsia="Cambria" w:cstheme="minorHAnsi"/>
        </w:rPr>
        <w:t xml:space="preserve"> </w:t>
      </w:r>
      <w:r w:rsidR="00D85631">
        <w:rPr>
          <w:rFonts w:eastAsia="Cambria" w:cstheme="minorHAnsi"/>
        </w:rPr>
        <w:t>N</w:t>
      </w:r>
      <w:r w:rsidR="00383FCF">
        <w:rPr>
          <w:rFonts w:eastAsia="Cambria" w:cstheme="minorHAnsi"/>
        </w:rPr>
        <w:t xml:space="preserve">o area of psychological research is </w:t>
      </w:r>
      <w:r w:rsidR="00333BDE">
        <w:rPr>
          <w:rFonts w:eastAsia="Cambria" w:cstheme="minorHAnsi"/>
        </w:rPr>
        <w:t>estimated to have consistently higher or levels of statistical power across all of the benchmarks (i.e., none have credible intervals that indicate a precise directional prediction across the small medium and large benchmarks)</w:t>
      </w:r>
      <w:r w:rsidR="00AD4A15">
        <w:rPr>
          <w:rFonts w:eastAsia="Cambria" w:cstheme="minorHAnsi"/>
        </w:rPr>
        <w:t xml:space="preserve">. </w:t>
      </w:r>
    </w:p>
    <w:p w14:paraId="5CD0746A" w14:textId="4688577A" w:rsidR="00ED379D" w:rsidRDefault="00DB2CA9" w:rsidP="00ED379D">
      <w:pPr>
        <w:spacing w:line="360" w:lineRule="auto"/>
        <w:rPr>
          <w:rFonts w:cstheme="minorHAnsi"/>
        </w:rPr>
      </w:pPr>
      <w:r>
        <w:rPr>
          <w:noProof/>
        </w:rPr>
        <w:lastRenderedPageBreak/>
        <w:drawing>
          <wp:inline distT="0" distB="0" distL="0" distR="0" wp14:anchorId="083A2266" wp14:editId="5B1F0CB8">
            <wp:extent cx="5727700" cy="723709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05DDF952" w14:textId="063CE477" w:rsidR="00B52CBF" w:rsidRDefault="00C25347" w:rsidP="00C25347">
      <w:pPr>
        <w:spacing w:line="360" w:lineRule="auto"/>
        <w:rPr>
          <w:rFonts w:cstheme="minorHAnsi"/>
        </w:rPr>
      </w:pPr>
      <w:r>
        <w:rPr>
          <w:rFonts w:cstheme="minorHAnsi"/>
        </w:rPr>
        <w:t>Plot [</w:t>
      </w:r>
      <w:proofErr w:type="spellStart"/>
      <w:r>
        <w:rPr>
          <w:rFonts w:cstheme="minorHAnsi"/>
        </w:rPr>
        <w:t>ForestMedSmall</w:t>
      </w:r>
      <w:proofErr w:type="spellEnd"/>
      <w:r w:rsidR="00B52CBF">
        <w:rPr>
          <w:rFonts w:cstheme="minorHAnsi"/>
        </w:rPr>
        <w:t>]</w:t>
      </w:r>
      <w:r w:rsidR="00BA64CF">
        <w:rPr>
          <w:rFonts w:cstheme="minorHAnsi"/>
        </w:rPr>
        <w:t xml:space="preserve">. Forest plot of </w:t>
      </w:r>
      <w:r w:rsidR="00DD6867">
        <w:rPr>
          <w:rFonts w:cstheme="minorHAnsi"/>
        </w:rPr>
        <w:t>studies of the power</w:t>
      </w:r>
      <w:r w:rsidR="00BA64CF">
        <w:rPr>
          <w:rFonts w:cstheme="minorHAnsi"/>
        </w:rPr>
        <w:t xml:space="preserve"> of </w:t>
      </w:r>
      <w:r w:rsidR="0010197A">
        <w:rPr>
          <w:rFonts w:cstheme="minorHAnsi"/>
        </w:rPr>
        <w:t xml:space="preserve">the </w:t>
      </w:r>
      <w:r w:rsidR="00E41034">
        <w:rPr>
          <w:rFonts w:cstheme="minorHAnsi"/>
          <w:noProof/>
        </w:rPr>
        <w:t>power of psychology resea</w:t>
      </w:r>
      <w:r w:rsidR="00DD6867">
        <w:rPr>
          <w:rFonts w:cstheme="minorHAnsi"/>
          <w:noProof/>
        </w:rPr>
        <w:t>r</w:t>
      </w:r>
      <w:r w:rsidR="00E41034">
        <w:rPr>
          <w:rFonts w:cstheme="minorHAnsi"/>
          <w:noProof/>
        </w:rPr>
        <w:t>ch literatures</w:t>
      </w:r>
      <w:r w:rsidR="00DD6867">
        <w:rPr>
          <w:rFonts w:cstheme="minorHAnsi"/>
          <w:noProof/>
        </w:rPr>
        <w:t xml:space="preserve"> at</w:t>
      </w:r>
      <w:r w:rsidR="00A50E3A" w:rsidRPr="00A50E3A">
        <w:rPr>
          <w:rFonts w:cstheme="minorHAnsi"/>
          <w:noProof/>
        </w:rPr>
        <w:t xml:space="preserve"> </w:t>
      </w:r>
      <w:r w:rsidR="00A50E3A">
        <w:rPr>
          <w:rFonts w:cstheme="minorHAnsi"/>
          <w:noProof/>
        </w:rPr>
        <w:t>Cohen’s (1988)</w:t>
      </w:r>
      <w:r w:rsidR="00DD6867">
        <w:rPr>
          <w:rFonts w:cstheme="minorHAnsi"/>
          <w:noProof/>
        </w:rPr>
        <w:t xml:space="preserve"> small effect size. </w:t>
      </w:r>
      <w:r w:rsidR="005C5D54">
        <w:rPr>
          <w:rFonts w:cstheme="minorHAnsi"/>
          <w:noProof/>
        </w:rPr>
        <w:t xml:space="preserve">The </w:t>
      </w:r>
      <w:r w:rsidR="003A1B7E">
        <w:rPr>
          <w:rFonts w:cstheme="minorHAnsi"/>
          <w:noProof/>
        </w:rPr>
        <w:t xml:space="preserve">polygon </w:t>
      </w:r>
      <w:r w:rsidR="005C5D54">
        <w:rPr>
          <w:rFonts w:cstheme="minorHAnsi"/>
          <w:noProof/>
        </w:rPr>
        <w:t>depicts reports the model intercept</w:t>
      </w:r>
      <w:r w:rsidR="00326253">
        <w:rPr>
          <w:rFonts w:cstheme="minorHAnsi"/>
          <w:noProof/>
        </w:rPr>
        <w:t>.</w:t>
      </w:r>
      <w:r w:rsidR="008B49CE">
        <w:rPr>
          <w:rFonts w:cstheme="minorHAnsi"/>
          <w:noProof/>
        </w:rPr>
        <w:t xml:space="preserve"> NAs included for studies that did not estimate power at this effect size benchmark but did for the medium or large benchmarks.</w:t>
      </w:r>
    </w:p>
    <w:p w14:paraId="5B9C9E8C" w14:textId="33E7BFC5" w:rsidR="00C5303A" w:rsidRDefault="00DB2CA9" w:rsidP="00F930F8">
      <w:pPr>
        <w:spacing w:line="360" w:lineRule="auto"/>
        <w:rPr>
          <w:rFonts w:cstheme="minorHAnsi"/>
        </w:rPr>
      </w:pPr>
      <w:r>
        <w:rPr>
          <w:noProof/>
        </w:rPr>
        <w:lastRenderedPageBreak/>
        <w:drawing>
          <wp:inline distT="0" distB="0" distL="0" distR="0" wp14:anchorId="0959197D" wp14:editId="2B0B17FB">
            <wp:extent cx="5727700" cy="7237095"/>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5A8799AC" w14:textId="4E8E06AC" w:rsidR="00F930F8" w:rsidRDefault="00F930F8" w:rsidP="00F930F8">
      <w:pPr>
        <w:spacing w:line="360" w:lineRule="auto"/>
        <w:rPr>
          <w:rFonts w:cstheme="minorHAnsi"/>
        </w:rPr>
      </w:pPr>
      <w:r>
        <w:rPr>
          <w:rFonts w:cstheme="minorHAnsi"/>
        </w:rPr>
        <w:t>Plot [</w:t>
      </w:r>
      <w:proofErr w:type="spellStart"/>
      <w:r>
        <w:rPr>
          <w:rFonts w:cstheme="minorHAnsi"/>
        </w:rPr>
        <w:t>ForestMedMean</w:t>
      </w:r>
      <w:proofErr w:type="spellEnd"/>
      <w:r>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a Cohen’s (1988) medium effect size.</w:t>
      </w:r>
      <w:r w:rsidR="005C5D54" w:rsidRPr="005C5D54">
        <w:rPr>
          <w:rFonts w:cstheme="minorHAnsi"/>
          <w:noProof/>
        </w:rPr>
        <w:t xml:space="preserve"> </w:t>
      </w:r>
      <w:r w:rsidR="005C5D54">
        <w:rPr>
          <w:rFonts w:cstheme="minorHAnsi"/>
          <w:noProof/>
        </w:rPr>
        <w:t>The</w:t>
      </w:r>
      <w:r w:rsidR="00326253">
        <w:rPr>
          <w:rFonts w:cstheme="minorHAnsi"/>
          <w:noProof/>
        </w:rPr>
        <w:t xml:space="preserve"> polygon</w:t>
      </w:r>
      <w:r w:rsidR="005C5D54">
        <w:rPr>
          <w:rFonts w:cstheme="minorHAnsi"/>
          <w:noProof/>
        </w:rPr>
        <w:t xml:space="preserve"> depicts reports the model intercept</w:t>
      </w:r>
      <w:r w:rsidR="00326253">
        <w:rPr>
          <w:rFonts w:cstheme="minorHAnsi"/>
          <w:noProof/>
        </w:rPr>
        <w:t>.</w:t>
      </w:r>
    </w:p>
    <w:p w14:paraId="0F359410" w14:textId="77777777" w:rsidR="00BA64CF" w:rsidRDefault="00BA64CF" w:rsidP="00F930F8">
      <w:pPr>
        <w:spacing w:line="360" w:lineRule="auto"/>
        <w:rPr>
          <w:rFonts w:cstheme="minorHAnsi"/>
        </w:rPr>
      </w:pPr>
    </w:p>
    <w:p w14:paraId="59BD2D4B" w14:textId="5DDE3DE0" w:rsidR="0070011A" w:rsidRDefault="0070011A" w:rsidP="00311512">
      <w:pPr>
        <w:spacing w:line="360" w:lineRule="auto"/>
        <w:rPr>
          <w:rFonts w:cstheme="minorHAnsi"/>
          <w:noProof/>
        </w:rPr>
      </w:pPr>
    </w:p>
    <w:p w14:paraId="2AF5BDE0" w14:textId="5590CE5B" w:rsidR="00C5303A" w:rsidRDefault="003A5449" w:rsidP="00311512">
      <w:pPr>
        <w:spacing w:line="360" w:lineRule="auto"/>
        <w:rPr>
          <w:rFonts w:cstheme="minorHAnsi"/>
        </w:rPr>
      </w:pPr>
      <w:r>
        <w:rPr>
          <w:noProof/>
        </w:rPr>
        <w:lastRenderedPageBreak/>
        <w:drawing>
          <wp:inline distT="0" distB="0" distL="0" distR="0" wp14:anchorId="7EE373CC" wp14:editId="2F494F14">
            <wp:extent cx="5727700" cy="7237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7237095"/>
                    </a:xfrm>
                    <a:prstGeom prst="rect">
                      <a:avLst/>
                    </a:prstGeom>
                    <a:noFill/>
                    <a:ln>
                      <a:noFill/>
                    </a:ln>
                  </pic:spPr>
                </pic:pic>
              </a:graphicData>
            </a:graphic>
          </wp:inline>
        </w:drawing>
      </w:r>
    </w:p>
    <w:p w14:paraId="78F2F714" w14:textId="5FF7FB79" w:rsidR="00C75344" w:rsidRDefault="00C75344" w:rsidP="00C75344">
      <w:pPr>
        <w:spacing w:line="360" w:lineRule="auto"/>
        <w:rPr>
          <w:rFonts w:cstheme="minorHAnsi"/>
        </w:rPr>
      </w:pPr>
      <w:r>
        <w:rPr>
          <w:rFonts w:cstheme="minorHAnsi"/>
        </w:rPr>
        <w:t>Plot [</w:t>
      </w:r>
      <w:proofErr w:type="spellStart"/>
      <w:r>
        <w:rPr>
          <w:rFonts w:cstheme="minorHAnsi"/>
        </w:rPr>
        <w:t>ForestLargeMean</w:t>
      </w:r>
      <w:proofErr w:type="spellEnd"/>
      <w:r>
        <w:rPr>
          <w:rFonts w:cstheme="minorHAnsi"/>
        </w:rPr>
        <w:t>].</w:t>
      </w:r>
      <w:r w:rsidR="00DD6867" w:rsidRPr="00DD6867">
        <w:rPr>
          <w:rFonts w:cstheme="minorHAnsi"/>
        </w:rPr>
        <w:t xml:space="preserve"> </w:t>
      </w:r>
      <w:r w:rsidR="00DD6867">
        <w:rPr>
          <w:rFonts w:cstheme="minorHAnsi"/>
        </w:rPr>
        <w:t xml:space="preserve">Forest plot of studies of the power of the </w:t>
      </w:r>
      <w:r w:rsidR="00DD6867">
        <w:rPr>
          <w:rFonts w:cstheme="minorHAnsi"/>
          <w:noProof/>
        </w:rPr>
        <w:t>power of psychology research literatures at Cohen’s (1988) large effect size.</w:t>
      </w:r>
      <w:r w:rsidR="005C5D54" w:rsidRPr="005C5D54">
        <w:rPr>
          <w:rFonts w:cstheme="minorHAnsi"/>
          <w:noProof/>
        </w:rPr>
        <w:t xml:space="preserve"> </w:t>
      </w:r>
      <w:r w:rsidR="005C5D54">
        <w:rPr>
          <w:rFonts w:cstheme="minorHAnsi"/>
          <w:noProof/>
        </w:rPr>
        <w:t>The polygon depicts the model intercept</w:t>
      </w:r>
      <w:r w:rsidR="00D137D1">
        <w:rPr>
          <w:rFonts w:cstheme="minorHAnsi"/>
          <w:noProof/>
        </w:rPr>
        <w:t>.</w:t>
      </w:r>
      <w:r w:rsidR="008B49CE">
        <w:rPr>
          <w:rFonts w:cstheme="minorHAnsi"/>
          <w:noProof/>
        </w:rPr>
        <w:t xml:space="preserve"> NAs included for studies that did not estimate power at this effect size benchmark but did for the </w:t>
      </w:r>
      <w:r w:rsidR="00655A3C">
        <w:rPr>
          <w:rFonts w:cstheme="minorHAnsi"/>
          <w:noProof/>
        </w:rPr>
        <w:t>small or medium benchmarks.</w:t>
      </w:r>
    </w:p>
    <w:p w14:paraId="78CA3954" w14:textId="3DC7D5F5" w:rsidR="00D54217" w:rsidRPr="00704924" w:rsidRDefault="0006197D" w:rsidP="00704924">
      <w:pPr>
        <w:rPr>
          <w:rFonts w:cstheme="minorHAnsi"/>
          <w:b/>
        </w:rPr>
      </w:pPr>
      <w:r>
        <w:rPr>
          <w:rFonts w:cstheme="minorHAnsi"/>
          <w:b/>
        </w:rPr>
        <w:br w:type="page"/>
      </w:r>
    </w:p>
    <w:p w14:paraId="2F4F1E88" w14:textId="17833262" w:rsidR="0070011A" w:rsidRPr="004422F7" w:rsidRDefault="0070011A" w:rsidP="0070011A">
      <w:pPr>
        <w:widowControl w:val="0"/>
        <w:autoSpaceDE w:val="0"/>
        <w:autoSpaceDN w:val="0"/>
        <w:adjustRightInd w:val="0"/>
        <w:rPr>
          <w:rFonts w:cstheme="minorHAnsi"/>
        </w:rPr>
      </w:pPr>
      <w:r w:rsidRPr="004422F7">
        <w:rPr>
          <w:rFonts w:cstheme="minorHAnsi"/>
        </w:rPr>
        <w:lastRenderedPageBreak/>
        <w:t>Table [Meta-regression</w:t>
      </w:r>
      <w:r>
        <w:rPr>
          <w:rFonts w:cstheme="minorHAnsi"/>
        </w:rPr>
        <w:t xml:space="preserve"> primary small</w:t>
      </w:r>
      <w:r w:rsidRPr="004422F7">
        <w:rPr>
          <w:rFonts w:cstheme="minorHAnsi"/>
        </w:rPr>
        <w:t>]</w:t>
      </w:r>
      <w:r>
        <w:rPr>
          <w:rFonts w:cstheme="minorHAnsi"/>
        </w:rPr>
        <w:t>.</w:t>
      </w:r>
    </w:p>
    <w:p w14:paraId="5224429B" w14:textId="7202DAE3" w:rsidR="0070011A" w:rsidRPr="006C5A8B"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small effect size</w:t>
      </w:r>
      <w:r w:rsidR="0004700E">
        <w:rPr>
          <w:rFonts w:cstheme="minorHAnsi"/>
          <w:i/>
          <w:iCs/>
        </w:rPr>
        <w:t>, including the year studied in each power survey as a moderator</w:t>
      </w:r>
      <w:r>
        <w:rPr>
          <w:rFonts w:cstheme="minorHAnsi"/>
          <w:i/>
          <w:iCs/>
        </w:rPr>
        <w:t>.</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18"/>
      </w:tblGrid>
      <w:tr w:rsidR="0070011A" w:rsidRPr="004422F7" w14:paraId="62475761" w14:textId="77777777" w:rsidTr="00AD1981">
        <w:tc>
          <w:tcPr>
            <w:tcW w:w="1885" w:type="dxa"/>
            <w:tcBorders>
              <w:top w:val="single" w:sz="6" w:space="0" w:color="auto"/>
              <w:left w:val="nil"/>
              <w:bottom w:val="nil"/>
              <w:right w:val="nil"/>
            </w:tcBorders>
            <w:vAlign w:val="center"/>
          </w:tcPr>
          <w:p w14:paraId="541C11F8" w14:textId="5AE8A85D" w:rsidR="0070011A" w:rsidRPr="004422F7" w:rsidRDefault="00682F9C" w:rsidP="0070011A">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53EA32E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AAECF22"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b</w:t>
            </w:r>
          </w:p>
          <w:p w14:paraId="7F4D2CAE"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95% CI</w:t>
            </w:r>
          </w:p>
          <w:p w14:paraId="4EB80D8A"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05EC4A91" w14:textId="77777777" w:rsidR="0070011A" w:rsidRPr="004422F7" w:rsidRDefault="0070011A" w:rsidP="0070011A">
            <w:pPr>
              <w:widowControl w:val="0"/>
              <w:autoSpaceDE w:val="0"/>
              <w:autoSpaceDN w:val="0"/>
              <w:adjustRightInd w:val="0"/>
              <w:jc w:val="center"/>
              <w:rPr>
                <w:rFonts w:cstheme="minorHAnsi"/>
              </w:rPr>
            </w:pPr>
            <w:r w:rsidRPr="004422F7">
              <w:rPr>
                <w:rFonts w:cstheme="minorHAnsi"/>
                <w:i/>
                <w:iCs/>
              </w:rPr>
              <w:t>p</w:t>
            </w:r>
          </w:p>
        </w:tc>
        <w:tc>
          <w:tcPr>
            <w:tcW w:w="3118" w:type="dxa"/>
            <w:tcBorders>
              <w:top w:val="single" w:sz="6" w:space="0" w:color="auto"/>
              <w:left w:val="nil"/>
              <w:bottom w:val="nil"/>
              <w:right w:val="nil"/>
            </w:tcBorders>
            <w:vAlign w:val="center"/>
          </w:tcPr>
          <w:p w14:paraId="54F55193" w14:textId="0CCCADFA" w:rsidR="0070011A" w:rsidRPr="004422F7" w:rsidRDefault="00FB097C" w:rsidP="0070011A">
            <w:pPr>
              <w:widowControl w:val="0"/>
              <w:autoSpaceDE w:val="0"/>
              <w:autoSpaceDN w:val="0"/>
              <w:adjustRightInd w:val="0"/>
              <w:jc w:val="center"/>
              <w:rPr>
                <w:rFonts w:cstheme="minorHAnsi"/>
              </w:rPr>
            </w:pPr>
            <w:r>
              <w:t>Random effects and variance</w:t>
            </w:r>
          </w:p>
        </w:tc>
      </w:tr>
      <w:tr w:rsidR="002E144F" w:rsidRPr="004422F7" w14:paraId="6A787F16" w14:textId="77777777" w:rsidTr="00AD1981">
        <w:tc>
          <w:tcPr>
            <w:tcW w:w="1885" w:type="dxa"/>
            <w:tcBorders>
              <w:top w:val="single" w:sz="6" w:space="0" w:color="auto"/>
              <w:left w:val="nil"/>
              <w:bottom w:val="nil"/>
              <w:right w:val="nil"/>
            </w:tcBorders>
            <w:vAlign w:val="center"/>
          </w:tcPr>
          <w:p w14:paraId="65F0226A" w14:textId="7230E2C3" w:rsidR="002E144F" w:rsidRPr="004422F7" w:rsidRDefault="002E144F" w:rsidP="002E144F">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48653837" w14:textId="17E63A52" w:rsidR="002E144F" w:rsidRPr="004422F7" w:rsidRDefault="002E144F" w:rsidP="002E144F">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6E6781">
              <w:rPr>
                <w:rFonts w:cstheme="minorHAnsi"/>
              </w:rPr>
              <w:t>2</w:t>
            </w:r>
            <w:r w:rsidR="00A447FD">
              <w:rPr>
                <w:rFonts w:cstheme="minorHAnsi"/>
              </w:rPr>
              <w:t>3</w:t>
            </w:r>
            <w:r w:rsidR="00F94F9B">
              <w:rPr>
                <w:rFonts w:cstheme="minorHAnsi"/>
              </w:rPr>
              <w:t>3</w:t>
            </w:r>
          </w:p>
        </w:tc>
        <w:tc>
          <w:tcPr>
            <w:tcW w:w="1843" w:type="dxa"/>
            <w:tcBorders>
              <w:top w:val="single" w:sz="6" w:space="0" w:color="auto"/>
              <w:left w:val="nil"/>
              <w:bottom w:val="nil"/>
              <w:right w:val="nil"/>
            </w:tcBorders>
            <w:vAlign w:val="center"/>
          </w:tcPr>
          <w:p w14:paraId="6E2A6B8C" w14:textId="65A9AEED" w:rsidR="002E144F" w:rsidRPr="004422F7" w:rsidRDefault="002E144F" w:rsidP="002E144F">
            <w:pPr>
              <w:widowControl w:val="0"/>
              <w:tabs>
                <w:tab w:val="decimal" w:leader="dot" w:pos="277"/>
              </w:tabs>
              <w:autoSpaceDE w:val="0"/>
              <w:autoSpaceDN w:val="0"/>
              <w:adjustRightInd w:val="0"/>
              <w:jc w:val="center"/>
              <w:rPr>
                <w:rFonts w:cstheme="minorHAnsi"/>
              </w:rPr>
            </w:pPr>
            <w:r w:rsidRPr="004422F7">
              <w:rPr>
                <w:rFonts w:cstheme="minorHAnsi"/>
              </w:rPr>
              <w:t>[</w:t>
            </w:r>
            <w:r w:rsidR="005A5BF9">
              <w:rPr>
                <w:rFonts w:cstheme="minorHAnsi"/>
              </w:rPr>
              <w:t>0</w:t>
            </w:r>
            <w:r>
              <w:rPr>
                <w:rFonts w:cstheme="minorHAnsi"/>
              </w:rPr>
              <w:t>.</w:t>
            </w:r>
            <w:r w:rsidR="005A5BF9">
              <w:rPr>
                <w:rFonts w:cstheme="minorHAnsi"/>
              </w:rPr>
              <w:t>17</w:t>
            </w:r>
            <w:r w:rsidR="00F94F9B">
              <w:rPr>
                <w:rFonts w:cstheme="minorHAnsi"/>
              </w:rPr>
              <w:t>4</w:t>
            </w:r>
            <w:r w:rsidRPr="004422F7">
              <w:rPr>
                <w:rFonts w:cstheme="minorHAnsi"/>
              </w:rPr>
              <w:t>, 0.</w:t>
            </w:r>
            <w:r w:rsidR="005A5BF9">
              <w:rPr>
                <w:rFonts w:cstheme="minorHAnsi"/>
              </w:rPr>
              <w:t>2</w:t>
            </w:r>
            <w:r w:rsidR="00A447FD">
              <w:rPr>
                <w:rFonts w:cstheme="minorHAnsi"/>
              </w:rPr>
              <w:t>9</w:t>
            </w:r>
            <w:r w:rsidR="00F94F9B">
              <w:rPr>
                <w:rFonts w:cstheme="minorHAnsi"/>
              </w:rPr>
              <w:t>2</w:t>
            </w:r>
            <w:r w:rsidRPr="004422F7">
              <w:rPr>
                <w:rFonts w:cstheme="minorHAnsi"/>
              </w:rPr>
              <w:t>]</w:t>
            </w:r>
          </w:p>
        </w:tc>
        <w:tc>
          <w:tcPr>
            <w:tcW w:w="851" w:type="dxa"/>
            <w:tcBorders>
              <w:top w:val="single" w:sz="6" w:space="0" w:color="auto"/>
              <w:left w:val="nil"/>
              <w:bottom w:val="nil"/>
              <w:right w:val="nil"/>
            </w:tcBorders>
            <w:vAlign w:val="center"/>
          </w:tcPr>
          <w:p w14:paraId="6C6CC455" w14:textId="74CB91DB" w:rsidR="002E144F" w:rsidRPr="004422F7" w:rsidRDefault="006E6781" w:rsidP="002E144F">
            <w:pPr>
              <w:widowControl w:val="0"/>
              <w:tabs>
                <w:tab w:val="decimal" w:leader="dot" w:pos="130"/>
              </w:tabs>
              <w:autoSpaceDE w:val="0"/>
              <w:autoSpaceDN w:val="0"/>
              <w:adjustRightInd w:val="0"/>
              <w:jc w:val="center"/>
              <w:rPr>
                <w:rFonts w:cstheme="minorHAnsi"/>
              </w:rPr>
            </w:pPr>
            <w:r>
              <w:rPr>
                <w:rFonts w:cstheme="minorHAnsi"/>
              </w:rPr>
              <w:t>&lt;</w:t>
            </w:r>
            <w:r w:rsidR="00540B19">
              <w:rPr>
                <w:rFonts w:cstheme="minorHAnsi"/>
              </w:rPr>
              <w:t xml:space="preserve"> </w:t>
            </w:r>
            <w:r>
              <w:rPr>
                <w:rFonts w:cstheme="minorHAnsi"/>
              </w:rPr>
              <w:t>.001</w:t>
            </w:r>
          </w:p>
        </w:tc>
        <w:tc>
          <w:tcPr>
            <w:tcW w:w="3118" w:type="dxa"/>
            <w:tcBorders>
              <w:top w:val="single" w:sz="6" w:space="0" w:color="auto"/>
              <w:left w:val="nil"/>
              <w:bottom w:val="nil"/>
              <w:right w:val="nil"/>
            </w:tcBorders>
            <w:vAlign w:val="center"/>
          </w:tcPr>
          <w:p w14:paraId="23B4CF11" w14:textId="77777777" w:rsidR="002E144F" w:rsidRPr="004422F7" w:rsidRDefault="002E144F" w:rsidP="002E144F">
            <w:pPr>
              <w:widowControl w:val="0"/>
              <w:tabs>
                <w:tab w:val="decimal" w:leader="dot" w:pos="267"/>
              </w:tabs>
              <w:autoSpaceDE w:val="0"/>
              <w:autoSpaceDN w:val="0"/>
              <w:adjustRightInd w:val="0"/>
              <w:rPr>
                <w:rFonts w:cstheme="minorHAnsi"/>
              </w:rPr>
            </w:pPr>
          </w:p>
        </w:tc>
      </w:tr>
      <w:tr w:rsidR="00682F9C" w:rsidRPr="004422F7" w14:paraId="62F86410" w14:textId="77777777" w:rsidTr="00AD1981">
        <w:tc>
          <w:tcPr>
            <w:tcW w:w="1885" w:type="dxa"/>
            <w:tcBorders>
              <w:top w:val="nil"/>
              <w:left w:val="nil"/>
              <w:right w:val="nil"/>
            </w:tcBorders>
            <w:vAlign w:val="center"/>
          </w:tcPr>
          <w:p w14:paraId="2BB06CE0" w14:textId="75279FCD" w:rsidR="00682F9C" w:rsidRPr="004422F7" w:rsidRDefault="00682F9C" w:rsidP="00682F9C">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2A4D86D9" w14:textId="7DB0E7B3" w:rsidR="00682F9C" w:rsidRPr="004422F7" w:rsidRDefault="0072249D" w:rsidP="00682F9C">
            <w:pPr>
              <w:widowControl w:val="0"/>
              <w:tabs>
                <w:tab w:val="decimal" w:leader="dot" w:pos="547"/>
              </w:tabs>
              <w:autoSpaceDE w:val="0"/>
              <w:autoSpaceDN w:val="0"/>
              <w:adjustRightInd w:val="0"/>
              <w:rPr>
                <w:rFonts w:cstheme="minorHAnsi"/>
              </w:rPr>
            </w:pPr>
            <w:r>
              <w:rPr>
                <w:rFonts w:cstheme="minorHAnsi"/>
              </w:rPr>
              <w:t>-</w:t>
            </w:r>
            <w:r w:rsidR="00682F9C" w:rsidRPr="004422F7">
              <w:rPr>
                <w:rFonts w:cstheme="minorHAnsi"/>
              </w:rPr>
              <w:t>0.0</w:t>
            </w:r>
            <w:r>
              <w:rPr>
                <w:rFonts w:cstheme="minorHAnsi"/>
              </w:rPr>
              <w:t>0</w:t>
            </w:r>
            <w:r w:rsidR="00D54217">
              <w:rPr>
                <w:rFonts w:cstheme="minorHAnsi"/>
              </w:rPr>
              <w:t>0</w:t>
            </w:r>
          </w:p>
        </w:tc>
        <w:tc>
          <w:tcPr>
            <w:tcW w:w="1843" w:type="dxa"/>
            <w:tcBorders>
              <w:top w:val="nil"/>
              <w:left w:val="nil"/>
              <w:right w:val="nil"/>
            </w:tcBorders>
            <w:vAlign w:val="center"/>
          </w:tcPr>
          <w:p w14:paraId="7B3AF285" w14:textId="40F24828" w:rsidR="00682F9C" w:rsidRPr="004422F7" w:rsidRDefault="00682F9C" w:rsidP="00682F9C">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w:t>
            </w:r>
            <w:r w:rsidR="00D54217">
              <w:rPr>
                <w:rFonts w:cstheme="minorHAnsi"/>
              </w:rPr>
              <w:t>3</w:t>
            </w:r>
            <w:r w:rsidRPr="004422F7">
              <w:rPr>
                <w:rFonts w:cstheme="minorHAnsi"/>
              </w:rPr>
              <w:t>, 0.0</w:t>
            </w:r>
            <w:r w:rsidR="00D54217">
              <w:rPr>
                <w:rFonts w:cstheme="minorHAnsi"/>
              </w:rPr>
              <w:t>03</w:t>
            </w:r>
            <w:r w:rsidRPr="004422F7">
              <w:rPr>
                <w:rFonts w:cstheme="minorHAnsi"/>
              </w:rPr>
              <w:t>]</w:t>
            </w:r>
          </w:p>
        </w:tc>
        <w:tc>
          <w:tcPr>
            <w:tcW w:w="851" w:type="dxa"/>
            <w:tcBorders>
              <w:top w:val="nil"/>
              <w:left w:val="nil"/>
              <w:right w:val="nil"/>
            </w:tcBorders>
            <w:vAlign w:val="center"/>
          </w:tcPr>
          <w:p w14:paraId="1F76C14B" w14:textId="52FD88FE" w:rsidR="00682F9C" w:rsidRPr="004422F7" w:rsidRDefault="00D54217" w:rsidP="00682F9C">
            <w:pPr>
              <w:widowControl w:val="0"/>
              <w:tabs>
                <w:tab w:val="decimal" w:leader="dot" w:pos="130"/>
              </w:tabs>
              <w:autoSpaceDE w:val="0"/>
              <w:autoSpaceDN w:val="0"/>
              <w:adjustRightInd w:val="0"/>
              <w:jc w:val="center"/>
              <w:rPr>
                <w:rFonts w:cstheme="minorHAnsi"/>
              </w:rPr>
            </w:pPr>
            <w:r>
              <w:rPr>
                <w:rFonts w:cstheme="minorHAnsi"/>
              </w:rPr>
              <w:t>.99</w:t>
            </w:r>
          </w:p>
        </w:tc>
        <w:tc>
          <w:tcPr>
            <w:tcW w:w="3118" w:type="dxa"/>
            <w:tcBorders>
              <w:top w:val="nil"/>
              <w:left w:val="nil"/>
              <w:right w:val="nil"/>
            </w:tcBorders>
            <w:vAlign w:val="center"/>
          </w:tcPr>
          <w:p w14:paraId="29E22028" w14:textId="77777777" w:rsidR="00682F9C" w:rsidRPr="004422F7" w:rsidRDefault="00682F9C" w:rsidP="00682F9C">
            <w:pPr>
              <w:widowControl w:val="0"/>
              <w:tabs>
                <w:tab w:val="decimal" w:leader="dot" w:pos="267"/>
              </w:tabs>
              <w:autoSpaceDE w:val="0"/>
              <w:autoSpaceDN w:val="0"/>
              <w:adjustRightInd w:val="0"/>
              <w:rPr>
                <w:rFonts w:cstheme="minorHAnsi"/>
              </w:rPr>
            </w:pPr>
          </w:p>
        </w:tc>
      </w:tr>
      <w:tr w:rsidR="001D6844" w:rsidRPr="004422F7" w14:paraId="64E6CEC1" w14:textId="77777777" w:rsidTr="00AD1981">
        <w:tc>
          <w:tcPr>
            <w:tcW w:w="1885" w:type="dxa"/>
            <w:tcBorders>
              <w:top w:val="nil"/>
              <w:left w:val="nil"/>
              <w:right w:val="nil"/>
            </w:tcBorders>
            <w:vAlign w:val="center"/>
          </w:tcPr>
          <w:p w14:paraId="1ED7AB1A" w14:textId="77777777" w:rsidR="001D6844" w:rsidRPr="004422F7" w:rsidRDefault="001D6844" w:rsidP="00682F9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2CBC290" w14:textId="77777777" w:rsidR="001D6844" w:rsidRDefault="001D6844" w:rsidP="00682F9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DF3EF0B" w14:textId="77777777" w:rsidR="001D6844" w:rsidRPr="004422F7" w:rsidRDefault="001D6844" w:rsidP="00682F9C">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22665F1" w14:textId="77777777" w:rsidR="001D6844" w:rsidRPr="004422F7" w:rsidRDefault="001D6844" w:rsidP="00682F9C">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5621AC96" w14:textId="480F4C4D" w:rsidR="001D6844" w:rsidRPr="004422F7" w:rsidRDefault="00EF73CA" w:rsidP="00682F9C">
            <w:pPr>
              <w:widowControl w:val="0"/>
              <w:tabs>
                <w:tab w:val="decimal" w:leader="dot" w:pos="267"/>
              </w:tabs>
              <w:autoSpaceDE w:val="0"/>
              <w:autoSpaceDN w:val="0"/>
              <w:adjustRightInd w:val="0"/>
              <w:rPr>
                <w:rFonts w:cstheme="minorHAnsi"/>
              </w:rPr>
            </w:pPr>
            <w:r>
              <w:rPr>
                <w:rFonts w:cstheme="minorHAnsi"/>
              </w:rPr>
              <w:t>Effect σ</w:t>
            </w:r>
            <w:r w:rsidRPr="001D6844">
              <w:rPr>
                <w:rFonts w:cstheme="minorHAnsi"/>
                <w:vertAlign w:val="superscript"/>
              </w:rPr>
              <w:t>2</w:t>
            </w:r>
            <w:r w:rsidRPr="001D6844">
              <w:rPr>
                <w:rFonts w:cstheme="minorHAnsi"/>
              </w:rPr>
              <w:t xml:space="preserve"> </w:t>
            </w:r>
            <w:r>
              <w:rPr>
                <w:rFonts w:cstheme="minorHAnsi"/>
              </w:rPr>
              <w:t>= .003, n = 51</w:t>
            </w:r>
          </w:p>
        </w:tc>
      </w:tr>
      <w:tr w:rsidR="00EF73CA" w:rsidRPr="004422F7" w14:paraId="7DD176FD" w14:textId="77777777" w:rsidTr="00AD1981">
        <w:tc>
          <w:tcPr>
            <w:tcW w:w="1885" w:type="dxa"/>
            <w:tcBorders>
              <w:top w:val="nil"/>
              <w:left w:val="nil"/>
              <w:right w:val="nil"/>
            </w:tcBorders>
            <w:vAlign w:val="center"/>
          </w:tcPr>
          <w:p w14:paraId="2C7FC7D0"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D213B1F"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EE5F5D2"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17143FCD"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7EE04C06" w14:textId="22DBD721" w:rsidR="00EF73CA" w:rsidRDefault="00EF73CA" w:rsidP="00EF73CA">
            <w:pPr>
              <w:widowControl w:val="0"/>
              <w:tabs>
                <w:tab w:val="decimal" w:leader="dot" w:pos="267"/>
              </w:tabs>
              <w:autoSpaceDE w:val="0"/>
              <w:autoSpaceDN w:val="0"/>
              <w:adjustRightInd w:val="0"/>
              <w:rPr>
                <w:rFonts w:cstheme="minorHAnsi"/>
              </w:rPr>
            </w:pPr>
            <w:r>
              <w:rPr>
                <w:rFonts w:cstheme="minorHAnsi"/>
              </w:rPr>
              <w:t>Article σ</w:t>
            </w:r>
            <w:r w:rsidRPr="001D6844">
              <w:rPr>
                <w:rFonts w:cstheme="minorHAnsi"/>
                <w:vertAlign w:val="superscript"/>
              </w:rPr>
              <w:t>2</w:t>
            </w:r>
            <w:r w:rsidRPr="001D6844">
              <w:rPr>
                <w:rFonts w:cstheme="minorHAnsi"/>
              </w:rPr>
              <w:t xml:space="preserve"> </w:t>
            </w:r>
            <w:r>
              <w:rPr>
                <w:rFonts w:cstheme="minorHAnsi"/>
              </w:rPr>
              <w:t>=</w:t>
            </w:r>
            <w:r w:rsidRPr="001D6844">
              <w:rPr>
                <w:rFonts w:cstheme="minorHAnsi"/>
              </w:rPr>
              <w:t xml:space="preserve"> 0.0</w:t>
            </w:r>
            <w:r>
              <w:rPr>
                <w:rFonts w:cstheme="minorHAnsi"/>
              </w:rPr>
              <w:t>07, n = 44</w:t>
            </w:r>
          </w:p>
        </w:tc>
      </w:tr>
      <w:tr w:rsidR="00EF73CA" w:rsidRPr="004422F7" w14:paraId="164E653C" w14:textId="77777777" w:rsidTr="00AD1981">
        <w:tc>
          <w:tcPr>
            <w:tcW w:w="1885" w:type="dxa"/>
            <w:tcBorders>
              <w:top w:val="nil"/>
              <w:left w:val="nil"/>
              <w:right w:val="nil"/>
            </w:tcBorders>
            <w:vAlign w:val="center"/>
          </w:tcPr>
          <w:p w14:paraId="43653E54"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1E14F35C" w14:textId="77777777" w:rsidR="00EF73CA" w:rsidRDefault="00EF73CA" w:rsidP="00EF73CA">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4C8D7E8"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80F9DB2"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right w:val="nil"/>
            </w:tcBorders>
            <w:vAlign w:val="center"/>
          </w:tcPr>
          <w:p w14:paraId="1A219B45" w14:textId="245F46C6" w:rsidR="00EF73CA" w:rsidRDefault="00EF73CA" w:rsidP="00EF73CA">
            <w:pPr>
              <w:widowControl w:val="0"/>
              <w:tabs>
                <w:tab w:val="decimal" w:leader="dot" w:pos="267"/>
              </w:tabs>
              <w:autoSpaceDE w:val="0"/>
              <w:autoSpaceDN w:val="0"/>
              <w:adjustRightInd w:val="0"/>
            </w:pPr>
            <w:r>
              <w:t xml:space="preserve">Subfield </w:t>
            </w:r>
            <w:r w:rsidRPr="00C81D46">
              <w:t>σ</w:t>
            </w:r>
            <w:r w:rsidRPr="000E090B">
              <w:rPr>
                <w:vertAlign w:val="superscript"/>
              </w:rPr>
              <w:t>2</w:t>
            </w:r>
            <w:r>
              <w:rPr>
                <w:vertAlign w:val="superscript"/>
              </w:rPr>
              <w:t xml:space="preserve"> </w:t>
            </w:r>
            <w:r w:rsidRPr="00AD1981">
              <w:t>=</w:t>
            </w:r>
            <w:r>
              <w:t xml:space="preserve"> </w:t>
            </w:r>
            <w:r w:rsidRPr="00AD1981">
              <w:t>0.00</w:t>
            </w:r>
            <w:r>
              <w:t>5,</w:t>
            </w:r>
            <w:r w:rsidRPr="00AD1981">
              <w:t xml:space="preserve"> n = </w:t>
            </w:r>
            <w:r>
              <w:t>7</w:t>
            </w:r>
          </w:p>
        </w:tc>
      </w:tr>
      <w:tr w:rsidR="00EF73CA" w:rsidRPr="004422F7" w14:paraId="38B99DB4" w14:textId="77777777" w:rsidTr="00AD1981">
        <w:tc>
          <w:tcPr>
            <w:tcW w:w="1885" w:type="dxa"/>
            <w:tcBorders>
              <w:top w:val="nil"/>
              <w:left w:val="nil"/>
              <w:bottom w:val="single" w:sz="4" w:space="0" w:color="auto"/>
              <w:right w:val="nil"/>
            </w:tcBorders>
            <w:vAlign w:val="center"/>
          </w:tcPr>
          <w:p w14:paraId="23A0FEC7" w14:textId="77777777" w:rsidR="00EF73CA" w:rsidRPr="004422F7" w:rsidRDefault="00EF73CA" w:rsidP="00EF73CA">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725AE2C5" w14:textId="77777777" w:rsidR="00EF73CA" w:rsidRPr="004422F7" w:rsidRDefault="00EF73CA" w:rsidP="00EF73CA">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23BA8E8A" w14:textId="77777777" w:rsidR="00EF73CA" w:rsidRPr="004422F7" w:rsidRDefault="00EF73CA" w:rsidP="00EF73CA">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46FAF80F" w14:textId="77777777" w:rsidR="00EF73CA" w:rsidRPr="004422F7" w:rsidRDefault="00EF73CA" w:rsidP="00EF73CA">
            <w:pPr>
              <w:widowControl w:val="0"/>
              <w:tabs>
                <w:tab w:val="decimal" w:leader="dot" w:pos="130"/>
              </w:tabs>
              <w:autoSpaceDE w:val="0"/>
              <w:autoSpaceDN w:val="0"/>
              <w:adjustRightInd w:val="0"/>
              <w:jc w:val="center"/>
              <w:rPr>
                <w:rFonts w:cstheme="minorHAnsi"/>
              </w:rPr>
            </w:pPr>
          </w:p>
        </w:tc>
        <w:tc>
          <w:tcPr>
            <w:tcW w:w="3118" w:type="dxa"/>
            <w:tcBorders>
              <w:top w:val="nil"/>
              <w:left w:val="nil"/>
              <w:bottom w:val="single" w:sz="4" w:space="0" w:color="auto"/>
              <w:right w:val="nil"/>
            </w:tcBorders>
            <w:vAlign w:val="center"/>
          </w:tcPr>
          <w:p w14:paraId="250B2C92" w14:textId="37919E1D" w:rsidR="00EF73CA" w:rsidRPr="004422F7" w:rsidRDefault="00EF73CA" w:rsidP="00EF73CA">
            <w:pPr>
              <w:widowControl w:val="0"/>
              <w:tabs>
                <w:tab w:val="decimal" w:leader="dot" w:pos="267"/>
              </w:tabs>
              <w:autoSpaceDE w:val="0"/>
              <w:autoSpaceDN w:val="0"/>
              <w:adjustRightInd w:val="0"/>
              <w:rPr>
                <w:rFonts w:cstheme="minorHAnsi"/>
              </w:rPr>
            </w:pPr>
            <w:proofErr w:type="gramStart"/>
            <w:r w:rsidRPr="006E6781">
              <w:rPr>
                <w:rFonts w:ascii="Cambria Math" w:hAnsi="Cambria Math" w:cs="Cambria Math"/>
              </w:rPr>
              <w:t>Q</w:t>
            </w:r>
            <w:r>
              <w:rPr>
                <w:rFonts w:ascii="Cambria Math" w:hAnsi="Cambria Math" w:cs="Cambria Math"/>
              </w:rPr>
              <w:t>E</w:t>
            </w:r>
            <w:r w:rsidRPr="006E6781">
              <w:rPr>
                <w:rFonts w:ascii="Cambria Math" w:hAnsi="Cambria Math" w:cs="Cambria Math"/>
              </w:rPr>
              <w:t>(</w:t>
            </w:r>
            <w:proofErr w:type="gramEnd"/>
            <w:r w:rsidRPr="006E6781">
              <w:rPr>
                <w:rFonts w:ascii="Cambria Math" w:hAnsi="Cambria Math" w:cs="Cambria Math"/>
              </w:rPr>
              <w:t>5</w:t>
            </w:r>
            <w:r>
              <w:rPr>
                <w:rFonts w:ascii="Cambria Math" w:hAnsi="Cambria Math" w:cs="Cambria Math"/>
              </w:rPr>
              <w:t>0</w:t>
            </w:r>
            <w:r w:rsidRPr="006E6781">
              <w:rPr>
                <w:rFonts w:ascii="Cambria Math" w:hAnsi="Cambria Math" w:cs="Cambria Math"/>
              </w:rPr>
              <w:t>) =</w:t>
            </w:r>
            <w:r>
              <w:rPr>
                <w:rFonts w:ascii="Cambria Math" w:hAnsi="Cambria Math" w:cs="Cambria Math"/>
              </w:rPr>
              <w:t xml:space="preserve"> </w:t>
            </w:r>
            <w:r w:rsidRPr="00F23A36">
              <w:rPr>
                <w:rFonts w:ascii="Cambria Math" w:hAnsi="Cambria Math" w:cs="Cambria Math"/>
              </w:rPr>
              <w:t>24</w:t>
            </w:r>
            <w:r>
              <w:rPr>
                <w:rFonts w:ascii="Cambria Math" w:hAnsi="Cambria Math" w:cs="Cambria Math"/>
              </w:rPr>
              <w:t xml:space="preserve">35.76, </w:t>
            </w:r>
            <w:r w:rsidRPr="006E6781">
              <w:rPr>
                <w:rFonts w:ascii="Cambria Math" w:hAnsi="Cambria Math" w:cs="Cambria Math"/>
                <w:i/>
              </w:rPr>
              <w:t>p</w:t>
            </w:r>
            <w:r>
              <w:rPr>
                <w:rFonts w:ascii="Cambria Math" w:hAnsi="Cambria Math" w:cs="Cambria Math"/>
              </w:rPr>
              <w:t xml:space="preserve"> &lt;.001</w:t>
            </w:r>
          </w:p>
        </w:tc>
      </w:tr>
    </w:tbl>
    <w:p w14:paraId="58EF70EE" w14:textId="0FC88B26" w:rsidR="001747F8" w:rsidRPr="00EC0414" w:rsidRDefault="0070011A" w:rsidP="00EC0414">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05F8D54D" w14:textId="5DB23B75"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medium</w:t>
      </w:r>
      <w:r w:rsidRPr="004422F7">
        <w:rPr>
          <w:rFonts w:cstheme="minorHAnsi"/>
        </w:rPr>
        <w:t>]</w:t>
      </w:r>
      <w:r>
        <w:rPr>
          <w:rFonts w:cstheme="minorHAnsi"/>
        </w:rPr>
        <w:t>.</w:t>
      </w:r>
    </w:p>
    <w:p w14:paraId="106FD3C4" w14:textId="729426C8" w:rsidR="0040115C" w:rsidRDefault="00B47DF6" w:rsidP="0070011A">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Pr>
          <w:rFonts w:cstheme="minorHAnsi"/>
          <w:i/>
          <w:iCs/>
        </w:rPr>
        <w:t>the power of psychology studies at a medium effect size</w:t>
      </w:r>
      <w:r w:rsidR="0004700E">
        <w:rPr>
          <w:rFonts w:cstheme="minorHAnsi"/>
          <w:i/>
          <w:iCs/>
        </w:rPr>
        <w:t>, including the year studied in each power survey as a moderator.</w:t>
      </w:r>
    </w:p>
    <w:tbl>
      <w:tblPr>
        <w:tblW w:w="8584"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1"/>
        <w:gridCol w:w="3155"/>
      </w:tblGrid>
      <w:tr w:rsidR="001D6844" w:rsidRPr="004422F7" w14:paraId="4D22215A" w14:textId="77777777" w:rsidTr="00AD1981">
        <w:tc>
          <w:tcPr>
            <w:tcW w:w="1885" w:type="dxa"/>
            <w:tcBorders>
              <w:top w:val="single" w:sz="6" w:space="0" w:color="auto"/>
              <w:left w:val="nil"/>
              <w:bottom w:val="nil"/>
              <w:right w:val="nil"/>
            </w:tcBorders>
            <w:vAlign w:val="center"/>
          </w:tcPr>
          <w:p w14:paraId="2CC7FF83"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0FA1FF90"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54D5E8E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2D553C4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39F6B03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1" w:type="dxa"/>
            <w:tcBorders>
              <w:top w:val="single" w:sz="6" w:space="0" w:color="auto"/>
              <w:left w:val="nil"/>
              <w:bottom w:val="nil"/>
              <w:right w:val="nil"/>
            </w:tcBorders>
            <w:vAlign w:val="center"/>
          </w:tcPr>
          <w:p w14:paraId="47D2CC7A"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55" w:type="dxa"/>
            <w:tcBorders>
              <w:top w:val="single" w:sz="6" w:space="0" w:color="auto"/>
              <w:left w:val="nil"/>
              <w:bottom w:val="nil"/>
              <w:right w:val="nil"/>
            </w:tcBorders>
          </w:tcPr>
          <w:p w14:paraId="7CFB3B62" w14:textId="7DBA243A"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375D3286" w14:textId="77777777" w:rsidTr="00AD1981">
        <w:tc>
          <w:tcPr>
            <w:tcW w:w="1885" w:type="dxa"/>
            <w:tcBorders>
              <w:top w:val="single" w:sz="6" w:space="0" w:color="auto"/>
              <w:left w:val="nil"/>
              <w:bottom w:val="nil"/>
              <w:right w:val="nil"/>
            </w:tcBorders>
            <w:vAlign w:val="center"/>
          </w:tcPr>
          <w:p w14:paraId="31665230"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D6BC2C5" w14:textId="49D2DD76" w:rsidR="001D6844" w:rsidRPr="004422F7" w:rsidRDefault="001D6844" w:rsidP="001D6844">
            <w:pPr>
              <w:widowControl w:val="0"/>
              <w:tabs>
                <w:tab w:val="decimal" w:leader="dot" w:pos="547"/>
              </w:tabs>
              <w:autoSpaceDE w:val="0"/>
              <w:autoSpaceDN w:val="0"/>
              <w:adjustRightInd w:val="0"/>
              <w:rPr>
                <w:rFonts w:cstheme="minorHAnsi"/>
              </w:rPr>
            </w:pPr>
            <w:r w:rsidRPr="00CB1643">
              <w:rPr>
                <w:rFonts w:cstheme="minorHAnsi"/>
              </w:rPr>
              <w:t>0.</w:t>
            </w:r>
            <w:r>
              <w:rPr>
                <w:rFonts w:cstheme="minorHAnsi"/>
              </w:rPr>
              <w:t>62</w:t>
            </w:r>
            <w:r w:rsidR="00A801DD">
              <w:rPr>
                <w:rFonts w:cstheme="minorHAnsi"/>
              </w:rPr>
              <w:t>0</w:t>
            </w:r>
          </w:p>
        </w:tc>
        <w:tc>
          <w:tcPr>
            <w:tcW w:w="1843" w:type="dxa"/>
            <w:tcBorders>
              <w:top w:val="single" w:sz="6" w:space="0" w:color="auto"/>
              <w:left w:val="nil"/>
              <w:bottom w:val="nil"/>
              <w:right w:val="nil"/>
            </w:tcBorders>
            <w:vAlign w:val="center"/>
          </w:tcPr>
          <w:p w14:paraId="6A1BD668" w14:textId="3B312241" w:rsidR="001D6844" w:rsidRPr="004422F7" w:rsidRDefault="001D6844" w:rsidP="001D6844">
            <w:pPr>
              <w:widowControl w:val="0"/>
              <w:tabs>
                <w:tab w:val="decimal" w:leader="dot" w:pos="277"/>
              </w:tabs>
              <w:autoSpaceDE w:val="0"/>
              <w:autoSpaceDN w:val="0"/>
              <w:adjustRightInd w:val="0"/>
              <w:jc w:val="center"/>
              <w:rPr>
                <w:rFonts w:cstheme="minorHAnsi"/>
              </w:rPr>
            </w:pPr>
            <w:r w:rsidRPr="004422F7">
              <w:rPr>
                <w:rFonts w:cstheme="minorHAnsi"/>
              </w:rPr>
              <w:t>[</w:t>
            </w:r>
            <w:r w:rsidR="00C23769" w:rsidRPr="00C23769">
              <w:rPr>
                <w:rFonts w:cstheme="minorHAnsi"/>
              </w:rPr>
              <w:t>0.539</w:t>
            </w:r>
            <w:r w:rsidR="00C23769">
              <w:rPr>
                <w:rFonts w:cstheme="minorHAnsi"/>
              </w:rPr>
              <w:t>,</w:t>
            </w:r>
            <w:r w:rsidR="00C23769" w:rsidRPr="00C23769">
              <w:rPr>
                <w:rFonts w:cstheme="minorHAnsi"/>
              </w:rPr>
              <w:t xml:space="preserve"> 0.701</w:t>
            </w:r>
            <w:r w:rsidRPr="004422F7">
              <w:rPr>
                <w:rFonts w:cstheme="minorHAnsi"/>
              </w:rPr>
              <w:t>]</w:t>
            </w:r>
          </w:p>
        </w:tc>
        <w:tc>
          <w:tcPr>
            <w:tcW w:w="851" w:type="dxa"/>
            <w:tcBorders>
              <w:top w:val="single" w:sz="6" w:space="0" w:color="auto"/>
              <w:left w:val="nil"/>
              <w:bottom w:val="nil"/>
              <w:right w:val="nil"/>
            </w:tcBorders>
            <w:vAlign w:val="center"/>
          </w:tcPr>
          <w:p w14:paraId="48FD41A0"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55" w:type="dxa"/>
            <w:tcBorders>
              <w:top w:val="single" w:sz="6" w:space="0" w:color="auto"/>
              <w:left w:val="nil"/>
              <w:bottom w:val="nil"/>
              <w:right w:val="nil"/>
            </w:tcBorders>
          </w:tcPr>
          <w:p w14:paraId="36CB7BE8"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79ED4970" w14:textId="77777777" w:rsidTr="00AD1981">
        <w:tc>
          <w:tcPr>
            <w:tcW w:w="1885" w:type="dxa"/>
            <w:tcBorders>
              <w:top w:val="nil"/>
              <w:left w:val="nil"/>
              <w:right w:val="nil"/>
            </w:tcBorders>
            <w:vAlign w:val="center"/>
          </w:tcPr>
          <w:p w14:paraId="0D67FDD9"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69822607" w14:textId="6EC77BB7" w:rsidR="001D6844" w:rsidRPr="004422F7" w:rsidRDefault="001D6844" w:rsidP="001D6844">
            <w:pPr>
              <w:widowControl w:val="0"/>
              <w:tabs>
                <w:tab w:val="decimal" w:leader="dot" w:pos="547"/>
              </w:tabs>
              <w:autoSpaceDE w:val="0"/>
              <w:autoSpaceDN w:val="0"/>
              <w:adjustRightInd w:val="0"/>
              <w:rPr>
                <w:rFonts w:cstheme="minorHAnsi"/>
              </w:rPr>
            </w:pPr>
            <w:r w:rsidRPr="004422F7">
              <w:rPr>
                <w:rFonts w:cstheme="minorHAnsi"/>
              </w:rPr>
              <w:t>0.</w:t>
            </w:r>
            <w:r>
              <w:rPr>
                <w:rFonts w:cstheme="minorHAnsi"/>
              </w:rPr>
              <w:t>00</w:t>
            </w:r>
            <w:r w:rsidR="00C47A72">
              <w:rPr>
                <w:rFonts w:cstheme="minorHAnsi"/>
              </w:rPr>
              <w:t>1</w:t>
            </w:r>
          </w:p>
        </w:tc>
        <w:tc>
          <w:tcPr>
            <w:tcW w:w="1843" w:type="dxa"/>
            <w:tcBorders>
              <w:top w:val="nil"/>
              <w:left w:val="nil"/>
              <w:right w:val="nil"/>
            </w:tcBorders>
            <w:vAlign w:val="center"/>
          </w:tcPr>
          <w:p w14:paraId="40F9BD39" w14:textId="2384DD79" w:rsidR="001D6844" w:rsidRPr="004422F7" w:rsidRDefault="00E26C1D" w:rsidP="001D6844">
            <w:pPr>
              <w:widowControl w:val="0"/>
              <w:tabs>
                <w:tab w:val="decimal" w:leader="dot" w:pos="277"/>
              </w:tabs>
              <w:autoSpaceDE w:val="0"/>
              <w:autoSpaceDN w:val="0"/>
              <w:adjustRightInd w:val="0"/>
              <w:jc w:val="center"/>
              <w:rPr>
                <w:rFonts w:cstheme="minorHAnsi"/>
              </w:rPr>
            </w:pPr>
            <w:r>
              <w:rPr>
                <w:rFonts w:cstheme="minorHAnsi"/>
              </w:rPr>
              <w:t>[</w:t>
            </w:r>
            <w:r w:rsidRPr="00E26C1D">
              <w:rPr>
                <w:rFonts w:cstheme="minorHAnsi"/>
              </w:rPr>
              <w:t>-0.002</w:t>
            </w:r>
            <w:r>
              <w:rPr>
                <w:rFonts w:cstheme="minorHAnsi"/>
              </w:rPr>
              <w:t>,</w:t>
            </w:r>
            <w:r w:rsidRPr="00E26C1D">
              <w:rPr>
                <w:rFonts w:cstheme="minorHAnsi"/>
              </w:rPr>
              <w:t xml:space="preserve"> 0.004</w:t>
            </w:r>
            <w:r w:rsidR="001D6844" w:rsidRPr="004422F7">
              <w:rPr>
                <w:rFonts w:cstheme="minorHAnsi"/>
              </w:rPr>
              <w:t>]</w:t>
            </w:r>
          </w:p>
        </w:tc>
        <w:tc>
          <w:tcPr>
            <w:tcW w:w="851" w:type="dxa"/>
            <w:tcBorders>
              <w:top w:val="nil"/>
              <w:left w:val="nil"/>
              <w:right w:val="nil"/>
            </w:tcBorders>
            <w:vAlign w:val="center"/>
          </w:tcPr>
          <w:p w14:paraId="47DD1603" w14:textId="4BD24A23"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5C5A84">
              <w:rPr>
                <w:rFonts w:cstheme="minorHAnsi"/>
              </w:rPr>
              <w:t>47</w:t>
            </w:r>
          </w:p>
        </w:tc>
        <w:tc>
          <w:tcPr>
            <w:tcW w:w="3155" w:type="dxa"/>
            <w:tcBorders>
              <w:top w:val="nil"/>
              <w:left w:val="nil"/>
              <w:right w:val="nil"/>
            </w:tcBorders>
          </w:tcPr>
          <w:p w14:paraId="07A256EC"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747F8" w:rsidRPr="004422F7" w14:paraId="291C9834" w14:textId="77777777" w:rsidTr="00AD1981">
        <w:tc>
          <w:tcPr>
            <w:tcW w:w="1885" w:type="dxa"/>
            <w:tcBorders>
              <w:top w:val="nil"/>
              <w:left w:val="nil"/>
              <w:right w:val="nil"/>
            </w:tcBorders>
            <w:vAlign w:val="center"/>
          </w:tcPr>
          <w:p w14:paraId="320A7837" w14:textId="77777777" w:rsidR="001747F8" w:rsidRPr="004422F7" w:rsidRDefault="001747F8"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56B2B0A5" w14:textId="77777777" w:rsidR="001747F8" w:rsidRDefault="001747F8"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202F7B8A" w14:textId="77777777" w:rsidR="001747F8" w:rsidRPr="004422F7" w:rsidRDefault="001747F8"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58A32F8E" w14:textId="77777777" w:rsidR="001747F8" w:rsidRPr="004422F7" w:rsidRDefault="001747F8"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07642CF0" w14:textId="1D4CCC5D" w:rsidR="001747F8" w:rsidRDefault="005C2C0B" w:rsidP="001747F8">
            <w:pPr>
              <w:widowControl w:val="0"/>
              <w:tabs>
                <w:tab w:val="decimal" w:leader="dot" w:pos="267"/>
              </w:tabs>
              <w:autoSpaceDE w:val="0"/>
              <w:autoSpaceDN w:val="0"/>
              <w:adjustRightInd w:val="0"/>
            </w:pPr>
            <w:r>
              <w:t xml:space="preserve">Effect </w:t>
            </w:r>
            <w:r w:rsidRPr="00A76096">
              <w:t>σ</w:t>
            </w:r>
            <w:r w:rsidRPr="000E090B">
              <w:rPr>
                <w:vertAlign w:val="superscript"/>
              </w:rPr>
              <w:t>2</w:t>
            </w:r>
            <w:r w:rsidRPr="00A76096">
              <w:t xml:space="preserve"> =</w:t>
            </w:r>
            <w:r w:rsidR="001747F8" w:rsidRPr="001747F8">
              <w:t>.00</w:t>
            </w:r>
            <w:r w:rsidR="00A03040">
              <w:t>7</w:t>
            </w:r>
            <w:r>
              <w:t>, n = 53</w:t>
            </w:r>
          </w:p>
        </w:tc>
      </w:tr>
      <w:tr w:rsidR="001D6844" w:rsidRPr="004422F7" w14:paraId="404B3E67" w14:textId="77777777" w:rsidTr="00AD1981">
        <w:tc>
          <w:tcPr>
            <w:tcW w:w="1885" w:type="dxa"/>
            <w:tcBorders>
              <w:top w:val="nil"/>
              <w:left w:val="nil"/>
              <w:right w:val="nil"/>
            </w:tcBorders>
            <w:vAlign w:val="center"/>
          </w:tcPr>
          <w:p w14:paraId="460CC26D"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28BAE3B"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3A7F71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0DBEBEF8"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69B0D794" w14:textId="57FCD10F" w:rsidR="001D6844" w:rsidRPr="005B42F5" w:rsidRDefault="007633DF" w:rsidP="001747F8">
            <w:pPr>
              <w:widowControl w:val="0"/>
              <w:tabs>
                <w:tab w:val="decimal" w:leader="dot" w:pos="267"/>
              </w:tabs>
              <w:autoSpaceDE w:val="0"/>
              <w:autoSpaceDN w:val="0"/>
              <w:adjustRightInd w:val="0"/>
            </w:pPr>
            <w:r>
              <w:t xml:space="preserve">Article </w:t>
            </w:r>
            <w:r w:rsidR="001D6844" w:rsidRPr="00A76096">
              <w:t>σ</w:t>
            </w:r>
            <w:r w:rsidR="001D6844" w:rsidRPr="000E090B">
              <w:rPr>
                <w:vertAlign w:val="superscript"/>
              </w:rPr>
              <w:t>2</w:t>
            </w:r>
            <w:r w:rsidR="001D6844" w:rsidRPr="00A76096">
              <w:t xml:space="preserve"> = </w:t>
            </w:r>
            <w:r w:rsidR="001747F8" w:rsidRPr="001747F8">
              <w:t>.01</w:t>
            </w:r>
            <w:r w:rsidR="0030647D">
              <w:t>5</w:t>
            </w:r>
            <w:r w:rsidR="001D6844" w:rsidRPr="00A76096">
              <w:t>,</w:t>
            </w:r>
            <w:r w:rsidR="005B42F5">
              <w:t xml:space="preserve"> </w:t>
            </w:r>
            <w:r w:rsidR="001D6844" w:rsidRPr="00A76096">
              <w:t>n =</w:t>
            </w:r>
            <w:r w:rsidR="001D6844">
              <w:t xml:space="preserve"> </w:t>
            </w:r>
            <w:r w:rsidR="001D6844" w:rsidRPr="00A76096">
              <w:t>4</w:t>
            </w:r>
            <w:r w:rsidR="001D6844">
              <w:t>6</w:t>
            </w:r>
          </w:p>
        </w:tc>
      </w:tr>
      <w:tr w:rsidR="00DC3F65" w:rsidRPr="004422F7" w14:paraId="440CAB75" w14:textId="77777777" w:rsidTr="00AD1981">
        <w:tc>
          <w:tcPr>
            <w:tcW w:w="1885" w:type="dxa"/>
            <w:tcBorders>
              <w:top w:val="nil"/>
              <w:left w:val="nil"/>
              <w:right w:val="nil"/>
            </w:tcBorders>
            <w:vAlign w:val="center"/>
          </w:tcPr>
          <w:p w14:paraId="3ED77214"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6A404068"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3DF3B923"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right w:val="nil"/>
            </w:tcBorders>
            <w:vAlign w:val="center"/>
          </w:tcPr>
          <w:p w14:paraId="4A124802"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right w:val="nil"/>
            </w:tcBorders>
          </w:tcPr>
          <w:p w14:paraId="3A615BD4" w14:textId="5191AD70" w:rsidR="00DC3F65" w:rsidRDefault="00F97BCF" w:rsidP="001D6844">
            <w:pPr>
              <w:widowControl w:val="0"/>
              <w:tabs>
                <w:tab w:val="decimal" w:leader="dot" w:pos="267"/>
              </w:tabs>
              <w:autoSpaceDE w:val="0"/>
              <w:autoSpaceDN w:val="0"/>
              <w:adjustRightInd w:val="0"/>
            </w:pPr>
            <w:r>
              <w:t>Subfield</w:t>
            </w:r>
            <w:r w:rsidRPr="00C81D46">
              <w:t xml:space="preserve"> </w:t>
            </w:r>
            <w:r w:rsidR="006C5A8B" w:rsidRPr="00C81D46">
              <w:t>σ</w:t>
            </w:r>
            <w:r w:rsidR="006C5A8B" w:rsidRPr="000E090B">
              <w:rPr>
                <w:vertAlign w:val="superscript"/>
              </w:rPr>
              <w:t>2</w:t>
            </w:r>
            <w:r w:rsidRPr="00F97BCF">
              <w:t xml:space="preserve"> =</w:t>
            </w:r>
            <w:r>
              <w:t xml:space="preserve"> </w:t>
            </w:r>
            <w:r w:rsidR="001747F8" w:rsidRPr="001747F8">
              <w:t>.007</w:t>
            </w:r>
            <w:r>
              <w:t xml:space="preserve">, n = </w:t>
            </w:r>
            <w:r w:rsidR="000E3C8B">
              <w:t>7</w:t>
            </w:r>
          </w:p>
        </w:tc>
      </w:tr>
      <w:tr w:rsidR="001D6844" w:rsidRPr="004422F7" w14:paraId="14CF8FDE" w14:textId="77777777" w:rsidTr="00AD1981">
        <w:tc>
          <w:tcPr>
            <w:tcW w:w="1885" w:type="dxa"/>
            <w:tcBorders>
              <w:top w:val="nil"/>
              <w:left w:val="nil"/>
              <w:bottom w:val="single" w:sz="4" w:space="0" w:color="auto"/>
              <w:right w:val="nil"/>
            </w:tcBorders>
            <w:vAlign w:val="center"/>
          </w:tcPr>
          <w:p w14:paraId="1F2746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40BEC2C4"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7142B7E9"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1" w:type="dxa"/>
            <w:tcBorders>
              <w:top w:val="nil"/>
              <w:left w:val="nil"/>
              <w:bottom w:val="single" w:sz="4" w:space="0" w:color="auto"/>
              <w:right w:val="nil"/>
            </w:tcBorders>
            <w:vAlign w:val="center"/>
          </w:tcPr>
          <w:p w14:paraId="2796564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55" w:type="dxa"/>
            <w:tcBorders>
              <w:top w:val="nil"/>
              <w:left w:val="nil"/>
              <w:bottom w:val="single" w:sz="4" w:space="0" w:color="auto"/>
              <w:right w:val="nil"/>
            </w:tcBorders>
          </w:tcPr>
          <w:p w14:paraId="4D78227A" w14:textId="2B084EC7"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A76096">
              <w:t>Q</w:t>
            </w:r>
            <w:r w:rsidR="00EA1F07">
              <w:t>E</w:t>
            </w:r>
            <w:r w:rsidRPr="00A76096">
              <w:t>(</w:t>
            </w:r>
            <w:proofErr w:type="gramEnd"/>
            <w:r w:rsidRPr="00A76096">
              <w:t>5</w:t>
            </w:r>
            <w:r w:rsidR="00EA1F07">
              <w:t>1</w:t>
            </w:r>
            <w:r w:rsidRPr="00A76096">
              <w:t xml:space="preserve">) = </w:t>
            </w:r>
            <w:r w:rsidR="00EA1F07" w:rsidRPr="00EA1F07">
              <w:t>10826.4</w:t>
            </w:r>
            <w:r w:rsidR="00EA1F07">
              <w:t>4</w:t>
            </w:r>
            <w:r w:rsidRPr="00A76096">
              <w:t xml:space="preserve">, </w:t>
            </w:r>
            <w:r w:rsidRPr="001D6844">
              <w:rPr>
                <w:i/>
              </w:rPr>
              <w:t>p</w:t>
            </w:r>
            <w:r w:rsidRPr="00A76096">
              <w:t xml:space="preserve"> &lt;</w:t>
            </w:r>
            <w:r w:rsidR="00A82FA5">
              <w:t xml:space="preserve"> </w:t>
            </w:r>
            <w:r w:rsidRPr="00A76096">
              <w:t>.001</w:t>
            </w:r>
          </w:p>
        </w:tc>
      </w:tr>
    </w:tbl>
    <w:p w14:paraId="177969BA" w14:textId="5A06C435" w:rsidR="008F6628" w:rsidRPr="007662B4" w:rsidRDefault="0040115C" w:rsidP="0070011A">
      <w:pPr>
        <w:widowControl w:val="0"/>
        <w:autoSpaceDE w:val="0"/>
        <w:autoSpaceDN w:val="0"/>
        <w:adjustRightInd w:val="0"/>
        <w:rPr>
          <w:rFonts w:ascii="Lucida Console" w:eastAsia="Times New Roman" w:hAnsi="Lucida Console" w:cs="Courier New"/>
          <w:color w:val="000000"/>
          <w:sz w:val="20"/>
          <w:szCs w:val="20"/>
          <w:bdr w:val="none" w:sz="0" w:space="0" w:color="auto" w:frame="1"/>
          <w:lang w:val="en-AU" w:eastAsia="en-AU"/>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sidR="0070011A">
        <w:rPr>
          <w:rFonts w:cstheme="minorHAnsi"/>
        </w:rPr>
        <w:br/>
      </w:r>
    </w:p>
    <w:p w14:paraId="70DA520B" w14:textId="46D8FD7B" w:rsidR="0070011A" w:rsidRPr="004422F7" w:rsidRDefault="0070011A" w:rsidP="0070011A">
      <w:pPr>
        <w:widowControl w:val="0"/>
        <w:autoSpaceDE w:val="0"/>
        <w:autoSpaceDN w:val="0"/>
        <w:adjustRightInd w:val="0"/>
        <w:rPr>
          <w:rFonts w:cstheme="minorHAnsi"/>
        </w:rPr>
      </w:pPr>
      <w:r w:rsidRPr="004422F7">
        <w:rPr>
          <w:rFonts w:cstheme="minorHAnsi"/>
        </w:rPr>
        <w:t>Table [Meta-regression</w:t>
      </w:r>
      <w:r>
        <w:rPr>
          <w:rFonts w:cstheme="minorHAnsi"/>
        </w:rPr>
        <w:t xml:space="preserve"> primary large</w:t>
      </w:r>
      <w:r w:rsidRPr="004422F7">
        <w:rPr>
          <w:rFonts w:cstheme="minorHAnsi"/>
        </w:rPr>
        <w:t>]</w:t>
      </w:r>
      <w:r>
        <w:rPr>
          <w:rFonts w:cstheme="minorHAnsi"/>
        </w:rPr>
        <w:t>.</w:t>
      </w:r>
    </w:p>
    <w:p w14:paraId="2F1C5CBF" w14:textId="06D7E744" w:rsidR="0040115C" w:rsidRPr="006C5A8B" w:rsidRDefault="0070011A" w:rsidP="0040115C">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w:t>
      </w:r>
      <w:r w:rsidR="00B47DF6">
        <w:rPr>
          <w:rFonts w:cstheme="minorHAnsi"/>
          <w:i/>
          <w:iCs/>
        </w:rPr>
        <w:t>the power of psychology studies at a large effect size</w:t>
      </w:r>
      <w:r w:rsidR="0004700E">
        <w:rPr>
          <w:rFonts w:cstheme="minorHAnsi"/>
          <w:i/>
          <w:iCs/>
        </w:rPr>
        <w:t>, including the year studied in each power survey as a moderator.</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1D6844" w:rsidRPr="004422F7" w14:paraId="13243AC2" w14:textId="77777777" w:rsidTr="00AD1981">
        <w:tc>
          <w:tcPr>
            <w:tcW w:w="1885" w:type="dxa"/>
            <w:tcBorders>
              <w:top w:val="single" w:sz="6" w:space="0" w:color="auto"/>
              <w:left w:val="nil"/>
              <w:bottom w:val="nil"/>
              <w:right w:val="nil"/>
            </w:tcBorders>
            <w:vAlign w:val="center"/>
          </w:tcPr>
          <w:p w14:paraId="6E1EE932" w14:textId="77777777" w:rsidR="001D6844" w:rsidRPr="004422F7" w:rsidRDefault="001D6844" w:rsidP="001D6844">
            <w:pPr>
              <w:widowControl w:val="0"/>
              <w:autoSpaceDE w:val="0"/>
              <w:autoSpaceDN w:val="0"/>
              <w:adjustRightInd w:val="0"/>
              <w:jc w:val="right"/>
              <w:rPr>
                <w:rFonts w:cstheme="minorHAnsi"/>
              </w:rPr>
            </w:pPr>
            <w:r>
              <w:rPr>
                <w:rFonts w:cstheme="minorHAnsi"/>
              </w:rPr>
              <w:t>Coefficient</w:t>
            </w:r>
          </w:p>
        </w:tc>
        <w:tc>
          <w:tcPr>
            <w:tcW w:w="850" w:type="dxa"/>
            <w:tcBorders>
              <w:top w:val="single" w:sz="6" w:space="0" w:color="auto"/>
              <w:left w:val="nil"/>
              <w:bottom w:val="nil"/>
              <w:right w:val="nil"/>
            </w:tcBorders>
            <w:vAlign w:val="center"/>
          </w:tcPr>
          <w:p w14:paraId="32E50CE4"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tc>
        <w:tc>
          <w:tcPr>
            <w:tcW w:w="1843" w:type="dxa"/>
            <w:tcBorders>
              <w:top w:val="single" w:sz="6" w:space="0" w:color="auto"/>
              <w:left w:val="nil"/>
              <w:bottom w:val="nil"/>
              <w:right w:val="nil"/>
            </w:tcBorders>
            <w:vAlign w:val="center"/>
          </w:tcPr>
          <w:p w14:paraId="182C45B2"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b</w:t>
            </w:r>
          </w:p>
          <w:p w14:paraId="757A8059"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95% CI</w:t>
            </w:r>
          </w:p>
          <w:p w14:paraId="779AC97E"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rPr>
              <w:t>[LL, UL]</w:t>
            </w:r>
          </w:p>
        </w:tc>
        <w:tc>
          <w:tcPr>
            <w:tcW w:w="850" w:type="dxa"/>
            <w:tcBorders>
              <w:top w:val="single" w:sz="6" w:space="0" w:color="auto"/>
              <w:left w:val="nil"/>
              <w:bottom w:val="nil"/>
              <w:right w:val="nil"/>
            </w:tcBorders>
            <w:vAlign w:val="center"/>
          </w:tcPr>
          <w:p w14:paraId="0830EE06" w14:textId="77777777" w:rsidR="001D6844" w:rsidRPr="004422F7" w:rsidRDefault="001D6844" w:rsidP="001D6844">
            <w:pPr>
              <w:widowControl w:val="0"/>
              <w:autoSpaceDE w:val="0"/>
              <w:autoSpaceDN w:val="0"/>
              <w:adjustRightInd w:val="0"/>
              <w:jc w:val="center"/>
              <w:rPr>
                <w:rFonts w:cstheme="minorHAnsi"/>
              </w:rPr>
            </w:pPr>
            <w:r w:rsidRPr="004422F7">
              <w:rPr>
                <w:rFonts w:cstheme="minorHAnsi"/>
                <w:i/>
                <w:iCs/>
              </w:rPr>
              <w:t>p</w:t>
            </w:r>
          </w:p>
        </w:tc>
        <w:tc>
          <w:tcPr>
            <w:tcW w:w="3119" w:type="dxa"/>
            <w:tcBorders>
              <w:top w:val="single" w:sz="6" w:space="0" w:color="auto"/>
              <w:left w:val="nil"/>
              <w:bottom w:val="nil"/>
              <w:right w:val="nil"/>
            </w:tcBorders>
          </w:tcPr>
          <w:p w14:paraId="58280A69" w14:textId="2B58FC81" w:rsidR="001D6844" w:rsidRPr="004422F7" w:rsidRDefault="00FB097C" w:rsidP="001D6844">
            <w:pPr>
              <w:widowControl w:val="0"/>
              <w:autoSpaceDE w:val="0"/>
              <w:autoSpaceDN w:val="0"/>
              <w:adjustRightInd w:val="0"/>
              <w:jc w:val="center"/>
              <w:rPr>
                <w:rFonts w:cstheme="minorHAnsi"/>
              </w:rPr>
            </w:pPr>
            <w:r>
              <w:t>Random effects and variance</w:t>
            </w:r>
          </w:p>
        </w:tc>
      </w:tr>
      <w:tr w:rsidR="001D6844" w:rsidRPr="004422F7" w14:paraId="2E6365B8" w14:textId="77777777" w:rsidTr="00AD1981">
        <w:tc>
          <w:tcPr>
            <w:tcW w:w="1885" w:type="dxa"/>
            <w:tcBorders>
              <w:top w:val="single" w:sz="6" w:space="0" w:color="auto"/>
              <w:left w:val="nil"/>
              <w:bottom w:val="nil"/>
              <w:right w:val="nil"/>
            </w:tcBorders>
            <w:vAlign w:val="center"/>
          </w:tcPr>
          <w:p w14:paraId="6FEEEB6E" w14:textId="77777777" w:rsidR="001D6844" w:rsidRPr="004422F7" w:rsidRDefault="001D6844" w:rsidP="001D6844">
            <w:pPr>
              <w:widowControl w:val="0"/>
              <w:autoSpaceDE w:val="0"/>
              <w:autoSpaceDN w:val="0"/>
              <w:adjustRightInd w:val="0"/>
              <w:jc w:val="right"/>
              <w:rPr>
                <w:rFonts w:cstheme="minorHAnsi"/>
              </w:rPr>
            </w:pPr>
            <w:r>
              <w:rPr>
                <w:rFonts w:cstheme="minorHAnsi"/>
              </w:rPr>
              <w:t>Estimated power</w:t>
            </w:r>
          </w:p>
        </w:tc>
        <w:tc>
          <w:tcPr>
            <w:tcW w:w="850" w:type="dxa"/>
            <w:tcBorders>
              <w:top w:val="single" w:sz="6" w:space="0" w:color="auto"/>
              <w:left w:val="nil"/>
              <w:bottom w:val="nil"/>
              <w:right w:val="nil"/>
            </w:tcBorders>
            <w:vAlign w:val="center"/>
          </w:tcPr>
          <w:p w14:paraId="3BCADBB0" w14:textId="1302BD50"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0</w:t>
            </w:r>
            <w:r w:rsidRPr="004422F7">
              <w:rPr>
                <w:rFonts w:cstheme="minorHAnsi"/>
              </w:rPr>
              <w:t>.</w:t>
            </w:r>
            <w:r w:rsidR="00F956E4">
              <w:rPr>
                <w:rFonts w:cstheme="minorHAnsi"/>
              </w:rPr>
              <w:t>79</w:t>
            </w:r>
            <w:r w:rsidR="008F6628">
              <w:rPr>
                <w:rFonts w:cstheme="minorHAnsi"/>
              </w:rPr>
              <w:t>8</w:t>
            </w:r>
          </w:p>
        </w:tc>
        <w:tc>
          <w:tcPr>
            <w:tcW w:w="1843" w:type="dxa"/>
            <w:tcBorders>
              <w:top w:val="single" w:sz="6" w:space="0" w:color="auto"/>
              <w:left w:val="nil"/>
              <w:bottom w:val="nil"/>
              <w:right w:val="nil"/>
            </w:tcBorders>
            <w:vAlign w:val="center"/>
          </w:tcPr>
          <w:p w14:paraId="705ACB2C" w14:textId="477C9D27"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0.677</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0.916</w:t>
            </w:r>
            <w:r w:rsidRPr="008827E8">
              <w:rPr>
                <w:rFonts w:cstheme="minorHAnsi"/>
              </w:rPr>
              <w:t>]</w:t>
            </w:r>
          </w:p>
        </w:tc>
        <w:tc>
          <w:tcPr>
            <w:tcW w:w="850" w:type="dxa"/>
            <w:tcBorders>
              <w:top w:val="single" w:sz="6" w:space="0" w:color="auto"/>
              <w:left w:val="nil"/>
              <w:bottom w:val="nil"/>
              <w:right w:val="nil"/>
            </w:tcBorders>
            <w:vAlign w:val="center"/>
          </w:tcPr>
          <w:p w14:paraId="663147D3" w14:textId="77777777" w:rsidR="001D6844" w:rsidRPr="004422F7" w:rsidRDefault="001D6844" w:rsidP="001D6844">
            <w:pPr>
              <w:widowControl w:val="0"/>
              <w:tabs>
                <w:tab w:val="decimal" w:leader="dot" w:pos="130"/>
              </w:tabs>
              <w:autoSpaceDE w:val="0"/>
              <w:autoSpaceDN w:val="0"/>
              <w:adjustRightInd w:val="0"/>
              <w:jc w:val="center"/>
              <w:rPr>
                <w:rFonts w:cstheme="minorHAnsi"/>
              </w:rPr>
            </w:pPr>
            <w:r>
              <w:rPr>
                <w:rFonts w:cstheme="minorHAnsi"/>
              </w:rPr>
              <w:t>&lt; .001</w:t>
            </w:r>
          </w:p>
        </w:tc>
        <w:tc>
          <w:tcPr>
            <w:tcW w:w="3119" w:type="dxa"/>
            <w:tcBorders>
              <w:top w:val="single" w:sz="6" w:space="0" w:color="auto"/>
              <w:left w:val="nil"/>
              <w:bottom w:val="nil"/>
              <w:right w:val="nil"/>
            </w:tcBorders>
          </w:tcPr>
          <w:p w14:paraId="0B9D58C6"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1D6844" w:rsidRPr="004422F7" w14:paraId="080E6EE8" w14:textId="77777777" w:rsidTr="00AD1981">
        <w:tc>
          <w:tcPr>
            <w:tcW w:w="1885" w:type="dxa"/>
            <w:tcBorders>
              <w:top w:val="nil"/>
              <w:left w:val="nil"/>
              <w:right w:val="nil"/>
            </w:tcBorders>
            <w:vAlign w:val="center"/>
          </w:tcPr>
          <w:p w14:paraId="364209C1" w14:textId="77777777" w:rsidR="001D6844" w:rsidRPr="004422F7" w:rsidRDefault="001D6844" w:rsidP="001D6844">
            <w:pPr>
              <w:widowControl w:val="0"/>
              <w:autoSpaceDE w:val="0"/>
              <w:autoSpaceDN w:val="0"/>
              <w:adjustRightInd w:val="0"/>
              <w:jc w:val="right"/>
              <w:rPr>
                <w:rFonts w:cstheme="minorHAnsi"/>
              </w:rPr>
            </w:pPr>
            <w:r w:rsidRPr="004422F7">
              <w:rPr>
                <w:rFonts w:cstheme="minorHAnsi"/>
              </w:rPr>
              <w:t>Year</w:t>
            </w:r>
          </w:p>
        </w:tc>
        <w:tc>
          <w:tcPr>
            <w:tcW w:w="850" w:type="dxa"/>
            <w:tcBorders>
              <w:top w:val="nil"/>
              <w:left w:val="nil"/>
              <w:right w:val="nil"/>
            </w:tcBorders>
            <w:vAlign w:val="center"/>
          </w:tcPr>
          <w:p w14:paraId="1E7CF6A6" w14:textId="7962D764" w:rsidR="001D6844" w:rsidRPr="004422F7" w:rsidRDefault="001D6844" w:rsidP="001D6844">
            <w:pPr>
              <w:widowControl w:val="0"/>
              <w:tabs>
                <w:tab w:val="decimal" w:leader="dot" w:pos="547"/>
              </w:tabs>
              <w:autoSpaceDE w:val="0"/>
              <w:autoSpaceDN w:val="0"/>
              <w:adjustRightInd w:val="0"/>
              <w:rPr>
                <w:rFonts w:cstheme="minorHAnsi"/>
              </w:rPr>
            </w:pPr>
            <w:r>
              <w:rPr>
                <w:rFonts w:cstheme="minorHAnsi"/>
              </w:rPr>
              <w:t>-</w:t>
            </w:r>
            <w:r w:rsidRPr="004422F7">
              <w:rPr>
                <w:rFonts w:cstheme="minorHAnsi"/>
              </w:rPr>
              <w:t>0.</w:t>
            </w:r>
            <w:r>
              <w:rPr>
                <w:rFonts w:cstheme="minorHAnsi"/>
              </w:rPr>
              <w:t>001</w:t>
            </w:r>
          </w:p>
        </w:tc>
        <w:tc>
          <w:tcPr>
            <w:tcW w:w="1843" w:type="dxa"/>
            <w:tcBorders>
              <w:top w:val="nil"/>
              <w:left w:val="nil"/>
              <w:right w:val="nil"/>
            </w:tcBorders>
            <w:vAlign w:val="center"/>
          </w:tcPr>
          <w:p w14:paraId="3B0F075C" w14:textId="618A90CD" w:rsidR="001D6844" w:rsidRPr="008827E8" w:rsidRDefault="001D6844" w:rsidP="001D6844">
            <w:pPr>
              <w:widowControl w:val="0"/>
              <w:tabs>
                <w:tab w:val="decimal" w:leader="dot" w:pos="277"/>
              </w:tabs>
              <w:autoSpaceDE w:val="0"/>
              <w:autoSpaceDN w:val="0"/>
              <w:adjustRightInd w:val="0"/>
              <w:jc w:val="center"/>
              <w:rPr>
                <w:rFonts w:cstheme="minorHAnsi"/>
              </w:rPr>
            </w:pPr>
            <w:r w:rsidRPr="008827E8">
              <w:rPr>
                <w:rFonts w:cstheme="minorHAnsi"/>
              </w:rPr>
              <w:t>[</w:t>
            </w:r>
            <w:r w:rsidR="008F6628" w:rsidRPr="008F6628">
              <w:rPr>
                <w:rFonts w:eastAsia="Times New Roman" w:cstheme="minorHAnsi"/>
                <w:color w:val="000000"/>
                <w:bdr w:val="none" w:sz="0" w:space="0" w:color="auto" w:frame="1"/>
                <w:lang w:val="en-AU" w:eastAsia="en-AU"/>
              </w:rPr>
              <w:t>-0.002</w:t>
            </w:r>
            <w:r w:rsidR="008827E8">
              <w:rPr>
                <w:rFonts w:eastAsia="Times New Roman" w:cstheme="minorHAnsi"/>
                <w:color w:val="000000"/>
                <w:bdr w:val="none" w:sz="0" w:space="0" w:color="auto" w:frame="1"/>
                <w:lang w:val="en-AU" w:eastAsia="en-AU"/>
              </w:rPr>
              <w:t>,</w:t>
            </w:r>
            <w:r w:rsidR="008F6628" w:rsidRPr="008F6628">
              <w:rPr>
                <w:rFonts w:eastAsia="Times New Roman" w:cstheme="minorHAnsi"/>
                <w:color w:val="000000"/>
                <w:bdr w:val="none" w:sz="0" w:space="0" w:color="auto" w:frame="1"/>
                <w:lang w:val="en-AU" w:eastAsia="en-AU"/>
              </w:rPr>
              <w:t xml:space="preserve"> 0.00</w:t>
            </w:r>
            <w:r w:rsidR="008827E8" w:rsidRPr="008827E8">
              <w:rPr>
                <w:rFonts w:eastAsia="Times New Roman" w:cstheme="minorHAnsi"/>
                <w:color w:val="000000"/>
                <w:bdr w:val="none" w:sz="0" w:space="0" w:color="auto" w:frame="1"/>
                <w:lang w:val="en-AU" w:eastAsia="en-AU"/>
              </w:rPr>
              <w:t>1</w:t>
            </w:r>
            <w:r w:rsidRPr="008827E8">
              <w:rPr>
                <w:rFonts w:cstheme="minorHAnsi"/>
              </w:rPr>
              <w:t>]</w:t>
            </w:r>
          </w:p>
        </w:tc>
        <w:tc>
          <w:tcPr>
            <w:tcW w:w="850" w:type="dxa"/>
            <w:tcBorders>
              <w:top w:val="nil"/>
              <w:left w:val="nil"/>
              <w:right w:val="nil"/>
            </w:tcBorders>
            <w:vAlign w:val="center"/>
          </w:tcPr>
          <w:p w14:paraId="4A9A3215" w14:textId="1C2658BA" w:rsidR="001D6844" w:rsidRPr="004422F7" w:rsidRDefault="001D6844" w:rsidP="001D6844">
            <w:pPr>
              <w:widowControl w:val="0"/>
              <w:tabs>
                <w:tab w:val="decimal" w:leader="dot" w:pos="130"/>
              </w:tabs>
              <w:autoSpaceDE w:val="0"/>
              <w:autoSpaceDN w:val="0"/>
              <w:adjustRightInd w:val="0"/>
              <w:jc w:val="center"/>
              <w:rPr>
                <w:rFonts w:cstheme="minorHAnsi"/>
              </w:rPr>
            </w:pPr>
            <w:r w:rsidRPr="004422F7">
              <w:rPr>
                <w:rFonts w:cstheme="minorHAnsi"/>
              </w:rPr>
              <w:t>.</w:t>
            </w:r>
            <w:r w:rsidR="00CC2E29">
              <w:rPr>
                <w:rFonts w:cstheme="minorHAnsi"/>
              </w:rPr>
              <w:t>2</w:t>
            </w:r>
            <w:r w:rsidR="00582199">
              <w:rPr>
                <w:rFonts w:cstheme="minorHAnsi"/>
              </w:rPr>
              <w:t>4</w:t>
            </w:r>
          </w:p>
        </w:tc>
        <w:tc>
          <w:tcPr>
            <w:tcW w:w="3119" w:type="dxa"/>
            <w:tcBorders>
              <w:top w:val="nil"/>
              <w:left w:val="nil"/>
              <w:right w:val="nil"/>
            </w:tcBorders>
          </w:tcPr>
          <w:p w14:paraId="18802B6B" w14:textId="77777777" w:rsidR="001D6844" w:rsidRPr="004422F7" w:rsidRDefault="001D6844" w:rsidP="001D6844">
            <w:pPr>
              <w:widowControl w:val="0"/>
              <w:tabs>
                <w:tab w:val="decimal" w:leader="dot" w:pos="267"/>
              </w:tabs>
              <w:autoSpaceDE w:val="0"/>
              <w:autoSpaceDN w:val="0"/>
              <w:adjustRightInd w:val="0"/>
              <w:rPr>
                <w:rFonts w:cstheme="minorHAnsi"/>
              </w:rPr>
            </w:pPr>
          </w:p>
        </w:tc>
      </w:tr>
      <w:tr w:rsidR="005215BF" w:rsidRPr="004422F7" w14:paraId="63D472D5" w14:textId="77777777" w:rsidTr="00AD1981">
        <w:tc>
          <w:tcPr>
            <w:tcW w:w="1885" w:type="dxa"/>
            <w:tcBorders>
              <w:top w:val="nil"/>
              <w:left w:val="nil"/>
              <w:right w:val="nil"/>
            </w:tcBorders>
            <w:vAlign w:val="center"/>
          </w:tcPr>
          <w:p w14:paraId="3BAE6819" w14:textId="77777777" w:rsidR="005215BF" w:rsidRPr="004422F7" w:rsidRDefault="005215BF"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2CDC51C9" w14:textId="77777777" w:rsidR="005215BF" w:rsidRDefault="005215BF"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1B3A6988" w14:textId="77777777" w:rsidR="005215BF" w:rsidRPr="004422F7" w:rsidRDefault="005215BF"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2AEF5442" w14:textId="77777777" w:rsidR="005215BF" w:rsidRPr="004422F7" w:rsidRDefault="005215BF"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A803740" w14:textId="74ED6D54" w:rsidR="005215BF" w:rsidRDefault="005215BF" w:rsidP="001D6844">
            <w:pPr>
              <w:widowControl w:val="0"/>
              <w:tabs>
                <w:tab w:val="decimal" w:leader="dot" w:pos="267"/>
              </w:tabs>
              <w:autoSpaceDE w:val="0"/>
              <w:autoSpaceDN w:val="0"/>
              <w:adjustRightInd w:val="0"/>
            </w:pPr>
            <w:r>
              <w:t xml:space="preserve">Effect </w:t>
            </w:r>
            <w:r w:rsidRPr="00C81D46">
              <w:t>σ</w:t>
            </w:r>
            <w:r w:rsidRPr="000E090B">
              <w:rPr>
                <w:vertAlign w:val="superscript"/>
              </w:rPr>
              <w:t>2</w:t>
            </w:r>
            <w:r w:rsidRPr="00C81D46">
              <w:t xml:space="preserve"> = </w:t>
            </w:r>
            <w:r w:rsidRPr="00C561DA">
              <w:t>0.0</w:t>
            </w:r>
            <w:r>
              <w:t>23</w:t>
            </w:r>
            <w:r w:rsidRPr="00C81D46">
              <w:t>, n =</w:t>
            </w:r>
            <w:r>
              <w:t xml:space="preserve"> </w:t>
            </w:r>
            <w:r w:rsidRPr="00C81D46">
              <w:t>4</w:t>
            </w:r>
            <w:r>
              <w:t>2</w:t>
            </w:r>
          </w:p>
        </w:tc>
      </w:tr>
      <w:tr w:rsidR="001D6844" w:rsidRPr="004422F7" w14:paraId="5DADEA62" w14:textId="77777777" w:rsidTr="00AD1981">
        <w:tc>
          <w:tcPr>
            <w:tcW w:w="1885" w:type="dxa"/>
            <w:tcBorders>
              <w:top w:val="nil"/>
              <w:left w:val="nil"/>
              <w:right w:val="nil"/>
            </w:tcBorders>
            <w:vAlign w:val="center"/>
          </w:tcPr>
          <w:p w14:paraId="4B273C93"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B4BC3CC" w14:textId="77777777" w:rsidR="001D6844" w:rsidRDefault="001D6844"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64A32E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332D9A4"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0D45AD8" w14:textId="29D0E73F" w:rsidR="001D6844" w:rsidRPr="004422F7" w:rsidRDefault="00C561DA" w:rsidP="001D6844">
            <w:pPr>
              <w:widowControl w:val="0"/>
              <w:tabs>
                <w:tab w:val="decimal" w:leader="dot" w:pos="267"/>
              </w:tabs>
              <w:autoSpaceDE w:val="0"/>
              <w:autoSpaceDN w:val="0"/>
              <w:adjustRightInd w:val="0"/>
              <w:rPr>
                <w:rFonts w:cstheme="minorHAnsi"/>
              </w:rPr>
            </w:pPr>
            <w:r>
              <w:t xml:space="preserve">Article </w:t>
            </w:r>
            <w:r w:rsidR="001D6844" w:rsidRPr="00C81D46">
              <w:t>σ</w:t>
            </w:r>
            <w:r w:rsidR="001D6844" w:rsidRPr="000E090B">
              <w:rPr>
                <w:vertAlign w:val="superscript"/>
              </w:rPr>
              <w:t>2</w:t>
            </w:r>
            <w:r w:rsidR="001D6844" w:rsidRPr="00C81D46">
              <w:t xml:space="preserve"> = </w:t>
            </w:r>
            <w:r w:rsidRPr="00C561DA">
              <w:t>0.0</w:t>
            </w:r>
            <w:r w:rsidR="003F75AE">
              <w:t>0</w:t>
            </w:r>
            <w:r w:rsidR="00F2167E">
              <w:t>7</w:t>
            </w:r>
            <w:r w:rsidR="001D6844" w:rsidRPr="00C81D46">
              <w:t>, n =</w:t>
            </w:r>
            <w:r w:rsidR="000E090B">
              <w:t xml:space="preserve"> </w:t>
            </w:r>
            <w:r w:rsidR="001D6844" w:rsidRPr="00C81D46">
              <w:t>4</w:t>
            </w:r>
            <w:r w:rsidR="00F2167E">
              <w:t>2</w:t>
            </w:r>
          </w:p>
        </w:tc>
      </w:tr>
      <w:tr w:rsidR="00DC3F65" w:rsidRPr="004422F7" w14:paraId="7233C4BD" w14:textId="77777777" w:rsidTr="00AD1981">
        <w:tc>
          <w:tcPr>
            <w:tcW w:w="1885" w:type="dxa"/>
            <w:tcBorders>
              <w:top w:val="nil"/>
              <w:left w:val="nil"/>
              <w:right w:val="nil"/>
            </w:tcBorders>
            <w:vAlign w:val="center"/>
          </w:tcPr>
          <w:p w14:paraId="1280EDB1" w14:textId="77777777" w:rsidR="00DC3F65" w:rsidRPr="004422F7" w:rsidRDefault="00DC3F65" w:rsidP="001D6844">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72B67D4" w14:textId="77777777" w:rsidR="00DC3F65" w:rsidRDefault="00DC3F65" w:rsidP="001D6844">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573B29A0" w14:textId="77777777" w:rsidR="00DC3F65" w:rsidRPr="004422F7" w:rsidRDefault="00DC3F65"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13B8B179" w14:textId="77777777" w:rsidR="00DC3F65" w:rsidRPr="004422F7" w:rsidRDefault="00DC3F65"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7D3A56" w14:textId="30BE1EB9" w:rsidR="00DC3F65" w:rsidRDefault="00F97BCF" w:rsidP="001D6844">
            <w:pPr>
              <w:widowControl w:val="0"/>
              <w:tabs>
                <w:tab w:val="decimal" w:leader="dot" w:pos="267"/>
              </w:tabs>
              <w:autoSpaceDE w:val="0"/>
              <w:autoSpaceDN w:val="0"/>
              <w:adjustRightInd w:val="0"/>
            </w:pPr>
            <w:r>
              <w:t>Subfield</w:t>
            </w:r>
            <w:r w:rsidRPr="00C81D46">
              <w:t xml:space="preserve"> </w:t>
            </w:r>
            <w:r w:rsidR="00205ED7" w:rsidRPr="00C81D46">
              <w:t>σ</w:t>
            </w:r>
            <w:r w:rsidR="00205ED7" w:rsidRPr="000E090B">
              <w:rPr>
                <w:vertAlign w:val="superscript"/>
              </w:rPr>
              <w:t>2</w:t>
            </w:r>
            <w:r w:rsidR="00205ED7" w:rsidRPr="00F97BCF">
              <w:t xml:space="preserve"> =</w:t>
            </w:r>
            <w:r w:rsidR="00205ED7">
              <w:t xml:space="preserve"> </w:t>
            </w:r>
            <w:r w:rsidR="00205ED7" w:rsidRPr="00F97BCF">
              <w:t>0.0</w:t>
            </w:r>
            <w:r w:rsidR="005215BF">
              <w:t>00</w:t>
            </w:r>
            <w:r w:rsidR="00205ED7">
              <w:t>, n = 7</w:t>
            </w:r>
          </w:p>
        </w:tc>
      </w:tr>
      <w:tr w:rsidR="001D6844" w:rsidRPr="004422F7" w14:paraId="7CD72C3F" w14:textId="77777777" w:rsidTr="00AD1981">
        <w:tc>
          <w:tcPr>
            <w:tcW w:w="1885" w:type="dxa"/>
            <w:tcBorders>
              <w:top w:val="nil"/>
              <w:left w:val="nil"/>
              <w:bottom w:val="single" w:sz="4" w:space="0" w:color="auto"/>
              <w:right w:val="nil"/>
            </w:tcBorders>
            <w:vAlign w:val="center"/>
          </w:tcPr>
          <w:p w14:paraId="2CC17540" w14:textId="77777777" w:rsidR="001D6844" w:rsidRPr="004422F7" w:rsidRDefault="001D6844" w:rsidP="001D6844">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14BBF038" w14:textId="77777777" w:rsidR="001D6844" w:rsidRPr="004422F7" w:rsidRDefault="001D6844" w:rsidP="001D6844">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08FB5144" w14:textId="77777777" w:rsidR="001D6844" w:rsidRPr="004422F7" w:rsidRDefault="001D6844" w:rsidP="001D6844">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2C6944AB" w14:textId="77777777" w:rsidR="001D6844" w:rsidRPr="004422F7" w:rsidRDefault="001D6844" w:rsidP="001D6844">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5D7C18FB" w14:textId="65674EE0" w:rsidR="001D6844" w:rsidRPr="004422F7" w:rsidRDefault="001D6844" w:rsidP="001D6844">
            <w:pPr>
              <w:widowControl w:val="0"/>
              <w:tabs>
                <w:tab w:val="decimal" w:leader="dot" w:pos="267"/>
              </w:tabs>
              <w:autoSpaceDE w:val="0"/>
              <w:autoSpaceDN w:val="0"/>
              <w:adjustRightInd w:val="0"/>
              <w:rPr>
                <w:rFonts w:cstheme="minorHAnsi"/>
              </w:rPr>
            </w:pPr>
            <w:proofErr w:type="gramStart"/>
            <w:r w:rsidRPr="00C81D46">
              <w:t>Q</w:t>
            </w:r>
            <w:r w:rsidR="00EA1F07">
              <w:t>E</w:t>
            </w:r>
            <w:r w:rsidRPr="00C81D46">
              <w:t>(</w:t>
            </w:r>
            <w:proofErr w:type="gramEnd"/>
            <w:r w:rsidR="003E2C6C">
              <w:t>4</w:t>
            </w:r>
            <w:r w:rsidR="0007717F">
              <w:t>7</w:t>
            </w:r>
            <w:r w:rsidRPr="00C81D46">
              <w:t xml:space="preserve">) </w:t>
            </w:r>
            <w:r w:rsidR="003E2C6C">
              <w:t>=</w:t>
            </w:r>
            <w:r w:rsidR="00A82FA5">
              <w:t xml:space="preserve"> </w:t>
            </w:r>
            <w:r w:rsidR="00A82FA5" w:rsidRPr="00A82FA5">
              <w:t>6</w:t>
            </w:r>
            <w:r w:rsidR="0007717F">
              <w:t>667</w:t>
            </w:r>
            <w:r w:rsidR="00A82FA5" w:rsidRPr="00A82FA5">
              <w:t>.</w:t>
            </w:r>
            <w:r w:rsidR="0007717F">
              <w:t>43</w:t>
            </w:r>
            <w:r w:rsidRPr="00C81D46">
              <w:t xml:space="preserve">, </w:t>
            </w:r>
            <w:r w:rsidRPr="001D6844">
              <w:rPr>
                <w:i/>
              </w:rPr>
              <w:t>p</w:t>
            </w:r>
            <w:r w:rsidRPr="00C81D46">
              <w:t xml:space="preserve"> &lt;</w:t>
            </w:r>
            <w:r w:rsidR="002566C0">
              <w:t xml:space="preserve"> </w:t>
            </w:r>
            <w:r w:rsidRPr="00C81D46">
              <w:t>.001</w:t>
            </w:r>
          </w:p>
        </w:tc>
      </w:tr>
    </w:tbl>
    <w:p w14:paraId="6D602E6A" w14:textId="018F7697" w:rsidR="00ED73B2" w:rsidRDefault="0040115C" w:rsidP="00E84949">
      <w:pPr>
        <w:widowControl w:val="0"/>
        <w:autoSpaceDE w:val="0"/>
        <w:autoSpaceDN w:val="0"/>
        <w:adjustRightInd w:val="0"/>
        <w:rPr>
          <w:noProof/>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77C539E5" w14:textId="14549E67" w:rsidR="00726399" w:rsidRDefault="00726399" w:rsidP="00E84949">
      <w:pPr>
        <w:widowControl w:val="0"/>
        <w:autoSpaceDE w:val="0"/>
        <w:autoSpaceDN w:val="0"/>
        <w:adjustRightInd w:val="0"/>
        <w:rPr>
          <w:rFonts w:cstheme="minorHAnsi"/>
        </w:rPr>
      </w:pPr>
    </w:p>
    <w:p w14:paraId="0EC9AE6B" w14:textId="48E64314" w:rsidR="007A5D0F" w:rsidRDefault="007A5D0F">
      <w:pPr>
        <w:rPr>
          <w:rFonts w:cstheme="minorHAnsi"/>
        </w:rPr>
      </w:pPr>
      <w:r>
        <w:rPr>
          <w:rFonts w:cstheme="minorHAnsi"/>
        </w:rPr>
        <w:br w:type="page"/>
      </w:r>
    </w:p>
    <w:p w14:paraId="688FC7C8" w14:textId="3CC47A51" w:rsidR="00251C68" w:rsidRPr="009A2958" w:rsidRDefault="00251C68" w:rsidP="00251C68">
      <w:pPr>
        <w:spacing w:before="180" w:after="180"/>
        <w:rPr>
          <w:rFonts w:eastAsia="Cambria" w:cstheme="minorHAnsi"/>
        </w:rPr>
      </w:pPr>
      <w:r w:rsidRPr="009A2958">
        <w:rPr>
          <w:rFonts w:eastAsia="Cambria" w:cstheme="minorHAnsi"/>
        </w:rPr>
        <w:lastRenderedPageBreak/>
        <w:t>Table [BLUP</w:t>
      </w:r>
      <w:r w:rsidR="006068D3">
        <w:rPr>
          <w:rFonts w:eastAsia="Cambria" w:cstheme="minorHAnsi"/>
        </w:rPr>
        <w:t>S</w:t>
      </w:r>
      <w:r w:rsidRPr="009A2958">
        <w:rPr>
          <w:rFonts w:eastAsia="Cambria" w:cstheme="minorHAnsi"/>
        </w:rPr>
        <w:t>]. Empirical Bayes estimates and 95% credible intervals for random effects</w:t>
      </w:r>
      <w:r w:rsidR="00744BFB">
        <w:rPr>
          <w:rFonts w:eastAsia="Cambria" w:cstheme="minorHAnsi"/>
        </w:rPr>
        <w:t xml:space="preserve"> of area of psychology included in the current study</w:t>
      </w:r>
      <w:r w:rsidR="00030390">
        <w:rPr>
          <w:rFonts w:eastAsia="Cambria" w:cstheme="minorHAnsi"/>
        </w:rPr>
        <w:t xml:space="preserve"> at the large benchmarks</w:t>
      </w:r>
      <w:r>
        <w:rPr>
          <w:rFonts w:eastAsia="Cambria" w:cstheme="minorHAnsi"/>
        </w:rPr>
        <w:t>, which are equivalent to</w:t>
      </w:r>
      <w:r w:rsidRPr="009A2958">
        <w:rPr>
          <w:rFonts w:eastAsia="Cambria" w:cstheme="minorHAnsi"/>
        </w:rPr>
        <w:t xml:space="preserve"> 95% confidence </w:t>
      </w:r>
      <w:r>
        <w:rPr>
          <w:rFonts w:eastAsia="Cambria" w:cstheme="minorHAnsi"/>
        </w:rPr>
        <w:t xml:space="preserve">intervals </w:t>
      </w:r>
      <w:r w:rsidRPr="009A2958">
        <w:rPr>
          <w:rFonts w:eastAsia="Cambria" w:cstheme="minorHAnsi"/>
        </w:rPr>
        <w:t>assuming that the studies are a random sample from a population with normally distributed average effect size difference.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5641E144" w14:textId="77777777" w:rsidTr="007433A2">
        <w:trPr>
          <w:trHeight w:val="300"/>
        </w:trPr>
        <w:tc>
          <w:tcPr>
            <w:tcW w:w="2725" w:type="dxa"/>
            <w:tcBorders>
              <w:top w:val="single" w:sz="4" w:space="0" w:color="auto"/>
              <w:bottom w:val="nil"/>
            </w:tcBorders>
            <w:noWrap/>
            <w:vAlign w:val="center"/>
          </w:tcPr>
          <w:p w14:paraId="7DB5630A" w14:textId="77777777" w:rsidR="009040BB" w:rsidRDefault="009040BB" w:rsidP="009040BB">
            <w:pPr>
              <w:rPr>
                <w:rFonts w:ascii="Calibri" w:hAnsi="Calibri" w:cs="Calibri"/>
                <w:color w:val="000000"/>
                <w:sz w:val="22"/>
                <w:szCs w:val="22"/>
              </w:rPr>
            </w:pPr>
          </w:p>
        </w:tc>
        <w:tc>
          <w:tcPr>
            <w:tcW w:w="1340" w:type="dxa"/>
            <w:tcBorders>
              <w:top w:val="single" w:sz="4" w:space="0" w:color="auto"/>
              <w:bottom w:val="nil"/>
            </w:tcBorders>
            <w:noWrap/>
          </w:tcPr>
          <w:p w14:paraId="32A5654E" w14:textId="77777777" w:rsidR="009040BB" w:rsidRDefault="009040BB" w:rsidP="009040BB">
            <w:pPr>
              <w:rPr>
                <w:rFonts w:cstheme="minorHAnsi"/>
              </w:rPr>
            </w:pPr>
          </w:p>
        </w:tc>
        <w:tc>
          <w:tcPr>
            <w:tcW w:w="1160" w:type="dxa"/>
            <w:tcBorders>
              <w:top w:val="single" w:sz="4" w:space="0" w:color="auto"/>
              <w:bottom w:val="nil"/>
            </w:tcBorders>
            <w:noWrap/>
          </w:tcPr>
          <w:p w14:paraId="0E2C1FC1" w14:textId="77777777" w:rsidR="009040BB" w:rsidRPr="007A5D0F" w:rsidRDefault="009040BB" w:rsidP="009040BB">
            <w:pPr>
              <w:rPr>
                <w:rFonts w:cstheme="minorHAnsi"/>
              </w:rPr>
            </w:pPr>
          </w:p>
        </w:tc>
        <w:tc>
          <w:tcPr>
            <w:tcW w:w="2500" w:type="dxa"/>
            <w:gridSpan w:val="2"/>
            <w:tcBorders>
              <w:top w:val="single" w:sz="4" w:space="0" w:color="auto"/>
              <w:bottom w:val="single" w:sz="4" w:space="0" w:color="auto"/>
            </w:tcBorders>
            <w:noWrap/>
          </w:tcPr>
          <w:p w14:paraId="7D26D838" w14:textId="485D96F5" w:rsidR="009040BB" w:rsidRDefault="009040BB" w:rsidP="009040BB">
            <w:pPr>
              <w:rPr>
                <w:rFonts w:cstheme="minorHAnsi"/>
              </w:rPr>
            </w:pPr>
            <w:r>
              <w:rPr>
                <w:rFonts w:cstheme="minorHAnsi"/>
              </w:rPr>
              <w:t>95% Credible interval</w:t>
            </w:r>
          </w:p>
        </w:tc>
      </w:tr>
      <w:tr w:rsidR="009040BB" w:rsidRPr="007A5D0F" w14:paraId="6B5AEF53" w14:textId="77777777" w:rsidTr="007433A2">
        <w:trPr>
          <w:trHeight w:val="300"/>
        </w:trPr>
        <w:tc>
          <w:tcPr>
            <w:tcW w:w="2725" w:type="dxa"/>
            <w:tcBorders>
              <w:top w:val="nil"/>
              <w:bottom w:val="single" w:sz="4" w:space="0" w:color="auto"/>
            </w:tcBorders>
            <w:noWrap/>
            <w:vAlign w:val="center"/>
            <w:hideMark/>
          </w:tcPr>
          <w:p w14:paraId="6548E309" w14:textId="1AC1B52A"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383ACAEE" w14:textId="521F651B"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4287CD33" w14:textId="77F0D3C8"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ED7F4F7" w14:textId="3CFE291F"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6DDDA6F5" w14:textId="26F9980D" w:rsidR="009040BB" w:rsidRPr="007A5D0F" w:rsidRDefault="009040BB" w:rsidP="009040BB">
            <w:pPr>
              <w:rPr>
                <w:rFonts w:cstheme="minorHAnsi"/>
              </w:rPr>
            </w:pPr>
            <w:proofErr w:type="spellStart"/>
            <w:r>
              <w:rPr>
                <w:rFonts w:cstheme="minorHAnsi"/>
              </w:rPr>
              <w:t>ub</w:t>
            </w:r>
            <w:proofErr w:type="spellEnd"/>
          </w:p>
        </w:tc>
      </w:tr>
      <w:tr w:rsidR="00A803A5" w:rsidRPr="007A5D0F" w14:paraId="54663B52" w14:textId="77777777" w:rsidTr="00526A43">
        <w:trPr>
          <w:trHeight w:val="300"/>
        </w:trPr>
        <w:tc>
          <w:tcPr>
            <w:tcW w:w="2725" w:type="dxa"/>
            <w:tcBorders>
              <w:top w:val="single" w:sz="4" w:space="0" w:color="auto"/>
            </w:tcBorders>
            <w:noWrap/>
            <w:vAlign w:val="center"/>
            <w:hideMark/>
          </w:tcPr>
          <w:p w14:paraId="1A9C39C4" w14:textId="5E59F82C"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60DC5B" w14:textId="2EC7723F" w:rsidR="00A803A5" w:rsidRPr="007A5D0F" w:rsidRDefault="00A803A5" w:rsidP="00A803A5">
            <w:pPr>
              <w:rPr>
                <w:rFonts w:cstheme="minorHAnsi"/>
              </w:rPr>
            </w:pPr>
            <w:r w:rsidRPr="005169DB">
              <w:t>-0.019</w:t>
            </w:r>
          </w:p>
        </w:tc>
        <w:tc>
          <w:tcPr>
            <w:tcW w:w="1160" w:type="dxa"/>
            <w:tcBorders>
              <w:top w:val="single" w:sz="4" w:space="0" w:color="auto"/>
            </w:tcBorders>
            <w:noWrap/>
            <w:hideMark/>
          </w:tcPr>
          <w:p w14:paraId="7CF28C2F" w14:textId="460377A5" w:rsidR="00A803A5" w:rsidRPr="007A5D0F" w:rsidRDefault="00A803A5" w:rsidP="00A803A5">
            <w:pPr>
              <w:rPr>
                <w:rFonts w:cstheme="minorHAnsi"/>
              </w:rPr>
            </w:pPr>
            <w:r w:rsidRPr="005169DB">
              <w:t>0.035</w:t>
            </w:r>
          </w:p>
        </w:tc>
        <w:tc>
          <w:tcPr>
            <w:tcW w:w="1340" w:type="dxa"/>
            <w:tcBorders>
              <w:top w:val="single" w:sz="4" w:space="0" w:color="auto"/>
            </w:tcBorders>
            <w:noWrap/>
            <w:hideMark/>
          </w:tcPr>
          <w:p w14:paraId="7FF8F476" w14:textId="59B2BD4C" w:rsidR="00A803A5" w:rsidRPr="007A5D0F" w:rsidRDefault="00A803A5" w:rsidP="00A803A5">
            <w:pPr>
              <w:rPr>
                <w:rFonts w:cstheme="minorHAnsi"/>
              </w:rPr>
            </w:pPr>
            <w:r w:rsidRPr="005169DB">
              <w:t>-0.087</w:t>
            </w:r>
          </w:p>
        </w:tc>
        <w:tc>
          <w:tcPr>
            <w:tcW w:w="1160" w:type="dxa"/>
            <w:tcBorders>
              <w:top w:val="single" w:sz="4" w:space="0" w:color="auto"/>
            </w:tcBorders>
            <w:noWrap/>
            <w:hideMark/>
          </w:tcPr>
          <w:p w14:paraId="0CC749C8" w14:textId="72245815" w:rsidR="00A803A5" w:rsidRPr="007A5D0F" w:rsidRDefault="00A803A5" w:rsidP="00A803A5">
            <w:pPr>
              <w:rPr>
                <w:rFonts w:cstheme="minorHAnsi"/>
              </w:rPr>
            </w:pPr>
            <w:r w:rsidRPr="005169DB">
              <w:t>0.048</w:t>
            </w:r>
          </w:p>
        </w:tc>
      </w:tr>
      <w:tr w:rsidR="00A803A5" w:rsidRPr="007A5D0F" w14:paraId="64FC43AA" w14:textId="77777777" w:rsidTr="00526A43">
        <w:trPr>
          <w:trHeight w:val="300"/>
        </w:trPr>
        <w:tc>
          <w:tcPr>
            <w:tcW w:w="2725" w:type="dxa"/>
            <w:noWrap/>
            <w:vAlign w:val="center"/>
            <w:hideMark/>
          </w:tcPr>
          <w:p w14:paraId="70FEA56F" w14:textId="65183A2A"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741D7BB2" w14:textId="7228B931" w:rsidR="00A803A5" w:rsidRPr="007A5D0F" w:rsidRDefault="00A803A5" w:rsidP="00A803A5">
            <w:pPr>
              <w:rPr>
                <w:rFonts w:cstheme="minorHAnsi"/>
              </w:rPr>
            </w:pPr>
            <w:r w:rsidRPr="005169DB">
              <w:t>0.016</w:t>
            </w:r>
          </w:p>
        </w:tc>
        <w:tc>
          <w:tcPr>
            <w:tcW w:w="1160" w:type="dxa"/>
            <w:noWrap/>
            <w:hideMark/>
          </w:tcPr>
          <w:p w14:paraId="2A1F5CEB" w14:textId="2CC7D6E0" w:rsidR="00A803A5" w:rsidRPr="007A5D0F" w:rsidRDefault="00A803A5" w:rsidP="00A803A5">
            <w:pPr>
              <w:rPr>
                <w:rFonts w:cstheme="minorHAnsi"/>
              </w:rPr>
            </w:pPr>
            <w:r w:rsidRPr="005169DB">
              <w:t>0.047</w:t>
            </w:r>
          </w:p>
        </w:tc>
        <w:tc>
          <w:tcPr>
            <w:tcW w:w="1340" w:type="dxa"/>
            <w:noWrap/>
            <w:hideMark/>
          </w:tcPr>
          <w:p w14:paraId="103C6396" w14:textId="380FB34E" w:rsidR="00A803A5" w:rsidRPr="007A5D0F" w:rsidRDefault="00A803A5" w:rsidP="00A803A5">
            <w:pPr>
              <w:rPr>
                <w:rFonts w:cstheme="minorHAnsi"/>
              </w:rPr>
            </w:pPr>
            <w:r w:rsidRPr="005169DB">
              <w:t>-0.076</w:t>
            </w:r>
          </w:p>
        </w:tc>
        <w:tc>
          <w:tcPr>
            <w:tcW w:w="1160" w:type="dxa"/>
            <w:noWrap/>
            <w:hideMark/>
          </w:tcPr>
          <w:p w14:paraId="77C53E84" w14:textId="3CC6C19F" w:rsidR="00A803A5" w:rsidRPr="007A5D0F" w:rsidRDefault="00A803A5" w:rsidP="00A803A5">
            <w:pPr>
              <w:rPr>
                <w:rFonts w:cstheme="minorHAnsi"/>
              </w:rPr>
            </w:pPr>
            <w:r w:rsidRPr="005169DB">
              <w:t>0.108</w:t>
            </w:r>
          </w:p>
        </w:tc>
      </w:tr>
      <w:tr w:rsidR="00A803A5" w:rsidRPr="007A5D0F" w14:paraId="7BCC576E" w14:textId="77777777" w:rsidTr="00526A43">
        <w:trPr>
          <w:trHeight w:val="300"/>
        </w:trPr>
        <w:tc>
          <w:tcPr>
            <w:tcW w:w="2725" w:type="dxa"/>
            <w:noWrap/>
            <w:vAlign w:val="center"/>
            <w:hideMark/>
          </w:tcPr>
          <w:p w14:paraId="3CBCB862" w14:textId="6ABC036F"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2EFA6976" w14:textId="592B9018" w:rsidR="00A803A5" w:rsidRPr="007A5D0F" w:rsidRDefault="00A803A5" w:rsidP="00A803A5">
            <w:pPr>
              <w:rPr>
                <w:rFonts w:cstheme="minorHAnsi"/>
              </w:rPr>
            </w:pPr>
            <w:r w:rsidRPr="005169DB">
              <w:t>-0.011</w:t>
            </w:r>
          </w:p>
        </w:tc>
        <w:tc>
          <w:tcPr>
            <w:tcW w:w="1160" w:type="dxa"/>
            <w:noWrap/>
            <w:hideMark/>
          </w:tcPr>
          <w:p w14:paraId="57AC8FE2" w14:textId="010F7125" w:rsidR="00A803A5" w:rsidRPr="007A5D0F" w:rsidRDefault="00A803A5" w:rsidP="00A803A5">
            <w:pPr>
              <w:rPr>
                <w:rFonts w:cstheme="minorHAnsi"/>
              </w:rPr>
            </w:pPr>
            <w:r w:rsidRPr="005169DB">
              <w:t>0.036</w:t>
            </w:r>
          </w:p>
        </w:tc>
        <w:tc>
          <w:tcPr>
            <w:tcW w:w="1340" w:type="dxa"/>
            <w:noWrap/>
            <w:hideMark/>
          </w:tcPr>
          <w:p w14:paraId="1218BDE7" w14:textId="32ADAFBB" w:rsidR="00A803A5" w:rsidRPr="007A5D0F" w:rsidRDefault="00A803A5" w:rsidP="00A803A5">
            <w:pPr>
              <w:rPr>
                <w:rFonts w:cstheme="minorHAnsi"/>
              </w:rPr>
            </w:pPr>
            <w:r w:rsidRPr="005169DB">
              <w:t>-0.081</w:t>
            </w:r>
          </w:p>
        </w:tc>
        <w:tc>
          <w:tcPr>
            <w:tcW w:w="1160" w:type="dxa"/>
            <w:noWrap/>
            <w:hideMark/>
          </w:tcPr>
          <w:p w14:paraId="5A39F080" w14:textId="20360187" w:rsidR="00A803A5" w:rsidRPr="007A5D0F" w:rsidRDefault="00A803A5" w:rsidP="00A803A5">
            <w:pPr>
              <w:rPr>
                <w:rFonts w:cstheme="minorHAnsi"/>
              </w:rPr>
            </w:pPr>
            <w:r w:rsidRPr="005169DB">
              <w:t>0.058</w:t>
            </w:r>
          </w:p>
        </w:tc>
      </w:tr>
      <w:tr w:rsidR="00A803A5" w:rsidRPr="007A5D0F" w14:paraId="57029036" w14:textId="77777777" w:rsidTr="00526A43">
        <w:trPr>
          <w:trHeight w:val="300"/>
        </w:trPr>
        <w:tc>
          <w:tcPr>
            <w:tcW w:w="2725" w:type="dxa"/>
            <w:noWrap/>
            <w:vAlign w:val="center"/>
            <w:hideMark/>
          </w:tcPr>
          <w:p w14:paraId="69431D9B" w14:textId="5EE52227"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ED3ACE2" w14:textId="4135E2FF" w:rsidR="00A803A5" w:rsidRPr="007A5D0F" w:rsidRDefault="00A803A5" w:rsidP="00A803A5">
            <w:pPr>
              <w:rPr>
                <w:rFonts w:cstheme="minorHAnsi"/>
              </w:rPr>
            </w:pPr>
            <w:r w:rsidRPr="005169DB">
              <w:t>-0.018</w:t>
            </w:r>
          </w:p>
        </w:tc>
        <w:tc>
          <w:tcPr>
            <w:tcW w:w="1160" w:type="dxa"/>
            <w:noWrap/>
            <w:hideMark/>
          </w:tcPr>
          <w:p w14:paraId="299C3152" w14:textId="2C08E6EA" w:rsidR="00A803A5" w:rsidRPr="007A5D0F" w:rsidRDefault="00A803A5" w:rsidP="00A803A5">
            <w:pPr>
              <w:rPr>
                <w:rFonts w:cstheme="minorHAnsi"/>
              </w:rPr>
            </w:pPr>
            <w:r w:rsidRPr="005169DB">
              <w:t>0.04</w:t>
            </w:r>
          </w:p>
        </w:tc>
        <w:tc>
          <w:tcPr>
            <w:tcW w:w="1340" w:type="dxa"/>
            <w:noWrap/>
            <w:hideMark/>
          </w:tcPr>
          <w:p w14:paraId="681CDABF" w14:textId="541C7108" w:rsidR="00A803A5" w:rsidRPr="007A5D0F" w:rsidRDefault="00A803A5" w:rsidP="00A803A5">
            <w:pPr>
              <w:rPr>
                <w:rFonts w:cstheme="minorHAnsi"/>
              </w:rPr>
            </w:pPr>
            <w:r w:rsidRPr="005169DB">
              <w:t>-0.098</w:t>
            </w:r>
          </w:p>
        </w:tc>
        <w:tc>
          <w:tcPr>
            <w:tcW w:w="1160" w:type="dxa"/>
            <w:noWrap/>
            <w:hideMark/>
          </w:tcPr>
          <w:p w14:paraId="3600C7ED" w14:textId="61AA5992" w:rsidR="00A803A5" w:rsidRPr="007A5D0F" w:rsidRDefault="00A803A5" w:rsidP="00A803A5">
            <w:pPr>
              <w:rPr>
                <w:rFonts w:cstheme="minorHAnsi"/>
              </w:rPr>
            </w:pPr>
            <w:r w:rsidRPr="005169DB">
              <w:t>0.061</w:t>
            </w:r>
          </w:p>
        </w:tc>
      </w:tr>
      <w:tr w:rsidR="00A803A5" w:rsidRPr="007A5D0F" w14:paraId="3048D4B7" w14:textId="77777777" w:rsidTr="00526A43">
        <w:trPr>
          <w:trHeight w:val="300"/>
        </w:trPr>
        <w:tc>
          <w:tcPr>
            <w:tcW w:w="2725" w:type="dxa"/>
            <w:noWrap/>
            <w:vAlign w:val="center"/>
            <w:hideMark/>
          </w:tcPr>
          <w:p w14:paraId="18633B8A" w14:textId="2947A0E8"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31EFE165" w14:textId="7810BA14" w:rsidR="00A803A5" w:rsidRPr="007A5D0F" w:rsidRDefault="00A803A5" w:rsidP="00A803A5">
            <w:pPr>
              <w:rPr>
                <w:rFonts w:cstheme="minorHAnsi"/>
              </w:rPr>
            </w:pPr>
            <w:r w:rsidRPr="005169DB">
              <w:t>0.079</w:t>
            </w:r>
          </w:p>
        </w:tc>
        <w:tc>
          <w:tcPr>
            <w:tcW w:w="1160" w:type="dxa"/>
            <w:noWrap/>
            <w:hideMark/>
          </w:tcPr>
          <w:p w14:paraId="5AA6A560" w14:textId="348CF6B8" w:rsidR="00A803A5" w:rsidRPr="007A5D0F" w:rsidRDefault="00A803A5" w:rsidP="00A803A5">
            <w:pPr>
              <w:rPr>
                <w:rFonts w:cstheme="minorHAnsi"/>
              </w:rPr>
            </w:pPr>
            <w:r w:rsidRPr="005169DB">
              <w:t>0.04</w:t>
            </w:r>
          </w:p>
        </w:tc>
        <w:tc>
          <w:tcPr>
            <w:tcW w:w="1340" w:type="dxa"/>
            <w:noWrap/>
            <w:hideMark/>
          </w:tcPr>
          <w:p w14:paraId="46232ADE" w14:textId="58180283" w:rsidR="00A803A5" w:rsidRPr="007A5D0F" w:rsidRDefault="00A803A5" w:rsidP="00A803A5">
            <w:pPr>
              <w:rPr>
                <w:rFonts w:cstheme="minorHAnsi"/>
              </w:rPr>
            </w:pPr>
            <w:r w:rsidRPr="005169DB">
              <w:t>0.002</w:t>
            </w:r>
          </w:p>
        </w:tc>
        <w:tc>
          <w:tcPr>
            <w:tcW w:w="1160" w:type="dxa"/>
            <w:noWrap/>
            <w:hideMark/>
          </w:tcPr>
          <w:p w14:paraId="4E305C11" w14:textId="2AE9E9D9" w:rsidR="00A803A5" w:rsidRPr="007A5D0F" w:rsidRDefault="00A803A5" w:rsidP="00A803A5">
            <w:pPr>
              <w:rPr>
                <w:rFonts w:cstheme="minorHAnsi"/>
              </w:rPr>
            </w:pPr>
            <w:r w:rsidRPr="005169DB">
              <w:t>0.157</w:t>
            </w:r>
          </w:p>
        </w:tc>
      </w:tr>
      <w:tr w:rsidR="00A803A5" w:rsidRPr="007A5D0F" w14:paraId="2BDE2067" w14:textId="77777777" w:rsidTr="00526A43">
        <w:trPr>
          <w:trHeight w:val="300"/>
        </w:trPr>
        <w:tc>
          <w:tcPr>
            <w:tcW w:w="2725" w:type="dxa"/>
            <w:noWrap/>
            <w:vAlign w:val="center"/>
            <w:hideMark/>
          </w:tcPr>
          <w:p w14:paraId="75153077" w14:textId="467E4BA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48F14A14" w14:textId="7056CE40" w:rsidR="00A803A5" w:rsidRPr="007A5D0F" w:rsidRDefault="00A803A5" w:rsidP="00A803A5">
            <w:pPr>
              <w:rPr>
                <w:rFonts w:cstheme="minorHAnsi"/>
              </w:rPr>
            </w:pPr>
            <w:r w:rsidRPr="005169DB">
              <w:t>-0.032</w:t>
            </w:r>
          </w:p>
        </w:tc>
        <w:tc>
          <w:tcPr>
            <w:tcW w:w="1160" w:type="dxa"/>
            <w:noWrap/>
            <w:hideMark/>
          </w:tcPr>
          <w:p w14:paraId="6BB3BD0D" w14:textId="4496DF61" w:rsidR="00A803A5" w:rsidRPr="007A5D0F" w:rsidRDefault="00A803A5" w:rsidP="00A803A5">
            <w:pPr>
              <w:rPr>
                <w:rFonts w:cstheme="minorHAnsi"/>
              </w:rPr>
            </w:pPr>
            <w:r w:rsidRPr="005169DB">
              <w:t>0.05</w:t>
            </w:r>
          </w:p>
        </w:tc>
        <w:tc>
          <w:tcPr>
            <w:tcW w:w="1340" w:type="dxa"/>
            <w:noWrap/>
            <w:hideMark/>
          </w:tcPr>
          <w:p w14:paraId="6968891E" w14:textId="22BE7F96" w:rsidR="00A803A5" w:rsidRPr="007A5D0F" w:rsidRDefault="00A803A5" w:rsidP="00A803A5">
            <w:pPr>
              <w:rPr>
                <w:rFonts w:cstheme="minorHAnsi"/>
              </w:rPr>
            </w:pPr>
            <w:r w:rsidRPr="005169DB">
              <w:t>-0.129</w:t>
            </w:r>
          </w:p>
        </w:tc>
        <w:tc>
          <w:tcPr>
            <w:tcW w:w="1160" w:type="dxa"/>
            <w:noWrap/>
            <w:hideMark/>
          </w:tcPr>
          <w:p w14:paraId="6A61253A" w14:textId="5F0428D9" w:rsidR="00A803A5" w:rsidRPr="007A5D0F" w:rsidRDefault="00A803A5" w:rsidP="00A803A5">
            <w:pPr>
              <w:rPr>
                <w:rFonts w:cstheme="minorHAnsi"/>
              </w:rPr>
            </w:pPr>
            <w:r w:rsidRPr="005169DB">
              <w:t>0.065</w:t>
            </w:r>
          </w:p>
        </w:tc>
      </w:tr>
      <w:tr w:rsidR="00A803A5" w:rsidRPr="007A5D0F" w14:paraId="6FFDC6FB" w14:textId="77777777" w:rsidTr="00526A43">
        <w:trPr>
          <w:trHeight w:val="300"/>
        </w:trPr>
        <w:tc>
          <w:tcPr>
            <w:tcW w:w="2725" w:type="dxa"/>
            <w:noWrap/>
            <w:vAlign w:val="center"/>
            <w:hideMark/>
          </w:tcPr>
          <w:p w14:paraId="038DCC57" w14:textId="45ED11F8"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71E4CC91" w14:textId="3A4A32A8" w:rsidR="00A803A5" w:rsidRPr="007A5D0F" w:rsidRDefault="00A803A5" w:rsidP="00A803A5">
            <w:pPr>
              <w:rPr>
                <w:rFonts w:cstheme="minorHAnsi"/>
              </w:rPr>
            </w:pPr>
            <w:r w:rsidRPr="005169DB">
              <w:t>-0.014</w:t>
            </w:r>
          </w:p>
        </w:tc>
        <w:tc>
          <w:tcPr>
            <w:tcW w:w="1160" w:type="dxa"/>
            <w:noWrap/>
            <w:hideMark/>
          </w:tcPr>
          <w:p w14:paraId="7188C1E5" w14:textId="73F9E49B" w:rsidR="00A803A5" w:rsidRPr="007A5D0F" w:rsidRDefault="00A803A5" w:rsidP="00A803A5">
            <w:pPr>
              <w:rPr>
                <w:rFonts w:cstheme="minorHAnsi"/>
              </w:rPr>
            </w:pPr>
            <w:r w:rsidRPr="005169DB">
              <w:t>0.045</w:t>
            </w:r>
          </w:p>
        </w:tc>
        <w:tc>
          <w:tcPr>
            <w:tcW w:w="1340" w:type="dxa"/>
            <w:noWrap/>
            <w:hideMark/>
          </w:tcPr>
          <w:p w14:paraId="26836BB3" w14:textId="7FA17271" w:rsidR="00A803A5" w:rsidRPr="007A5D0F" w:rsidRDefault="00A803A5" w:rsidP="00A803A5">
            <w:pPr>
              <w:rPr>
                <w:rFonts w:cstheme="minorHAnsi"/>
              </w:rPr>
            </w:pPr>
            <w:r w:rsidRPr="005169DB">
              <w:t>-0.102</w:t>
            </w:r>
          </w:p>
        </w:tc>
        <w:tc>
          <w:tcPr>
            <w:tcW w:w="1160" w:type="dxa"/>
            <w:noWrap/>
            <w:hideMark/>
          </w:tcPr>
          <w:p w14:paraId="1AC76F19" w14:textId="59269DE9" w:rsidR="00A803A5" w:rsidRPr="007A5D0F" w:rsidRDefault="00A803A5" w:rsidP="00A803A5">
            <w:pPr>
              <w:rPr>
                <w:rFonts w:cstheme="minorHAnsi"/>
              </w:rPr>
            </w:pPr>
            <w:r w:rsidRPr="005169DB">
              <w:t>0.074</w:t>
            </w:r>
          </w:p>
        </w:tc>
      </w:tr>
    </w:tbl>
    <w:p w14:paraId="2413C77E" w14:textId="3579ECEE"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M</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w:t>
      </w:r>
      <w:r w:rsidR="00C807BB">
        <w:rPr>
          <w:rFonts w:eastAsia="Cambria" w:cstheme="minorHAnsi"/>
        </w:rPr>
        <w:t>medium</w:t>
      </w:r>
      <w:r w:rsidR="00AF2032">
        <w:rPr>
          <w:rFonts w:eastAsia="Cambria" w:cstheme="minorHAnsi"/>
        </w:rPr>
        <w:t xml:space="preserve"> effect size benchmark.</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73062E5E" w14:textId="77777777" w:rsidTr="007433A2">
        <w:trPr>
          <w:trHeight w:val="300"/>
        </w:trPr>
        <w:tc>
          <w:tcPr>
            <w:tcW w:w="2725" w:type="dxa"/>
            <w:tcBorders>
              <w:top w:val="single" w:sz="4" w:space="0" w:color="auto"/>
              <w:bottom w:val="nil"/>
            </w:tcBorders>
            <w:noWrap/>
          </w:tcPr>
          <w:p w14:paraId="09CCA51A" w14:textId="77777777" w:rsidR="009040BB" w:rsidRPr="007A5D0F" w:rsidRDefault="009040BB" w:rsidP="00F87AED">
            <w:pPr>
              <w:rPr>
                <w:rFonts w:cstheme="minorHAnsi"/>
              </w:rPr>
            </w:pPr>
          </w:p>
        </w:tc>
        <w:tc>
          <w:tcPr>
            <w:tcW w:w="1340" w:type="dxa"/>
            <w:tcBorders>
              <w:top w:val="single" w:sz="4" w:space="0" w:color="auto"/>
              <w:bottom w:val="nil"/>
            </w:tcBorders>
            <w:noWrap/>
          </w:tcPr>
          <w:p w14:paraId="0AE697F0" w14:textId="77777777" w:rsidR="009040BB" w:rsidRDefault="009040BB" w:rsidP="00F87AED">
            <w:pPr>
              <w:rPr>
                <w:rFonts w:cstheme="minorHAnsi"/>
              </w:rPr>
            </w:pPr>
          </w:p>
        </w:tc>
        <w:tc>
          <w:tcPr>
            <w:tcW w:w="1160" w:type="dxa"/>
            <w:tcBorders>
              <w:top w:val="single" w:sz="4" w:space="0" w:color="auto"/>
              <w:bottom w:val="nil"/>
            </w:tcBorders>
            <w:noWrap/>
          </w:tcPr>
          <w:p w14:paraId="4B5F7C39" w14:textId="77777777"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B0E320" w14:textId="72D2BB9A" w:rsidR="009040BB" w:rsidRDefault="009040BB" w:rsidP="00F87AED">
            <w:pPr>
              <w:rPr>
                <w:rFonts w:cstheme="minorHAnsi"/>
              </w:rPr>
            </w:pPr>
            <w:r>
              <w:rPr>
                <w:rFonts w:cstheme="minorHAnsi"/>
              </w:rPr>
              <w:t>95% Credible interval</w:t>
            </w:r>
          </w:p>
        </w:tc>
      </w:tr>
      <w:tr w:rsidR="009040BB" w:rsidRPr="007A5D0F" w14:paraId="44BB4935" w14:textId="77777777" w:rsidTr="007433A2">
        <w:trPr>
          <w:trHeight w:val="300"/>
        </w:trPr>
        <w:tc>
          <w:tcPr>
            <w:tcW w:w="2725" w:type="dxa"/>
            <w:tcBorders>
              <w:top w:val="nil"/>
              <w:bottom w:val="single" w:sz="4" w:space="0" w:color="auto"/>
            </w:tcBorders>
            <w:noWrap/>
            <w:vAlign w:val="center"/>
            <w:hideMark/>
          </w:tcPr>
          <w:p w14:paraId="25D8FDC6" w14:textId="068AC98C" w:rsidR="009040BB" w:rsidRPr="007A5D0F" w:rsidRDefault="009040BB" w:rsidP="009040BB">
            <w:pPr>
              <w:rPr>
                <w:rFonts w:cstheme="minorHAnsi"/>
              </w:rPr>
            </w:pPr>
            <w:r>
              <w:rPr>
                <w:rFonts w:ascii="Calibri" w:hAnsi="Calibri" w:cs="Calibri"/>
                <w:color w:val="000000"/>
                <w:sz w:val="22"/>
                <w:szCs w:val="22"/>
              </w:rPr>
              <w:t>Area of research</w:t>
            </w:r>
          </w:p>
        </w:tc>
        <w:tc>
          <w:tcPr>
            <w:tcW w:w="1340" w:type="dxa"/>
            <w:tcBorders>
              <w:top w:val="nil"/>
              <w:bottom w:val="single" w:sz="4" w:space="0" w:color="auto"/>
            </w:tcBorders>
            <w:noWrap/>
            <w:hideMark/>
          </w:tcPr>
          <w:p w14:paraId="108C55F8" w14:textId="075E5238" w:rsidR="009040BB" w:rsidRPr="007A5D0F" w:rsidRDefault="009040BB" w:rsidP="009040BB">
            <w:pPr>
              <w:rPr>
                <w:rFonts w:cstheme="minorHAnsi"/>
              </w:rPr>
            </w:pPr>
            <w:r>
              <w:rPr>
                <w:rFonts w:cstheme="minorHAnsi"/>
              </w:rPr>
              <w:t>Estimate</w:t>
            </w:r>
          </w:p>
        </w:tc>
        <w:tc>
          <w:tcPr>
            <w:tcW w:w="1160" w:type="dxa"/>
            <w:tcBorders>
              <w:top w:val="nil"/>
              <w:bottom w:val="single" w:sz="4" w:space="0" w:color="auto"/>
            </w:tcBorders>
            <w:noWrap/>
            <w:hideMark/>
          </w:tcPr>
          <w:p w14:paraId="72CAD80B" w14:textId="2C736B7D" w:rsidR="009040BB" w:rsidRPr="007A5D0F" w:rsidRDefault="009040BB" w:rsidP="009040BB">
            <w:pPr>
              <w:rPr>
                <w:rFonts w:cstheme="minorHAnsi"/>
              </w:rPr>
            </w:pPr>
            <w:r w:rsidRPr="007A5D0F">
              <w:rPr>
                <w:rFonts w:cstheme="minorHAnsi"/>
              </w:rPr>
              <w:t>se</w:t>
            </w:r>
          </w:p>
        </w:tc>
        <w:tc>
          <w:tcPr>
            <w:tcW w:w="1340" w:type="dxa"/>
            <w:tcBorders>
              <w:top w:val="single" w:sz="4" w:space="0" w:color="auto"/>
              <w:bottom w:val="single" w:sz="4" w:space="0" w:color="auto"/>
            </w:tcBorders>
            <w:noWrap/>
            <w:hideMark/>
          </w:tcPr>
          <w:p w14:paraId="6ACF0CBD" w14:textId="15D8BD9C" w:rsidR="009040BB" w:rsidRPr="007A5D0F" w:rsidRDefault="009040BB" w:rsidP="009040BB">
            <w:pPr>
              <w:rPr>
                <w:rFonts w:cstheme="minorHAnsi"/>
              </w:rPr>
            </w:pPr>
            <w:proofErr w:type="spellStart"/>
            <w:r>
              <w:rPr>
                <w:rFonts w:cstheme="minorHAnsi"/>
              </w:rPr>
              <w:t>lb</w:t>
            </w:r>
            <w:proofErr w:type="spellEnd"/>
          </w:p>
        </w:tc>
        <w:tc>
          <w:tcPr>
            <w:tcW w:w="1160" w:type="dxa"/>
            <w:tcBorders>
              <w:top w:val="single" w:sz="4" w:space="0" w:color="auto"/>
              <w:bottom w:val="single" w:sz="4" w:space="0" w:color="auto"/>
            </w:tcBorders>
            <w:noWrap/>
            <w:hideMark/>
          </w:tcPr>
          <w:p w14:paraId="24289A7C" w14:textId="7EF816B1" w:rsidR="009040BB" w:rsidRPr="007A5D0F" w:rsidRDefault="009040BB" w:rsidP="009040BB">
            <w:pPr>
              <w:rPr>
                <w:rFonts w:cstheme="minorHAnsi"/>
              </w:rPr>
            </w:pPr>
            <w:proofErr w:type="spellStart"/>
            <w:r>
              <w:rPr>
                <w:rFonts w:cstheme="minorHAnsi"/>
              </w:rPr>
              <w:t>ub</w:t>
            </w:r>
            <w:proofErr w:type="spellEnd"/>
          </w:p>
        </w:tc>
      </w:tr>
      <w:tr w:rsidR="00A803A5" w:rsidRPr="007A5D0F" w14:paraId="6D2C9D79" w14:textId="77777777" w:rsidTr="007433A2">
        <w:trPr>
          <w:trHeight w:val="300"/>
        </w:trPr>
        <w:tc>
          <w:tcPr>
            <w:tcW w:w="2725" w:type="dxa"/>
            <w:tcBorders>
              <w:top w:val="single" w:sz="4" w:space="0" w:color="auto"/>
            </w:tcBorders>
            <w:noWrap/>
            <w:hideMark/>
          </w:tcPr>
          <w:p w14:paraId="5FF45F01" w14:textId="77777777" w:rsidR="00A803A5" w:rsidRPr="007A5D0F" w:rsidRDefault="00A803A5" w:rsidP="00A803A5">
            <w:pPr>
              <w:rPr>
                <w:rFonts w:cstheme="minorHAnsi"/>
              </w:rPr>
            </w:pPr>
            <w:r w:rsidRPr="007A5D0F">
              <w:rPr>
                <w:rFonts w:cstheme="minorHAnsi"/>
              </w:rPr>
              <w:t>Clinical Psychology/Psychiatry</w:t>
            </w:r>
          </w:p>
        </w:tc>
        <w:tc>
          <w:tcPr>
            <w:tcW w:w="1340" w:type="dxa"/>
            <w:tcBorders>
              <w:top w:val="single" w:sz="4" w:space="0" w:color="auto"/>
            </w:tcBorders>
            <w:noWrap/>
            <w:hideMark/>
          </w:tcPr>
          <w:p w14:paraId="3CED80A8" w14:textId="5732F735" w:rsidR="00A803A5" w:rsidRPr="007A5D0F" w:rsidRDefault="00A803A5" w:rsidP="00A803A5">
            <w:pPr>
              <w:rPr>
                <w:rFonts w:cstheme="minorHAnsi"/>
              </w:rPr>
            </w:pPr>
            <w:r w:rsidRPr="006B6453">
              <w:t>-0.026</w:t>
            </w:r>
          </w:p>
        </w:tc>
        <w:tc>
          <w:tcPr>
            <w:tcW w:w="1160" w:type="dxa"/>
            <w:tcBorders>
              <w:top w:val="single" w:sz="4" w:space="0" w:color="auto"/>
            </w:tcBorders>
            <w:noWrap/>
            <w:hideMark/>
          </w:tcPr>
          <w:p w14:paraId="7E6D77F5" w14:textId="67D45BC0" w:rsidR="00A803A5" w:rsidRPr="007A5D0F" w:rsidRDefault="00A803A5" w:rsidP="00A803A5">
            <w:pPr>
              <w:rPr>
                <w:rFonts w:cstheme="minorHAnsi"/>
              </w:rPr>
            </w:pPr>
            <w:r w:rsidRPr="006B6453">
              <w:t>0.049</w:t>
            </w:r>
          </w:p>
        </w:tc>
        <w:tc>
          <w:tcPr>
            <w:tcW w:w="1340" w:type="dxa"/>
            <w:tcBorders>
              <w:top w:val="single" w:sz="4" w:space="0" w:color="auto"/>
            </w:tcBorders>
            <w:noWrap/>
            <w:hideMark/>
          </w:tcPr>
          <w:p w14:paraId="489FE46B" w14:textId="5D4474CC" w:rsidR="00A803A5" w:rsidRPr="007A5D0F" w:rsidRDefault="00A803A5" w:rsidP="00A803A5">
            <w:pPr>
              <w:rPr>
                <w:rFonts w:cstheme="minorHAnsi"/>
              </w:rPr>
            </w:pPr>
            <w:r w:rsidRPr="006B6453">
              <w:t>-0.122</w:t>
            </w:r>
          </w:p>
        </w:tc>
        <w:tc>
          <w:tcPr>
            <w:tcW w:w="1160" w:type="dxa"/>
            <w:tcBorders>
              <w:top w:val="single" w:sz="4" w:space="0" w:color="auto"/>
            </w:tcBorders>
            <w:noWrap/>
            <w:hideMark/>
          </w:tcPr>
          <w:p w14:paraId="390AC4CC" w14:textId="3C58EDA8" w:rsidR="00A803A5" w:rsidRPr="007A5D0F" w:rsidRDefault="00A803A5" w:rsidP="00A803A5">
            <w:pPr>
              <w:rPr>
                <w:rFonts w:cstheme="minorHAnsi"/>
              </w:rPr>
            </w:pPr>
            <w:r w:rsidRPr="006B6453">
              <w:t>0.069</w:t>
            </w:r>
          </w:p>
        </w:tc>
      </w:tr>
      <w:tr w:rsidR="00A803A5" w:rsidRPr="007A5D0F" w14:paraId="7D57293F" w14:textId="77777777" w:rsidTr="00526A43">
        <w:trPr>
          <w:trHeight w:val="300"/>
        </w:trPr>
        <w:tc>
          <w:tcPr>
            <w:tcW w:w="2725" w:type="dxa"/>
            <w:noWrap/>
            <w:hideMark/>
          </w:tcPr>
          <w:p w14:paraId="63A22337" w14:textId="77777777" w:rsidR="00A803A5" w:rsidRPr="007A5D0F" w:rsidRDefault="00A803A5" w:rsidP="00A803A5">
            <w:pPr>
              <w:rPr>
                <w:rFonts w:cstheme="minorHAnsi"/>
              </w:rPr>
            </w:pPr>
            <w:r w:rsidRPr="007A5D0F">
              <w:rPr>
                <w:rFonts w:cstheme="minorHAnsi"/>
              </w:rPr>
              <w:t>Communication</w:t>
            </w:r>
          </w:p>
        </w:tc>
        <w:tc>
          <w:tcPr>
            <w:tcW w:w="1340" w:type="dxa"/>
            <w:noWrap/>
            <w:hideMark/>
          </w:tcPr>
          <w:p w14:paraId="5E2DE359" w14:textId="782F055F" w:rsidR="00A803A5" w:rsidRPr="007A5D0F" w:rsidRDefault="00A803A5" w:rsidP="00A803A5">
            <w:pPr>
              <w:rPr>
                <w:rFonts w:cstheme="minorHAnsi"/>
              </w:rPr>
            </w:pPr>
            <w:r w:rsidRPr="006B6453">
              <w:t>0.021</w:t>
            </w:r>
          </w:p>
        </w:tc>
        <w:tc>
          <w:tcPr>
            <w:tcW w:w="1160" w:type="dxa"/>
            <w:noWrap/>
            <w:hideMark/>
          </w:tcPr>
          <w:p w14:paraId="2177BC87" w14:textId="4BED4A1C" w:rsidR="00A803A5" w:rsidRPr="007A5D0F" w:rsidRDefault="00A803A5" w:rsidP="00A803A5">
            <w:pPr>
              <w:rPr>
                <w:rFonts w:cstheme="minorHAnsi"/>
              </w:rPr>
            </w:pPr>
            <w:r w:rsidRPr="006B6453">
              <w:t>0.067</w:t>
            </w:r>
          </w:p>
        </w:tc>
        <w:tc>
          <w:tcPr>
            <w:tcW w:w="1340" w:type="dxa"/>
            <w:noWrap/>
            <w:hideMark/>
          </w:tcPr>
          <w:p w14:paraId="09884FCD" w14:textId="7A202475" w:rsidR="00A803A5" w:rsidRPr="007A5D0F" w:rsidRDefault="00A803A5" w:rsidP="00A803A5">
            <w:pPr>
              <w:rPr>
                <w:rFonts w:cstheme="minorHAnsi"/>
              </w:rPr>
            </w:pPr>
            <w:r w:rsidRPr="006B6453">
              <w:t>-0.111</w:t>
            </w:r>
          </w:p>
        </w:tc>
        <w:tc>
          <w:tcPr>
            <w:tcW w:w="1160" w:type="dxa"/>
            <w:noWrap/>
            <w:hideMark/>
          </w:tcPr>
          <w:p w14:paraId="4D6A2D42" w14:textId="7781BA99" w:rsidR="00A803A5" w:rsidRPr="007A5D0F" w:rsidRDefault="00A803A5" w:rsidP="00A803A5">
            <w:pPr>
              <w:rPr>
                <w:rFonts w:cstheme="minorHAnsi"/>
              </w:rPr>
            </w:pPr>
            <w:r w:rsidRPr="006B6453">
              <w:t>0.153</w:t>
            </w:r>
          </w:p>
        </w:tc>
      </w:tr>
      <w:tr w:rsidR="00A803A5" w:rsidRPr="007A5D0F" w14:paraId="5863B8A7" w14:textId="77777777" w:rsidTr="00526A43">
        <w:trPr>
          <w:trHeight w:val="300"/>
        </w:trPr>
        <w:tc>
          <w:tcPr>
            <w:tcW w:w="2725" w:type="dxa"/>
            <w:noWrap/>
            <w:hideMark/>
          </w:tcPr>
          <w:p w14:paraId="13D641C9" w14:textId="77777777" w:rsidR="00A803A5" w:rsidRPr="007A5D0F" w:rsidRDefault="00A803A5" w:rsidP="00A803A5">
            <w:pPr>
              <w:rPr>
                <w:rFonts w:cstheme="minorHAnsi"/>
              </w:rPr>
            </w:pPr>
            <w:r w:rsidRPr="007A5D0F">
              <w:rPr>
                <w:rFonts w:cstheme="minorHAnsi"/>
              </w:rPr>
              <w:t>Education</w:t>
            </w:r>
          </w:p>
        </w:tc>
        <w:tc>
          <w:tcPr>
            <w:tcW w:w="1340" w:type="dxa"/>
            <w:noWrap/>
            <w:hideMark/>
          </w:tcPr>
          <w:p w14:paraId="1DA68514" w14:textId="2CE3BBBB" w:rsidR="00A803A5" w:rsidRPr="007A5D0F" w:rsidRDefault="00A803A5" w:rsidP="00A803A5">
            <w:pPr>
              <w:rPr>
                <w:rFonts w:cstheme="minorHAnsi"/>
              </w:rPr>
            </w:pPr>
            <w:r w:rsidRPr="006B6453">
              <w:t>0.018</w:t>
            </w:r>
          </w:p>
        </w:tc>
        <w:tc>
          <w:tcPr>
            <w:tcW w:w="1160" w:type="dxa"/>
            <w:noWrap/>
            <w:hideMark/>
          </w:tcPr>
          <w:p w14:paraId="184C0791" w14:textId="6E6D79F0" w:rsidR="00A803A5" w:rsidRPr="007A5D0F" w:rsidRDefault="00A803A5" w:rsidP="00A803A5">
            <w:pPr>
              <w:rPr>
                <w:rFonts w:cstheme="minorHAnsi"/>
              </w:rPr>
            </w:pPr>
            <w:r w:rsidRPr="006B6453">
              <w:t>0.05</w:t>
            </w:r>
          </w:p>
        </w:tc>
        <w:tc>
          <w:tcPr>
            <w:tcW w:w="1340" w:type="dxa"/>
            <w:noWrap/>
            <w:hideMark/>
          </w:tcPr>
          <w:p w14:paraId="37CAFB1A" w14:textId="098B9B89" w:rsidR="00A803A5" w:rsidRPr="007A5D0F" w:rsidRDefault="00A803A5" w:rsidP="00A803A5">
            <w:pPr>
              <w:rPr>
                <w:rFonts w:cstheme="minorHAnsi"/>
              </w:rPr>
            </w:pPr>
            <w:r w:rsidRPr="006B6453">
              <w:t>-0.08</w:t>
            </w:r>
          </w:p>
        </w:tc>
        <w:tc>
          <w:tcPr>
            <w:tcW w:w="1160" w:type="dxa"/>
            <w:noWrap/>
            <w:hideMark/>
          </w:tcPr>
          <w:p w14:paraId="010FDB7B" w14:textId="1AB9DBC4" w:rsidR="00A803A5" w:rsidRPr="007A5D0F" w:rsidRDefault="00A803A5" w:rsidP="00A803A5">
            <w:pPr>
              <w:rPr>
                <w:rFonts w:cstheme="minorHAnsi"/>
              </w:rPr>
            </w:pPr>
            <w:r w:rsidRPr="006B6453">
              <w:t>0.116</w:t>
            </w:r>
          </w:p>
        </w:tc>
      </w:tr>
      <w:tr w:rsidR="00A803A5" w:rsidRPr="007A5D0F" w14:paraId="0E096C3B" w14:textId="77777777" w:rsidTr="00526A43">
        <w:trPr>
          <w:trHeight w:val="300"/>
        </w:trPr>
        <w:tc>
          <w:tcPr>
            <w:tcW w:w="2725" w:type="dxa"/>
            <w:noWrap/>
            <w:hideMark/>
          </w:tcPr>
          <w:p w14:paraId="04AFB6A4" w14:textId="77777777" w:rsidR="00A803A5" w:rsidRPr="007A5D0F" w:rsidRDefault="00A803A5" w:rsidP="00A803A5">
            <w:pPr>
              <w:rPr>
                <w:rFonts w:cstheme="minorHAnsi"/>
              </w:rPr>
            </w:pPr>
            <w:r w:rsidRPr="007A5D0F">
              <w:rPr>
                <w:rFonts w:cstheme="minorHAnsi"/>
              </w:rPr>
              <w:t>General Psychology</w:t>
            </w:r>
          </w:p>
        </w:tc>
        <w:tc>
          <w:tcPr>
            <w:tcW w:w="1340" w:type="dxa"/>
            <w:noWrap/>
            <w:hideMark/>
          </w:tcPr>
          <w:p w14:paraId="63FE5398" w14:textId="53A5749E" w:rsidR="00A803A5" w:rsidRPr="007A5D0F" w:rsidRDefault="00A803A5" w:rsidP="00A803A5">
            <w:pPr>
              <w:rPr>
                <w:rFonts w:cstheme="minorHAnsi"/>
              </w:rPr>
            </w:pPr>
            <w:r w:rsidRPr="006B6453">
              <w:t>-0.03</w:t>
            </w:r>
          </w:p>
        </w:tc>
        <w:tc>
          <w:tcPr>
            <w:tcW w:w="1160" w:type="dxa"/>
            <w:noWrap/>
            <w:hideMark/>
          </w:tcPr>
          <w:p w14:paraId="2ED9D9E4" w14:textId="452FFAF8" w:rsidR="00A803A5" w:rsidRPr="007A5D0F" w:rsidRDefault="00A803A5" w:rsidP="00A803A5">
            <w:pPr>
              <w:rPr>
                <w:rFonts w:cstheme="minorHAnsi"/>
              </w:rPr>
            </w:pPr>
            <w:r w:rsidRPr="006B6453">
              <w:t>0.056</w:t>
            </w:r>
          </w:p>
        </w:tc>
        <w:tc>
          <w:tcPr>
            <w:tcW w:w="1340" w:type="dxa"/>
            <w:noWrap/>
            <w:hideMark/>
          </w:tcPr>
          <w:p w14:paraId="7688DA57" w14:textId="2A30E459" w:rsidR="00A803A5" w:rsidRPr="007A5D0F" w:rsidRDefault="00A803A5" w:rsidP="00A803A5">
            <w:pPr>
              <w:rPr>
                <w:rFonts w:cstheme="minorHAnsi"/>
              </w:rPr>
            </w:pPr>
            <w:r w:rsidRPr="006B6453">
              <w:t>-0.139</w:t>
            </w:r>
          </w:p>
        </w:tc>
        <w:tc>
          <w:tcPr>
            <w:tcW w:w="1160" w:type="dxa"/>
            <w:noWrap/>
            <w:hideMark/>
          </w:tcPr>
          <w:p w14:paraId="7B2D25A0" w14:textId="27408DC4" w:rsidR="00A803A5" w:rsidRPr="007A5D0F" w:rsidRDefault="00A803A5" w:rsidP="00A803A5">
            <w:pPr>
              <w:rPr>
                <w:rFonts w:cstheme="minorHAnsi"/>
              </w:rPr>
            </w:pPr>
            <w:r w:rsidRPr="006B6453">
              <w:t>0.079</w:t>
            </w:r>
          </w:p>
        </w:tc>
      </w:tr>
      <w:tr w:rsidR="00A803A5" w:rsidRPr="007A5D0F" w14:paraId="71F60835" w14:textId="77777777" w:rsidTr="00526A43">
        <w:trPr>
          <w:trHeight w:val="300"/>
        </w:trPr>
        <w:tc>
          <w:tcPr>
            <w:tcW w:w="2725" w:type="dxa"/>
            <w:noWrap/>
            <w:hideMark/>
          </w:tcPr>
          <w:p w14:paraId="1A89C5B7" w14:textId="77777777" w:rsidR="00A803A5" w:rsidRPr="007A5D0F" w:rsidRDefault="00A803A5" w:rsidP="00A803A5">
            <w:pPr>
              <w:rPr>
                <w:rFonts w:cstheme="minorHAnsi"/>
              </w:rPr>
            </w:pPr>
            <w:r w:rsidRPr="007A5D0F">
              <w:rPr>
                <w:rFonts w:cstheme="minorHAnsi"/>
              </w:rPr>
              <w:t>Management / IO Psychology</w:t>
            </w:r>
          </w:p>
        </w:tc>
        <w:tc>
          <w:tcPr>
            <w:tcW w:w="1340" w:type="dxa"/>
            <w:noWrap/>
            <w:hideMark/>
          </w:tcPr>
          <w:p w14:paraId="3272AC63" w14:textId="6A582507" w:rsidR="00A803A5" w:rsidRPr="007A5D0F" w:rsidRDefault="00A803A5" w:rsidP="00A803A5">
            <w:pPr>
              <w:rPr>
                <w:rFonts w:cstheme="minorHAnsi"/>
              </w:rPr>
            </w:pPr>
            <w:r w:rsidRPr="006B6453">
              <w:t>0.08</w:t>
            </w:r>
          </w:p>
        </w:tc>
        <w:tc>
          <w:tcPr>
            <w:tcW w:w="1160" w:type="dxa"/>
            <w:noWrap/>
            <w:hideMark/>
          </w:tcPr>
          <w:p w14:paraId="744C2090" w14:textId="314FE88B" w:rsidR="00A803A5" w:rsidRPr="007A5D0F" w:rsidRDefault="00A803A5" w:rsidP="00A803A5">
            <w:pPr>
              <w:rPr>
                <w:rFonts w:cstheme="minorHAnsi"/>
              </w:rPr>
            </w:pPr>
            <w:r w:rsidRPr="006B6453">
              <w:t>0.055</w:t>
            </w:r>
          </w:p>
        </w:tc>
        <w:tc>
          <w:tcPr>
            <w:tcW w:w="1340" w:type="dxa"/>
            <w:noWrap/>
            <w:hideMark/>
          </w:tcPr>
          <w:p w14:paraId="278A22E9" w14:textId="444BD19F" w:rsidR="00A803A5" w:rsidRPr="007A5D0F" w:rsidRDefault="00A803A5" w:rsidP="00A803A5">
            <w:pPr>
              <w:rPr>
                <w:rFonts w:cstheme="minorHAnsi"/>
              </w:rPr>
            </w:pPr>
            <w:r w:rsidRPr="006B6453">
              <w:t>-0.028</w:t>
            </w:r>
          </w:p>
        </w:tc>
        <w:tc>
          <w:tcPr>
            <w:tcW w:w="1160" w:type="dxa"/>
            <w:noWrap/>
            <w:hideMark/>
          </w:tcPr>
          <w:p w14:paraId="7969FC03" w14:textId="707A5D4E" w:rsidR="00A803A5" w:rsidRPr="007A5D0F" w:rsidRDefault="00A803A5" w:rsidP="00A803A5">
            <w:pPr>
              <w:rPr>
                <w:rFonts w:cstheme="minorHAnsi"/>
              </w:rPr>
            </w:pPr>
            <w:r w:rsidRPr="006B6453">
              <w:t>0.188</w:t>
            </w:r>
          </w:p>
        </w:tc>
      </w:tr>
      <w:tr w:rsidR="00A803A5" w:rsidRPr="007A5D0F" w14:paraId="604F9621" w14:textId="77777777" w:rsidTr="00526A43">
        <w:trPr>
          <w:trHeight w:val="300"/>
        </w:trPr>
        <w:tc>
          <w:tcPr>
            <w:tcW w:w="2725" w:type="dxa"/>
            <w:noWrap/>
            <w:hideMark/>
          </w:tcPr>
          <w:p w14:paraId="06A5C2AF" w14:textId="77777777" w:rsidR="00A803A5" w:rsidRPr="007A5D0F" w:rsidRDefault="00A803A5" w:rsidP="00A803A5">
            <w:pPr>
              <w:rPr>
                <w:rFonts w:cstheme="minorHAnsi"/>
              </w:rPr>
            </w:pPr>
            <w:r w:rsidRPr="007A5D0F">
              <w:rPr>
                <w:rFonts w:cstheme="minorHAnsi"/>
              </w:rPr>
              <w:t>Neuropsychology</w:t>
            </w:r>
          </w:p>
        </w:tc>
        <w:tc>
          <w:tcPr>
            <w:tcW w:w="1340" w:type="dxa"/>
            <w:noWrap/>
            <w:hideMark/>
          </w:tcPr>
          <w:p w14:paraId="202A5691" w14:textId="2551C7C3" w:rsidR="00A803A5" w:rsidRPr="007A5D0F" w:rsidRDefault="00A803A5" w:rsidP="00A803A5">
            <w:pPr>
              <w:rPr>
                <w:rFonts w:cstheme="minorHAnsi"/>
              </w:rPr>
            </w:pPr>
            <w:r w:rsidRPr="006B6453">
              <w:t>-0.105</w:t>
            </w:r>
          </w:p>
        </w:tc>
        <w:tc>
          <w:tcPr>
            <w:tcW w:w="1160" w:type="dxa"/>
            <w:noWrap/>
            <w:hideMark/>
          </w:tcPr>
          <w:p w14:paraId="1347CBD9" w14:textId="5D641795" w:rsidR="00A803A5" w:rsidRPr="007A5D0F" w:rsidRDefault="00A803A5" w:rsidP="00A803A5">
            <w:pPr>
              <w:rPr>
                <w:rFonts w:cstheme="minorHAnsi"/>
              </w:rPr>
            </w:pPr>
            <w:r w:rsidRPr="006B6453">
              <w:t>0.073</w:t>
            </w:r>
          </w:p>
        </w:tc>
        <w:tc>
          <w:tcPr>
            <w:tcW w:w="1340" w:type="dxa"/>
            <w:noWrap/>
            <w:hideMark/>
          </w:tcPr>
          <w:p w14:paraId="44640F23" w14:textId="117A80CB" w:rsidR="00A803A5" w:rsidRPr="007A5D0F" w:rsidRDefault="00A803A5" w:rsidP="00A803A5">
            <w:pPr>
              <w:rPr>
                <w:rFonts w:cstheme="minorHAnsi"/>
              </w:rPr>
            </w:pPr>
            <w:r w:rsidRPr="006B6453">
              <w:t>-0.248</w:t>
            </w:r>
          </w:p>
        </w:tc>
        <w:tc>
          <w:tcPr>
            <w:tcW w:w="1160" w:type="dxa"/>
            <w:noWrap/>
            <w:hideMark/>
          </w:tcPr>
          <w:p w14:paraId="4DA57A3F" w14:textId="0D01DD1C" w:rsidR="00A803A5" w:rsidRPr="007A5D0F" w:rsidRDefault="00A803A5" w:rsidP="00A803A5">
            <w:pPr>
              <w:rPr>
                <w:rFonts w:cstheme="minorHAnsi"/>
              </w:rPr>
            </w:pPr>
            <w:r w:rsidRPr="006B6453">
              <w:t>0.037</w:t>
            </w:r>
          </w:p>
        </w:tc>
      </w:tr>
      <w:tr w:rsidR="00A803A5" w:rsidRPr="007A5D0F" w14:paraId="187068D2" w14:textId="77777777" w:rsidTr="00526A43">
        <w:trPr>
          <w:trHeight w:val="300"/>
        </w:trPr>
        <w:tc>
          <w:tcPr>
            <w:tcW w:w="2725" w:type="dxa"/>
            <w:noWrap/>
            <w:hideMark/>
          </w:tcPr>
          <w:p w14:paraId="683F689F" w14:textId="77777777" w:rsidR="00A803A5" w:rsidRPr="007A5D0F" w:rsidRDefault="00A803A5" w:rsidP="00A803A5">
            <w:pPr>
              <w:rPr>
                <w:rFonts w:cstheme="minorHAnsi"/>
              </w:rPr>
            </w:pPr>
            <w:r w:rsidRPr="007A5D0F">
              <w:rPr>
                <w:rFonts w:cstheme="minorHAnsi"/>
              </w:rPr>
              <w:t>Sport and exercise psychology</w:t>
            </w:r>
          </w:p>
        </w:tc>
        <w:tc>
          <w:tcPr>
            <w:tcW w:w="1340" w:type="dxa"/>
            <w:noWrap/>
            <w:hideMark/>
          </w:tcPr>
          <w:p w14:paraId="639D8688" w14:textId="6EE5E572" w:rsidR="00A803A5" w:rsidRPr="007A5D0F" w:rsidRDefault="00A803A5" w:rsidP="00A803A5">
            <w:pPr>
              <w:rPr>
                <w:rFonts w:cstheme="minorHAnsi"/>
              </w:rPr>
            </w:pPr>
            <w:r w:rsidRPr="006B6453">
              <w:t>0.043</w:t>
            </w:r>
          </w:p>
        </w:tc>
        <w:tc>
          <w:tcPr>
            <w:tcW w:w="1160" w:type="dxa"/>
            <w:noWrap/>
            <w:hideMark/>
          </w:tcPr>
          <w:p w14:paraId="2D3F0964" w14:textId="0FC57AFC" w:rsidR="00A803A5" w:rsidRPr="007A5D0F" w:rsidRDefault="00A803A5" w:rsidP="00A803A5">
            <w:pPr>
              <w:rPr>
                <w:rFonts w:cstheme="minorHAnsi"/>
              </w:rPr>
            </w:pPr>
            <w:r w:rsidRPr="006B6453">
              <w:t>0.065</w:t>
            </w:r>
          </w:p>
        </w:tc>
        <w:tc>
          <w:tcPr>
            <w:tcW w:w="1340" w:type="dxa"/>
            <w:noWrap/>
            <w:hideMark/>
          </w:tcPr>
          <w:p w14:paraId="66581013" w14:textId="2DE0D4B5" w:rsidR="00A803A5" w:rsidRPr="007A5D0F" w:rsidRDefault="00A803A5" w:rsidP="00A803A5">
            <w:pPr>
              <w:rPr>
                <w:rFonts w:cstheme="minorHAnsi"/>
              </w:rPr>
            </w:pPr>
            <w:r w:rsidRPr="006B6453">
              <w:t>-0.084</w:t>
            </w:r>
          </w:p>
        </w:tc>
        <w:tc>
          <w:tcPr>
            <w:tcW w:w="1160" w:type="dxa"/>
            <w:noWrap/>
            <w:hideMark/>
          </w:tcPr>
          <w:p w14:paraId="5B6DA56F" w14:textId="112E957F" w:rsidR="00A803A5" w:rsidRPr="007A5D0F" w:rsidRDefault="00A803A5" w:rsidP="00A803A5">
            <w:pPr>
              <w:rPr>
                <w:rFonts w:cstheme="minorHAnsi"/>
              </w:rPr>
            </w:pPr>
            <w:r w:rsidRPr="006B6453">
              <w:t>0.171</w:t>
            </w:r>
          </w:p>
        </w:tc>
      </w:tr>
    </w:tbl>
    <w:p w14:paraId="02FCB451" w14:textId="21832DB8" w:rsidR="00CC1989" w:rsidRPr="009A2958" w:rsidRDefault="00CC1989" w:rsidP="00CC1989">
      <w:pPr>
        <w:spacing w:before="180" w:after="180"/>
        <w:rPr>
          <w:rFonts w:eastAsia="Cambria" w:cstheme="minorHAnsi"/>
        </w:rPr>
      </w:pPr>
      <w:r w:rsidRPr="009A2958">
        <w:rPr>
          <w:rFonts w:eastAsia="Cambria" w:cstheme="minorHAnsi"/>
        </w:rPr>
        <w:t>Table [BLUP</w:t>
      </w:r>
      <w:r w:rsidR="006068D3">
        <w:rPr>
          <w:rFonts w:eastAsia="Cambria" w:cstheme="minorHAnsi"/>
        </w:rPr>
        <w:t>L</w:t>
      </w:r>
      <w:r w:rsidRPr="009A2958">
        <w:rPr>
          <w:rFonts w:eastAsia="Cambria" w:cstheme="minorHAnsi"/>
        </w:rPr>
        <w:t>]. Empirical Bayes estimates and 95% credible intervals for random effects</w:t>
      </w:r>
      <w:r>
        <w:rPr>
          <w:rFonts w:eastAsia="Cambria" w:cstheme="minorHAnsi"/>
        </w:rPr>
        <w:t xml:space="preserve"> of area of psychology included in the current study at the large effect size benchmark</w:t>
      </w:r>
      <w:r w:rsidR="00AF2032">
        <w:rPr>
          <w:rFonts w:eastAsia="Cambria" w:cstheme="minorHAnsi"/>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gridCol w:w="1340"/>
        <w:gridCol w:w="1160"/>
        <w:gridCol w:w="1340"/>
        <w:gridCol w:w="1160"/>
      </w:tblGrid>
      <w:tr w:rsidR="009040BB" w:rsidRPr="007A5D0F" w14:paraId="66875A44" w14:textId="77777777" w:rsidTr="007433A2">
        <w:trPr>
          <w:trHeight w:val="300"/>
        </w:trPr>
        <w:tc>
          <w:tcPr>
            <w:tcW w:w="2725" w:type="dxa"/>
            <w:tcBorders>
              <w:bottom w:val="nil"/>
            </w:tcBorders>
            <w:noWrap/>
            <w:hideMark/>
          </w:tcPr>
          <w:p w14:paraId="339E4864" w14:textId="77777777" w:rsidR="009040BB" w:rsidRPr="007A5D0F" w:rsidRDefault="009040BB" w:rsidP="00F87AED">
            <w:pPr>
              <w:rPr>
                <w:rFonts w:cstheme="minorHAnsi"/>
              </w:rPr>
            </w:pPr>
          </w:p>
        </w:tc>
        <w:tc>
          <w:tcPr>
            <w:tcW w:w="1340" w:type="dxa"/>
            <w:tcBorders>
              <w:bottom w:val="nil"/>
            </w:tcBorders>
            <w:noWrap/>
          </w:tcPr>
          <w:p w14:paraId="5A4BEA50" w14:textId="64A74697" w:rsidR="009040BB" w:rsidRPr="007A5D0F" w:rsidRDefault="009040BB" w:rsidP="00F87AED">
            <w:pPr>
              <w:rPr>
                <w:rFonts w:cstheme="minorHAnsi"/>
              </w:rPr>
            </w:pPr>
          </w:p>
        </w:tc>
        <w:tc>
          <w:tcPr>
            <w:tcW w:w="1160" w:type="dxa"/>
            <w:tcBorders>
              <w:bottom w:val="nil"/>
            </w:tcBorders>
            <w:noWrap/>
          </w:tcPr>
          <w:p w14:paraId="2D68E292" w14:textId="2A06DF0A" w:rsidR="009040BB" w:rsidRPr="007A5D0F" w:rsidRDefault="009040BB" w:rsidP="00F87AED">
            <w:pPr>
              <w:rPr>
                <w:rFonts w:cstheme="minorHAnsi"/>
              </w:rPr>
            </w:pPr>
          </w:p>
        </w:tc>
        <w:tc>
          <w:tcPr>
            <w:tcW w:w="2500" w:type="dxa"/>
            <w:gridSpan w:val="2"/>
            <w:tcBorders>
              <w:top w:val="single" w:sz="4" w:space="0" w:color="auto"/>
              <w:bottom w:val="single" w:sz="4" w:space="0" w:color="auto"/>
            </w:tcBorders>
            <w:noWrap/>
          </w:tcPr>
          <w:p w14:paraId="4E1DC124" w14:textId="379047A7" w:rsidR="009040BB" w:rsidRPr="007A5D0F" w:rsidRDefault="009040BB" w:rsidP="00F87AED">
            <w:pPr>
              <w:rPr>
                <w:rFonts w:cstheme="minorHAnsi"/>
              </w:rPr>
            </w:pPr>
            <w:r>
              <w:rPr>
                <w:rFonts w:cstheme="minorHAnsi"/>
              </w:rPr>
              <w:t>95% credible interval</w:t>
            </w:r>
          </w:p>
        </w:tc>
      </w:tr>
      <w:tr w:rsidR="009040BB" w:rsidRPr="007A5D0F" w14:paraId="61D3673D" w14:textId="77777777" w:rsidTr="007433A2">
        <w:trPr>
          <w:trHeight w:val="300"/>
        </w:trPr>
        <w:tc>
          <w:tcPr>
            <w:tcW w:w="2725" w:type="dxa"/>
            <w:tcBorders>
              <w:top w:val="nil"/>
              <w:bottom w:val="single" w:sz="4" w:space="0" w:color="auto"/>
            </w:tcBorders>
            <w:noWrap/>
            <w:vAlign w:val="center"/>
          </w:tcPr>
          <w:p w14:paraId="0BA9EA75" w14:textId="520C8848" w:rsidR="009040BB" w:rsidRDefault="009040BB" w:rsidP="009040BB">
            <w:pPr>
              <w:rPr>
                <w:rFonts w:ascii="Calibri" w:hAnsi="Calibri" w:cs="Calibri"/>
                <w:color w:val="000000"/>
                <w:sz w:val="22"/>
                <w:szCs w:val="22"/>
              </w:rPr>
            </w:pPr>
            <w:r>
              <w:rPr>
                <w:rFonts w:ascii="Calibri" w:hAnsi="Calibri" w:cs="Calibri"/>
                <w:color w:val="000000"/>
                <w:sz w:val="22"/>
                <w:szCs w:val="22"/>
              </w:rPr>
              <w:t>Area of research</w:t>
            </w:r>
          </w:p>
        </w:tc>
        <w:tc>
          <w:tcPr>
            <w:tcW w:w="1340" w:type="dxa"/>
            <w:tcBorders>
              <w:top w:val="nil"/>
              <w:bottom w:val="single" w:sz="4" w:space="0" w:color="auto"/>
            </w:tcBorders>
            <w:noWrap/>
          </w:tcPr>
          <w:p w14:paraId="10943631" w14:textId="74F70383" w:rsidR="009040BB" w:rsidRDefault="009040BB" w:rsidP="009040BB">
            <w:pPr>
              <w:rPr>
                <w:rFonts w:ascii="Calibri" w:hAnsi="Calibri" w:cs="Calibri"/>
                <w:color w:val="000000"/>
                <w:sz w:val="22"/>
                <w:szCs w:val="22"/>
              </w:rPr>
            </w:pPr>
            <w:r>
              <w:rPr>
                <w:rFonts w:cstheme="minorHAnsi"/>
              </w:rPr>
              <w:t>Estimate</w:t>
            </w:r>
          </w:p>
        </w:tc>
        <w:tc>
          <w:tcPr>
            <w:tcW w:w="1160" w:type="dxa"/>
            <w:tcBorders>
              <w:top w:val="nil"/>
              <w:bottom w:val="single" w:sz="4" w:space="0" w:color="auto"/>
            </w:tcBorders>
            <w:noWrap/>
          </w:tcPr>
          <w:p w14:paraId="20EFA54F" w14:textId="434E9DF8" w:rsidR="009040BB" w:rsidRDefault="009040BB" w:rsidP="009040BB">
            <w:pPr>
              <w:rPr>
                <w:rFonts w:ascii="Calibri" w:hAnsi="Calibri" w:cs="Calibri"/>
                <w:color w:val="000000"/>
                <w:sz w:val="22"/>
                <w:szCs w:val="22"/>
              </w:rPr>
            </w:pPr>
            <w:r w:rsidRPr="007A5D0F">
              <w:rPr>
                <w:rFonts w:cstheme="minorHAnsi"/>
              </w:rPr>
              <w:t>se</w:t>
            </w:r>
          </w:p>
        </w:tc>
        <w:tc>
          <w:tcPr>
            <w:tcW w:w="1340" w:type="dxa"/>
            <w:tcBorders>
              <w:top w:val="single" w:sz="4" w:space="0" w:color="auto"/>
              <w:bottom w:val="single" w:sz="4" w:space="0" w:color="auto"/>
            </w:tcBorders>
            <w:noWrap/>
          </w:tcPr>
          <w:p w14:paraId="24A58152" w14:textId="3A0F03CB" w:rsidR="009040BB" w:rsidRDefault="009040BB" w:rsidP="009040BB">
            <w:pPr>
              <w:rPr>
                <w:rFonts w:ascii="Calibri" w:hAnsi="Calibri" w:cs="Calibri"/>
                <w:color w:val="000000"/>
                <w:sz w:val="22"/>
                <w:szCs w:val="22"/>
              </w:rPr>
            </w:pPr>
            <w:proofErr w:type="spellStart"/>
            <w:r>
              <w:rPr>
                <w:rFonts w:cstheme="minorHAnsi"/>
              </w:rPr>
              <w:t>lb</w:t>
            </w:r>
            <w:proofErr w:type="spellEnd"/>
          </w:p>
        </w:tc>
        <w:tc>
          <w:tcPr>
            <w:tcW w:w="1160" w:type="dxa"/>
            <w:tcBorders>
              <w:top w:val="single" w:sz="4" w:space="0" w:color="auto"/>
              <w:bottom w:val="single" w:sz="4" w:space="0" w:color="auto"/>
            </w:tcBorders>
            <w:noWrap/>
          </w:tcPr>
          <w:p w14:paraId="7C5EF469" w14:textId="6D114E45" w:rsidR="009040BB" w:rsidRDefault="009040BB" w:rsidP="009040BB">
            <w:pPr>
              <w:rPr>
                <w:rFonts w:ascii="Calibri" w:hAnsi="Calibri" w:cs="Calibri"/>
                <w:color w:val="000000"/>
                <w:sz w:val="22"/>
                <w:szCs w:val="22"/>
              </w:rPr>
            </w:pPr>
            <w:proofErr w:type="spellStart"/>
            <w:r>
              <w:rPr>
                <w:rFonts w:cstheme="minorHAnsi"/>
              </w:rPr>
              <w:t>ub</w:t>
            </w:r>
            <w:proofErr w:type="spellEnd"/>
          </w:p>
        </w:tc>
      </w:tr>
      <w:tr w:rsidR="00A803A5" w:rsidRPr="007A5D0F" w14:paraId="0C9B28E5" w14:textId="77777777" w:rsidTr="00526A43">
        <w:trPr>
          <w:trHeight w:val="300"/>
        </w:trPr>
        <w:tc>
          <w:tcPr>
            <w:tcW w:w="2725" w:type="dxa"/>
            <w:tcBorders>
              <w:top w:val="single" w:sz="4" w:space="0" w:color="auto"/>
            </w:tcBorders>
            <w:noWrap/>
            <w:vAlign w:val="center"/>
            <w:hideMark/>
          </w:tcPr>
          <w:p w14:paraId="719EDAE3" w14:textId="7D8EB45D" w:rsidR="00A803A5" w:rsidRPr="007A5D0F" w:rsidRDefault="00A803A5" w:rsidP="00A803A5">
            <w:pPr>
              <w:rPr>
                <w:rFonts w:cstheme="minorHAnsi"/>
              </w:rPr>
            </w:pPr>
            <w:r>
              <w:rPr>
                <w:rFonts w:ascii="Calibri" w:hAnsi="Calibri" w:cs="Calibri"/>
                <w:color w:val="000000"/>
                <w:sz w:val="22"/>
                <w:szCs w:val="22"/>
              </w:rPr>
              <w:t>Clinical Psychology/Psychiatry</w:t>
            </w:r>
          </w:p>
        </w:tc>
        <w:tc>
          <w:tcPr>
            <w:tcW w:w="1340" w:type="dxa"/>
            <w:tcBorders>
              <w:top w:val="single" w:sz="4" w:space="0" w:color="auto"/>
            </w:tcBorders>
            <w:noWrap/>
            <w:hideMark/>
          </w:tcPr>
          <w:p w14:paraId="76401DCA" w14:textId="200C69D8" w:rsidR="00A803A5" w:rsidRPr="007A5D0F" w:rsidRDefault="00A803A5" w:rsidP="00A803A5">
            <w:pPr>
              <w:rPr>
                <w:rFonts w:cstheme="minorHAnsi"/>
              </w:rPr>
            </w:pPr>
            <w:r w:rsidRPr="00F25E51">
              <w:t>0.044</w:t>
            </w:r>
          </w:p>
        </w:tc>
        <w:tc>
          <w:tcPr>
            <w:tcW w:w="1160" w:type="dxa"/>
            <w:tcBorders>
              <w:top w:val="single" w:sz="4" w:space="0" w:color="auto"/>
            </w:tcBorders>
            <w:noWrap/>
            <w:hideMark/>
          </w:tcPr>
          <w:p w14:paraId="14C3BACF" w14:textId="58B24D0C" w:rsidR="00A803A5" w:rsidRPr="007A5D0F" w:rsidRDefault="00A803A5" w:rsidP="00A803A5">
            <w:pPr>
              <w:rPr>
                <w:rFonts w:cstheme="minorHAnsi"/>
              </w:rPr>
            </w:pPr>
            <w:r w:rsidRPr="00F25E51">
              <w:t>0.064</w:t>
            </w:r>
          </w:p>
        </w:tc>
        <w:tc>
          <w:tcPr>
            <w:tcW w:w="1340" w:type="dxa"/>
            <w:tcBorders>
              <w:top w:val="single" w:sz="4" w:space="0" w:color="auto"/>
            </w:tcBorders>
            <w:noWrap/>
            <w:hideMark/>
          </w:tcPr>
          <w:p w14:paraId="33E24462" w14:textId="55BFBAC0" w:rsidR="00A803A5" w:rsidRPr="007A5D0F" w:rsidRDefault="00A803A5" w:rsidP="00A803A5">
            <w:pPr>
              <w:rPr>
                <w:rFonts w:cstheme="minorHAnsi"/>
              </w:rPr>
            </w:pPr>
            <w:r w:rsidRPr="00F25E51">
              <w:t>-0.081</w:t>
            </w:r>
          </w:p>
        </w:tc>
        <w:tc>
          <w:tcPr>
            <w:tcW w:w="1160" w:type="dxa"/>
            <w:tcBorders>
              <w:top w:val="single" w:sz="4" w:space="0" w:color="auto"/>
            </w:tcBorders>
            <w:noWrap/>
            <w:hideMark/>
          </w:tcPr>
          <w:p w14:paraId="0A662B63" w14:textId="4E4F6D2A" w:rsidR="00A803A5" w:rsidRPr="007A5D0F" w:rsidRDefault="00A803A5" w:rsidP="00A803A5">
            <w:pPr>
              <w:rPr>
                <w:rFonts w:cstheme="minorHAnsi"/>
              </w:rPr>
            </w:pPr>
            <w:r w:rsidRPr="00F25E51">
              <w:t>0.169</w:t>
            </w:r>
          </w:p>
        </w:tc>
      </w:tr>
      <w:tr w:rsidR="00A803A5" w:rsidRPr="007A5D0F" w14:paraId="69076335" w14:textId="77777777" w:rsidTr="00526A43">
        <w:trPr>
          <w:trHeight w:val="300"/>
        </w:trPr>
        <w:tc>
          <w:tcPr>
            <w:tcW w:w="2725" w:type="dxa"/>
            <w:noWrap/>
            <w:vAlign w:val="center"/>
            <w:hideMark/>
          </w:tcPr>
          <w:p w14:paraId="377C87F3" w14:textId="7B2AA5BE" w:rsidR="00A803A5" w:rsidRPr="007A5D0F" w:rsidRDefault="00A803A5" w:rsidP="00A803A5">
            <w:pPr>
              <w:rPr>
                <w:rFonts w:cstheme="minorHAnsi"/>
              </w:rPr>
            </w:pPr>
            <w:r>
              <w:rPr>
                <w:rFonts w:ascii="Calibri" w:hAnsi="Calibri" w:cs="Calibri"/>
                <w:color w:val="000000"/>
                <w:sz w:val="22"/>
                <w:szCs w:val="22"/>
              </w:rPr>
              <w:t>Communication</w:t>
            </w:r>
          </w:p>
        </w:tc>
        <w:tc>
          <w:tcPr>
            <w:tcW w:w="1340" w:type="dxa"/>
            <w:noWrap/>
            <w:hideMark/>
          </w:tcPr>
          <w:p w14:paraId="3F7835F1" w14:textId="39D1A858" w:rsidR="00A803A5" w:rsidRPr="007A5D0F" w:rsidRDefault="00A803A5" w:rsidP="00A803A5">
            <w:pPr>
              <w:rPr>
                <w:rFonts w:cstheme="minorHAnsi"/>
              </w:rPr>
            </w:pPr>
            <w:r w:rsidRPr="00F25E51">
              <w:t>0.039</w:t>
            </w:r>
          </w:p>
        </w:tc>
        <w:tc>
          <w:tcPr>
            <w:tcW w:w="1160" w:type="dxa"/>
            <w:noWrap/>
            <w:hideMark/>
          </w:tcPr>
          <w:p w14:paraId="01BA2F07" w14:textId="554BDE83" w:rsidR="00A803A5" w:rsidRPr="007A5D0F" w:rsidRDefault="00A803A5" w:rsidP="00A803A5">
            <w:pPr>
              <w:rPr>
                <w:rFonts w:cstheme="minorHAnsi"/>
              </w:rPr>
            </w:pPr>
            <w:r w:rsidRPr="00F25E51">
              <w:t>0.078</w:t>
            </w:r>
          </w:p>
        </w:tc>
        <w:tc>
          <w:tcPr>
            <w:tcW w:w="1340" w:type="dxa"/>
            <w:noWrap/>
            <w:hideMark/>
          </w:tcPr>
          <w:p w14:paraId="5EAAD62A" w14:textId="664FC2DF" w:rsidR="00A803A5" w:rsidRPr="007A5D0F" w:rsidRDefault="00A803A5" w:rsidP="00A803A5">
            <w:pPr>
              <w:rPr>
                <w:rFonts w:cstheme="minorHAnsi"/>
              </w:rPr>
            </w:pPr>
            <w:r w:rsidRPr="00F25E51">
              <w:t>-0.114</w:t>
            </w:r>
          </w:p>
        </w:tc>
        <w:tc>
          <w:tcPr>
            <w:tcW w:w="1160" w:type="dxa"/>
            <w:noWrap/>
            <w:hideMark/>
          </w:tcPr>
          <w:p w14:paraId="5AE6F30F" w14:textId="510C9EEA" w:rsidR="00A803A5" w:rsidRPr="007A5D0F" w:rsidRDefault="00A803A5" w:rsidP="00A803A5">
            <w:pPr>
              <w:rPr>
                <w:rFonts w:cstheme="minorHAnsi"/>
              </w:rPr>
            </w:pPr>
            <w:r w:rsidRPr="00F25E51">
              <w:t>0.193</w:t>
            </w:r>
          </w:p>
        </w:tc>
      </w:tr>
      <w:tr w:rsidR="00A803A5" w:rsidRPr="007A5D0F" w14:paraId="2A689550" w14:textId="77777777" w:rsidTr="00526A43">
        <w:trPr>
          <w:trHeight w:val="300"/>
        </w:trPr>
        <w:tc>
          <w:tcPr>
            <w:tcW w:w="2725" w:type="dxa"/>
            <w:noWrap/>
            <w:vAlign w:val="center"/>
            <w:hideMark/>
          </w:tcPr>
          <w:p w14:paraId="5B75E382" w14:textId="45C9F7EE" w:rsidR="00A803A5" w:rsidRPr="007A5D0F" w:rsidRDefault="00A803A5" w:rsidP="00A803A5">
            <w:pPr>
              <w:rPr>
                <w:rFonts w:cstheme="minorHAnsi"/>
              </w:rPr>
            </w:pPr>
            <w:r>
              <w:rPr>
                <w:rFonts w:ascii="Calibri" w:hAnsi="Calibri" w:cs="Calibri"/>
                <w:color w:val="000000"/>
                <w:sz w:val="22"/>
                <w:szCs w:val="22"/>
              </w:rPr>
              <w:t>Education</w:t>
            </w:r>
          </w:p>
        </w:tc>
        <w:tc>
          <w:tcPr>
            <w:tcW w:w="1340" w:type="dxa"/>
            <w:noWrap/>
            <w:hideMark/>
          </w:tcPr>
          <w:p w14:paraId="54A5EAB6" w14:textId="6E975E39" w:rsidR="00A803A5" w:rsidRPr="007A5D0F" w:rsidRDefault="00A803A5" w:rsidP="00A803A5">
            <w:pPr>
              <w:rPr>
                <w:rFonts w:cstheme="minorHAnsi"/>
              </w:rPr>
            </w:pPr>
            <w:r w:rsidRPr="00F25E51">
              <w:t>0.038</w:t>
            </w:r>
          </w:p>
        </w:tc>
        <w:tc>
          <w:tcPr>
            <w:tcW w:w="1160" w:type="dxa"/>
            <w:noWrap/>
            <w:hideMark/>
          </w:tcPr>
          <w:p w14:paraId="7C2A24F3" w14:textId="5C6A24A1" w:rsidR="00A803A5" w:rsidRPr="007A5D0F" w:rsidRDefault="00A803A5" w:rsidP="00A803A5">
            <w:pPr>
              <w:rPr>
                <w:rFonts w:cstheme="minorHAnsi"/>
              </w:rPr>
            </w:pPr>
            <w:r w:rsidRPr="00F25E51">
              <w:t>0.065</w:t>
            </w:r>
          </w:p>
        </w:tc>
        <w:tc>
          <w:tcPr>
            <w:tcW w:w="1340" w:type="dxa"/>
            <w:noWrap/>
            <w:hideMark/>
          </w:tcPr>
          <w:p w14:paraId="77D88080" w14:textId="40B8EE35" w:rsidR="00A803A5" w:rsidRPr="007A5D0F" w:rsidRDefault="00A803A5" w:rsidP="00A803A5">
            <w:pPr>
              <w:rPr>
                <w:rFonts w:cstheme="minorHAnsi"/>
              </w:rPr>
            </w:pPr>
            <w:r w:rsidRPr="00F25E51">
              <w:t>-0.088</w:t>
            </w:r>
          </w:p>
        </w:tc>
        <w:tc>
          <w:tcPr>
            <w:tcW w:w="1160" w:type="dxa"/>
            <w:noWrap/>
            <w:hideMark/>
          </w:tcPr>
          <w:p w14:paraId="47C6A303" w14:textId="73723E56" w:rsidR="00A803A5" w:rsidRPr="007A5D0F" w:rsidRDefault="00A803A5" w:rsidP="00A803A5">
            <w:pPr>
              <w:rPr>
                <w:rFonts w:cstheme="minorHAnsi"/>
              </w:rPr>
            </w:pPr>
            <w:r w:rsidRPr="00F25E51">
              <w:t>0.165</w:t>
            </w:r>
          </w:p>
        </w:tc>
      </w:tr>
      <w:tr w:rsidR="00A803A5" w:rsidRPr="007A5D0F" w14:paraId="78AD6E52" w14:textId="77777777" w:rsidTr="00526A43">
        <w:trPr>
          <w:trHeight w:val="300"/>
        </w:trPr>
        <w:tc>
          <w:tcPr>
            <w:tcW w:w="2725" w:type="dxa"/>
            <w:noWrap/>
            <w:vAlign w:val="center"/>
            <w:hideMark/>
          </w:tcPr>
          <w:p w14:paraId="0934F522" w14:textId="04B4F81E" w:rsidR="00A803A5" w:rsidRPr="007A5D0F" w:rsidRDefault="00A803A5" w:rsidP="00A803A5">
            <w:pPr>
              <w:rPr>
                <w:rFonts w:cstheme="minorHAnsi"/>
              </w:rPr>
            </w:pPr>
            <w:r>
              <w:rPr>
                <w:rFonts w:ascii="Calibri" w:hAnsi="Calibri" w:cs="Calibri"/>
                <w:color w:val="000000"/>
                <w:sz w:val="22"/>
                <w:szCs w:val="22"/>
              </w:rPr>
              <w:t>General Psychology</w:t>
            </w:r>
          </w:p>
        </w:tc>
        <w:tc>
          <w:tcPr>
            <w:tcW w:w="1340" w:type="dxa"/>
            <w:noWrap/>
            <w:hideMark/>
          </w:tcPr>
          <w:p w14:paraId="4FACCF60" w14:textId="06A22F57" w:rsidR="00A803A5" w:rsidRPr="007A5D0F" w:rsidRDefault="00A803A5" w:rsidP="00A803A5">
            <w:pPr>
              <w:rPr>
                <w:rFonts w:cstheme="minorHAnsi"/>
              </w:rPr>
            </w:pPr>
            <w:r w:rsidRPr="00F25E51">
              <w:t>0.028</w:t>
            </w:r>
          </w:p>
        </w:tc>
        <w:tc>
          <w:tcPr>
            <w:tcW w:w="1160" w:type="dxa"/>
            <w:noWrap/>
            <w:hideMark/>
          </w:tcPr>
          <w:p w14:paraId="339C6E4B" w14:textId="4ABD9910" w:rsidR="00A803A5" w:rsidRPr="007A5D0F" w:rsidRDefault="00A803A5" w:rsidP="00A803A5">
            <w:pPr>
              <w:rPr>
                <w:rFonts w:cstheme="minorHAnsi"/>
              </w:rPr>
            </w:pPr>
            <w:r w:rsidRPr="00F25E51">
              <w:t>0.068</w:t>
            </w:r>
          </w:p>
        </w:tc>
        <w:tc>
          <w:tcPr>
            <w:tcW w:w="1340" w:type="dxa"/>
            <w:noWrap/>
            <w:hideMark/>
          </w:tcPr>
          <w:p w14:paraId="133FF39D" w14:textId="01AD51F9" w:rsidR="00A803A5" w:rsidRPr="007A5D0F" w:rsidRDefault="00A803A5" w:rsidP="00A803A5">
            <w:pPr>
              <w:rPr>
                <w:rFonts w:cstheme="minorHAnsi"/>
              </w:rPr>
            </w:pPr>
            <w:r w:rsidRPr="00F25E51">
              <w:t>-0.105</w:t>
            </w:r>
          </w:p>
        </w:tc>
        <w:tc>
          <w:tcPr>
            <w:tcW w:w="1160" w:type="dxa"/>
            <w:noWrap/>
            <w:hideMark/>
          </w:tcPr>
          <w:p w14:paraId="177182A3" w14:textId="1FA37BFF" w:rsidR="00A803A5" w:rsidRPr="007A5D0F" w:rsidRDefault="00A803A5" w:rsidP="00A803A5">
            <w:pPr>
              <w:rPr>
                <w:rFonts w:cstheme="minorHAnsi"/>
              </w:rPr>
            </w:pPr>
            <w:r w:rsidRPr="00F25E51">
              <w:t>0.162</w:t>
            </w:r>
          </w:p>
        </w:tc>
      </w:tr>
      <w:tr w:rsidR="00A803A5" w:rsidRPr="007A5D0F" w14:paraId="6FA25BFF" w14:textId="77777777" w:rsidTr="00526A43">
        <w:trPr>
          <w:trHeight w:val="300"/>
        </w:trPr>
        <w:tc>
          <w:tcPr>
            <w:tcW w:w="2725" w:type="dxa"/>
            <w:noWrap/>
            <w:vAlign w:val="center"/>
            <w:hideMark/>
          </w:tcPr>
          <w:p w14:paraId="306E2817" w14:textId="487EF8B7" w:rsidR="00A803A5" w:rsidRPr="007A5D0F" w:rsidRDefault="00A803A5" w:rsidP="00A803A5">
            <w:pPr>
              <w:rPr>
                <w:rFonts w:cstheme="minorHAnsi"/>
              </w:rPr>
            </w:pPr>
            <w:r>
              <w:rPr>
                <w:rFonts w:ascii="Calibri" w:hAnsi="Calibri" w:cs="Calibri"/>
                <w:color w:val="000000"/>
                <w:sz w:val="22"/>
                <w:szCs w:val="22"/>
              </w:rPr>
              <w:t>Management / IO Psychology</w:t>
            </w:r>
          </w:p>
        </w:tc>
        <w:tc>
          <w:tcPr>
            <w:tcW w:w="1340" w:type="dxa"/>
            <w:noWrap/>
            <w:hideMark/>
          </w:tcPr>
          <w:p w14:paraId="0D04CE34" w14:textId="5EA103B7" w:rsidR="00A803A5" w:rsidRPr="007A5D0F" w:rsidRDefault="00A803A5" w:rsidP="00A803A5">
            <w:pPr>
              <w:rPr>
                <w:rFonts w:cstheme="minorHAnsi"/>
              </w:rPr>
            </w:pPr>
            <w:r w:rsidRPr="00F25E51">
              <w:t>0.079</w:t>
            </w:r>
          </w:p>
        </w:tc>
        <w:tc>
          <w:tcPr>
            <w:tcW w:w="1160" w:type="dxa"/>
            <w:noWrap/>
            <w:hideMark/>
          </w:tcPr>
          <w:p w14:paraId="0C675E2F" w14:textId="5F0DFE70" w:rsidR="00A803A5" w:rsidRPr="007A5D0F" w:rsidRDefault="00A803A5" w:rsidP="00A803A5">
            <w:pPr>
              <w:rPr>
                <w:rFonts w:cstheme="minorHAnsi"/>
              </w:rPr>
            </w:pPr>
            <w:r w:rsidRPr="00F25E51">
              <w:t>0.068</w:t>
            </w:r>
          </w:p>
        </w:tc>
        <w:tc>
          <w:tcPr>
            <w:tcW w:w="1340" w:type="dxa"/>
            <w:noWrap/>
            <w:hideMark/>
          </w:tcPr>
          <w:p w14:paraId="7494FAE0" w14:textId="55C939D0" w:rsidR="00A803A5" w:rsidRPr="007A5D0F" w:rsidRDefault="00A803A5" w:rsidP="00A803A5">
            <w:pPr>
              <w:rPr>
                <w:rFonts w:cstheme="minorHAnsi"/>
              </w:rPr>
            </w:pPr>
            <w:r w:rsidRPr="00F25E51">
              <w:t>-0.054</w:t>
            </w:r>
          </w:p>
        </w:tc>
        <w:tc>
          <w:tcPr>
            <w:tcW w:w="1160" w:type="dxa"/>
            <w:noWrap/>
            <w:hideMark/>
          </w:tcPr>
          <w:p w14:paraId="1269605C" w14:textId="779F6869" w:rsidR="00A803A5" w:rsidRPr="007A5D0F" w:rsidRDefault="00A803A5" w:rsidP="00A803A5">
            <w:pPr>
              <w:rPr>
                <w:rFonts w:cstheme="minorHAnsi"/>
              </w:rPr>
            </w:pPr>
            <w:r w:rsidRPr="00F25E51">
              <w:t>0.213</w:t>
            </w:r>
          </w:p>
        </w:tc>
      </w:tr>
      <w:tr w:rsidR="00A803A5" w:rsidRPr="007A5D0F" w14:paraId="2E7C7B60" w14:textId="77777777" w:rsidTr="00526A43">
        <w:trPr>
          <w:trHeight w:val="300"/>
        </w:trPr>
        <w:tc>
          <w:tcPr>
            <w:tcW w:w="2725" w:type="dxa"/>
            <w:noWrap/>
            <w:vAlign w:val="center"/>
            <w:hideMark/>
          </w:tcPr>
          <w:p w14:paraId="42B036C7" w14:textId="59E306D3" w:rsidR="00A803A5" w:rsidRPr="007A5D0F" w:rsidRDefault="00A803A5" w:rsidP="00A803A5">
            <w:pPr>
              <w:rPr>
                <w:rFonts w:cstheme="minorHAnsi"/>
              </w:rPr>
            </w:pPr>
            <w:r>
              <w:rPr>
                <w:rFonts w:ascii="Calibri" w:hAnsi="Calibri" w:cs="Calibri"/>
                <w:color w:val="000000"/>
                <w:sz w:val="22"/>
                <w:szCs w:val="22"/>
              </w:rPr>
              <w:t>Neuropsychology</w:t>
            </w:r>
          </w:p>
        </w:tc>
        <w:tc>
          <w:tcPr>
            <w:tcW w:w="1340" w:type="dxa"/>
            <w:noWrap/>
            <w:hideMark/>
          </w:tcPr>
          <w:p w14:paraId="7D3254EB" w14:textId="69BCBA99" w:rsidR="00A803A5" w:rsidRPr="007A5D0F" w:rsidRDefault="00A803A5" w:rsidP="00A803A5">
            <w:pPr>
              <w:rPr>
                <w:rFonts w:cstheme="minorHAnsi"/>
              </w:rPr>
            </w:pPr>
            <w:r w:rsidRPr="00F25E51">
              <w:t>-0.323</w:t>
            </w:r>
          </w:p>
        </w:tc>
        <w:tc>
          <w:tcPr>
            <w:tcW w:w="1160" w:type="dxa"/>
            <w:noWrap/>
            <w:hideMark/>
          </w:tcPr>
          <w:p w14:paraId="0EF0B967" w14:textId="6A25D360" w:rsidR="00A803A5" w:rsidRPr="007A5D0F" w:rsidRDefault="00A803A5" w:rsidP="00A803A5">
            <w:pPr>
              <w:rPr>
                <w:rFonts w:cstheme="minorHAnsi"/>
              </w:rPr>
            </w:pPr>
            <w:r w:rsidRPr="00F25E51">
              <w:t>0.091</w:t>
            </w:r>
          </w:p>
        </w:tc>
        <w:tc>
          <w:tcPr>
            <w:tcW w:w="1340" w:type="dxa"/>
            <w:noWrap/>
            <w:hideMark/>
          </w:tcPr>
          <w:p w14:paraId="44056BF9" w14:textId="323200D9" w:rsidR="00A803A5" w:rsidRPr="007A5D0F" w:rsidRDefault="00A803A5" w:rsidP="00A803A5">
            <w:pPr>
              <w:rPr>
                <w:rFonts w:cstheme="minorHAnsi"/>
              </w:rPr>
            </w:pPr>
            <w:r w:rsidRPr="00F25E51">
              <w:t>-0.502</w:t>
            </w:r>
          </w:p>
        </w:tc>
        <w:tc>
          <w:tcPr>
            <w:tcW w:w="1160" w:type="dxa"/>
            <w:noWrap/>
            <w:hideMark/>
          </w:tcPr>
          <w:p w14:paraId="1F0C1B35" w14:textId="0A8CD603" w:rsidR="00A803A5" w:rsidRPr="007A5D0F" w:rsidRDefault="00A803A5" w:rsidP="00A803A5">
            <w:pPr>
              <w:rPr>
                <w:rFonts w:cstheme="minorHAnsi"/>
              </w:rPr>
            </w:pPr>
            <w:r w:rsidRPr="00F25E51">
              <w:t>-0.144</w:t>
            </w:r>
          </w:p>
        </w:tc>
      </w:tr>
      <w:tr w:rsidR="00A803A5" w:rsidRPr="007A5D0F" w14:paraId="05BFE536" w14:textId="77777777" w:rsidTr="00526A43">
        <w:trPr>
          <w:trHeight w:val="300"/>
        </w:trPr>
        <w:tc>
          <w:tcPr>
            <w:tcW w:w="2725" w:type="dxa"/>
            <w:noWrap/>
            <w:vAlign w:val="center"/>
            <w:hideMark/>
          </w:tcPr>
          <w:p w14:paraId="7895D169" w14:textId="3788D620" w:rsidR="00A803A5" w:rsidRPr="007A5D0F" w:rsidRDefault="00A803A5" w:rsidP="00A803A5">
            <w:pPr>
              <w:rPr>
                <w:rFonts w:cstheme="minorHAnsi"/>
              </w:rPr>
            </w:pPr>
            <w:r>
              <w:rPr>
                <w:rFonts w:ascii="Calibri" w:hAnsi="Calibri" w:cs="Calibri"/>
                <w:color w:val="000000"/>
                <w:sz w:val="22"/>
                <w:szCs w:val="22"/>
              </w:rPr>
              <w:t>Sport and exercise psychology</w:t>
            </w:r>
          </w:p>
        </w:tc>
        <w:tc>
          <w:tcPr>
            <w:tcW w:w="1340" w:type="dxa"/>
            <w:noWrap/>
            <w:hideMark/>
          </w:tcPr>
          <w:p w14:paraId="268FAA8C" w14:textId="506431BC" w:rsidR="00A803A5" w:rsidRPr="007A5D0F" w:rsidRDefault="00A803A5" w:rsidP="00A803A5">
            <w:pPr>
              <w:rPr>
                <w:rFonts w:cstheme="minorHAnsi"/>
              </w:rPr>
            </w:pPr>
            <w:r w:rsidRPr="00F25E51">
              <w:t>0.094</w:t>
            </w:r>
          </w:p>
        </w:tc>
        <w:tc>
          <w:tcPr>
            <w:tcW w:w="1160" w:type="dxa"/>
            <w:noWrap/>
            <w:hideMark/>
          </w:tcPr>
          <w:p w14:paraId="708E8B02" w14:textId="34D76159" w:rsidR="00A803A5" w:rsidRPr="007A5D0F" w:rsidRDefault="00A803A5" w:rsidP="00A803A5">
            <w:pPr>
              <w:rPr>
                <w:rFonts w:cstheme="minorHAnsi"/>
              </w:rPr>
            </w:pPr>
            <w:r w:rsidRPr="00F25E51">
              <w:t>0.077</w:t>
            </w:r>
          </w:p>
        </w:tc>
        <w:tc>
          <w:tcPr>
            <w:tcW w:w="1340" w:type="dxa"/>
            <w:noWrap/>
            <w:hideMark/>
          </w:tcPr>
          <w:p w14:paraId="2777B6E0" w14:textId="312D93AC" w:rsidR="00A803A5" w:rsidRPr="007A5D0F" w:rsidRDefault="00A803A5" w:rsidP="00A803A5">
            <w:pPr>
              <w:rPr>
                <w:rFonts w:cstheme="minorHAnsi"/>
              </w:rPr>
            </w:pPr>
            <w:r w:rsidRPr="00F25E51">
              <w:t>-0.057</w:t>
            </w:r>
          </w:p>
        </w:tc>
        <w:tc>
          <w:tcPr>
            <w:tcW w:w="1160" w:type="dxa"/>
            <w:noWrap/>
            <w:hideMark/>
          </w:tcPr>
          <w:p w14:paraId="36AF7FA0" w14:textId="2179009D" w:rsidR="00A803A5" w:rsidRPr="007A5D0F" w:rsidRDefault="00A803A5" w:rsidP="00A803A5">
            <w:pPr>
              <w:rPr>
                <w:rFonts w:cstheme="minorHAnsi"/>
              </w:rPr>
            </w:pPr>
            <w:r w:rsidRPr="00F25E51">
              <w:t>0.245</w:t>
            </w:r>
          </w:p>
        </w:tc>
      </w:tr>
    </w:tbl>
    <w:p w14:paraId="0BB54F59" w14:textId="2AC62370" w:rsidR="00726399" w:rsidRDefault="00C01583" w:rsidP="00E84949">
      <w:pPr>
        <w:widowControl w:val="0"/>
        <w:autoSpaceDE w:val="0"/>
        <w:autoSpaceDN w:val="0"/>
        <w:adjustRightInd w:val="0"/>
        <w:rPr>
          <w:rFonts w:cstheme="minorHAnsi"/>
        </w:rPr>
      </w:pPr>
      <w:r>
        <w:rPr>
          <w:noProof/>
        </w:rPr>
        <w:lastRenderedPageBreak/>
        <w:drawing>
          <wp:inline distT="0" distB="0" distL="0" distR="0" wp14:anchorId="0E4A4B4B" wp14:editId="378FD915">
            <wp:extent cx="5727700" cy="3577590"/>
            <wp:effectExtent l="0" t="0" r="635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63408629" w14:textId="7F72D66B" w:rsidR="00671E42" w:rsidRDefault="00671E42" w:rsidP="00E84949">
      <w:pPr>
        <w:widowControl w:val="0"/>
        <w:autoSpaceDE w:val="0"/>
        <w:autoSpaceDN w:val="0"/>
        <w:adjustRightInd w:val="0"/>
        <w:rPr>
          <w:rFonts w:cstheme="minorHAnsi"/>
          <w:b/>
        </w:rPr>
      </w:pPr>
      <w:r>
        <w:rPr>
          <w:rFonts w:cstheme="minorHAnsi"/>
          <w:b/>
        </w:rPr>
        <w:t xml:space="preserve">Figure [scatter small]. </w:t>
      </w:r>
      <w:r w:rsidRPr="002C2F2B">
        <w:rPr>
          <w:rFonts w:cstheme="minorHAnsi"/>
        </w:rPr>
        <w:t>Scatter plot of statistical power to detect a small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relative weighting of articles.</w:t>
      </w:r>
    </w:p>
    <w:p w14:paraId="7039AC0E" w14:textId="77777777" w:rsidR="00ED73B2" w:rsidRDefault="00ED73B2" w:rsidP="00E84949">
      <w:pPr>
        <w:widowControl w:val="0"/>
        <w:autoSpaceDE w:val="0"/>
        <w:autoSpaceDN w:val="0"/>
        <w:adjustRightInd w:val="0"/>
        <w:rPr>
          <w:rFonts w:cstheme="minorHAnsi"/>
          <w:b/>
        </w:rPr>
      </w:pPr>
    </w:p>
    <w:p w14:paraId="302F84D8" w14:textId="229A8B7D" w:rsidR="00ED73B2" w:rsidRDefault="00ED73B2" w:rsidP="00E84949">
      <w:pPr>
        <w:widowControl w:val="0"/>
        <w:autoSpaceDE w:val="0"/>
        <w:autoSpaceDN w:val="0"/>
        <w:adjustRightInd w:val="0"/>
        <w:rPr>
          <w:rFonts w:cstheme="minorHAnsi"/>
          <w:b/>
        </w:rPr>
      </w:pPr>
    </w:p>
    <w:p w14:paraId="149EBB23" w14:textId="7484F3A7" w:rsidR="00ED73B2" w:rsidRDefault="00C01583" w:rsidP="00E84949">
      <w:pPr>
        <w:widowControl w:val="0"/>
        <w:autoSpaceDE w:val="0"/>
        <w:autoSpaceDN w:val="0"/>
        <w:adjustRightInd w:val="0"/>
        <w:rPr>
          <w:rFonts w:cstheme="minorHAnsi"/>
          <w:b/>
        </w:rPr>
      </w:pPr>
      <w:r>
        <w:rPr>
          <w:noProof/>
        </w:rPr>
        <w:drawing>
          <wp:inline distT="0" distB="0" distL="0" distR="0" wp14:anchorId="2B84525E" wp14:editId="070B652D">
            <wp:extent cx="5727700" cy="35775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4BE02C9E" w14:textId="1E0E33A6" w:rsidR="002C2F2B" w:rsidRDefault="00671E42" w:rsidP="002C2F2B">
      <w:pPr>
        <w:spacing w:line="360" w:lineRule="auto"/>
        <w:rPr>
          <w:rFonts w:cstheme="minorHAnsi"/>
        </w:rPr>
      </w:pPr>
      <w:r>
        <w:rPr>
          <w:rFonts w:cstheme="minorHAnsi"/>
          <w:b/>
        </w:rPr>
        <w:t xml:space="preserve">Figure [scatter medium]. </w:t>
      </w:r>
      <w:r w:rsidRPr="002C2F2B">
        <w:rPr>
          <w:rFonts w:cstheme="minorHAnsi"/>
        </w:rPr>
        <w:t>Scatter plot of statistical power to detect a medium effect over time.</w:t>
      </w:r>
      <w:r>
        <w:rPr>
          <w:rFonts w:cstheme="minorHAnsi"/>
          <w:b/>
        </w:rPr>
        <w:t xml:space="preserve"> </w:t>
      </w:r>
      <w:r w:rsidR="002C2F2B" w:rsidRPr="004422F7">
        <w:rPr>
          <w:rFonts w:cstheme="minorHAnsi"/>
        </w:rPr>
        <w:t xml:space="preserve">Dotted lines are 95% confidence intervals, </w:t>
      </w:r>
      <w:r w:rsidR="002C2F2B">
        <w:rPr>
          <w:rFonts w:cstheme="minorHAnsi"/>
        </w:rPr>
        <w:t xml:space="preserve">and the </w:t>
      </w:r>
      <w:r w:rsidR="002C2F2B" w:rsidRPr="004422F7">
        <w:rPr>
          <w:rFonts w:cstheme="minorHAnsi"/>
        </w:rPr>
        <w:t xml:space="preserve">solid line is the estimated proportion </w:t>
      </w:r>
      <w:r w:rsidR="002C2F2B">
        <w:rPr>
          <w:rFonts w:cstheme="minorHAnsi"/>
        </w:rPr>
        <w:t>power of psychology by year</w:t>
      </w:r>
      <w:r w:rsidR="002C2F2B" w:rsidRPr="004422F7">
        <w:rPr>
          <w:rFonts w:cstheme="minorHAnsi"/>
        </w:rPr>
        <w:t xml:space="preserve">, circle sizes reflect the </w:t>
      </w:r>
      <w:r w:rsidR="002C2F2B">
        <w:rPr>
          <w:rFonts w:cstheme="minorHAnsi"/>
        </w:rPr>
        <w:t xml:space="preserve">relative weighting of articles. </w:t>
      </w:r>
    </w:p>
    <w:p w14:paraId="21E030D0" w14:textId="6EE076A7" w:rsidR="00352458" w:rsidRDefault="00352458" w:rsidP="002C2F2B">
      <w:pPr>
        <w:spacing w:line="360" w:lineRule="auto"/>
        <w:rPr>
          <w:rFonts w:cstheme="minorHAnsi"/>
        </w:rPr>
      </w:pPr>
    </w:p>
    <w:p w14:paraId="0CC7FA78" w14:textId="56242C4F" w:rsidR="00352458" w:rsidRPr="004422F7" w:rsidRDefault="00C01583" w:rsidP="002C2F2B">
      <w:pPr>
        <w:spacing w:line="360" w:lineRule="auto"/>
        <w:rPr>
          <w:rFonts w:cstheme="minorHAnsi"/>
        </w:rPr>
      </w:pPr>
      <w:r>
        <w:rPr>
          <w:noProof/>
        </w:rPr>
        <w:drawing>
          <wp:inline distT="0" distB="0" distL="0" distR="0" wp14:anchorId="5D29190A" wp14:editId="38DB74FF">
            <wp:extent cx="5727700" cy="3577590"/>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577590"/>
                    </a:xfrm>
                    <a:prstGeom prst="rect">
                      <a:avLst/>
                    </a:prstGeom>
                    <a:noFill/>
                    <a:ln>
                      <a:noFill/>
                    </a:ln>
                  </pic:spPr>
                </pic:pic>
              </a:graphicData>
            </a:graphic>
          </wp:inline>
        </w:drawing>
      </w:r>
    </w:p>
    <w:p w14:paraId="281F58A9" w14:textId="1DE6105B" w:rsidR="002C2F2B" w:rsidRPr="004422F7" w:rsidRDefault="002C2F2B" w:rsidP="002C2F2B">
      <w:pPr>
        <w:spacing w:line="360" w:lineRule="auto"/>
        <w:rPr>
          <w:rFonts w:cstheme="minorHAnsi"/>
        </w:rPr>
      </w:pPr>
      <w:r>
        <w:rPr>
          <w:rFonts w:cstheme="minorHAnsi"/>
          <w:b/>
        </w:rPr>
        <w:t>Figure [scatter large].</w:t>
      </w:r>
      <w:r w:rsidRPr="002C2F2B">
        <w:rPr>
          <w:rFonts w:cstheme="minorHAnsi"/>
        </w:rPr>
        <w:t xml:space="preserve"> Scatter plot of statistical power to detect a medium effect over time. Dotted lines are 95% confidence intervals, and the solid line is the estimated proportion power of psychology by year, circle sizes reflect the relative weighting of articles.</w:t>
      </w:r>
    </w:p>
    <w:p w14:paraId="0232D1CE" w14:textId="77777777" w:rsidR="00852307" w:rsidRDefault="00852307">
      <w:pPr>
        <w:rPr>
          <w:rFonts w:cstheme="minorHAnsi"/>
        </w:rPr>
      </w:pPr>
      <w:r>
        <w:rPr>
          <w:rFonts w:cstheme="minorHAnsi"/>
        </w:rPr>
        <w:br w:type="page"/>
      </w:r>
    </w:p>
    <w:p w14:paraId="08B9BC25" w14:textId="11DDB9EF" w:rsidR="00852307" w:rsidRPr="004422F7" w:rsidRDefault="00852307" w:rsidP="00852307">
      <w:pPr>
        <w:spacing w:line="360" w:lineRule="auto"/>
        <w:rPr>
          <w:rFonts w:cstheme="minorHAnsi"/>
        </w:rPr>
      </w:pPr>
      <w:r>
        <w:rPr>
          <w:rFonts w:cstheme="minorHAnsi"/>
        </w:rPr>
        <w:lastRenderedPageBreak/>
        <w:t>5.</w:t>
      </w:r>
      <w:r w:rsidRPr="004422F7">
        <w:rPr>
          <w:rFonts w:cstheme="minorHAnsi"/>
        </w:rPr>
        <w:t xml:space="preserve">3.2.2 </w:t>
      </w:r>
      <w:r>
        <w:rPr>
          <w:rFonts w:cstheme="minorHAnsi"/>
        </w:rPr>
        <w:t>Secondary m</w:t>
      </w:r>
      <w:r w:rsidRPr="004422F7">
        <w:rPr>
          <w:rFonts w:cstheme="minorHAnsi"/>
        </w:rPr>
        <w:t>eta-</w:t>
      </w:r>
      <w:r>
        <w:rPr>
          <w:rFonts w:cstheme="minorHAnsi"/>
        </w:rPr>
        <w:t>regression</w:t>
      </w:r>
      <w:r w:rsidRPr="004422F7">
        <w:rPr>
          <w:rFonts w:cstheme="minorHAnsi"/>
        </w:rPr>
        <w:t xml:space="preserve"> results</w:t>
      </w:r>
    </w:p>
    <w:p w14:paraId="58739C26" w14:textId="7DAE496A" w:rsidR="00852307" w:rsidRPr="00526A43" w:rsidRDefault="00852307" w:rsidP="00852307">
      <w:pPr>
        <w:spacing w:line="360" w:lineRule="auto"/>
        <w:ind w:firstLine="720"/>
        <w:rPr>
          <w:rFonts w:cstheme="minorHAnsi"/>
        </w:rPr>
      </w:pPr>
      <w:r>
        <w:rPr>
          <w:rFonts w:cstheme="minorHAnsi"/>
        </w:rPr>
        <w:t xml:space="preserve">The estimated mean proportion of researchers reporting a power analysis was </w:t>
      </w:r>
      <w:r w:rsidRPr="004422F7">
        <w:rPr>
          <w:rFonts w:cstheme="minorHAnsi"/>
        </w:rPr>
        <w:t>2.</w:t>
      </w:r>
      <w:r>
        <w:rPr>
          <w:rFonts w:cstheme="minorHAnsi"/>
        </w:rPr>
        <w:t>2</w:t>
      </w:r>
      <w:r w:rsidRPr="004422F7">
        <w:rPr>
          <w:rFonts w:cstheme="minorHAnsi"/>
        </w:rPr>
        <w:t>%, 95% CIs [</w:t>
      </w:r>
      <w:r>
        <w:rPr>
          <w:rFonts w:cstheme="minorHAnsi"/>
        </w:rPr>
        <w:t>0.4</w:t>
      </w:r>
      <w:r w:rsidRPr="004422F7">
        <w:rPr>
          <w:rFonts w:cstheme="minorHAnsi"/>
        </w:rPr>
        <w:t xml:space="preserve">%, </w:t>
      </w:r>
      <w:r>
        <w:rPr>
          <w:rFonts w:cstheme="minorHAnsi"/>
        </w:rPr>
        <w:t>5.0</w:t>
      </w:r>
      <w:r w:rsidRPr="004422F7">
        <w:rPr>
          <w:rFonts w:cstheme="minorHAnsi"/>
        </w:rPr>
        <w:t xml:space="preserve">%]. </w:t>
      </w:r>
      <w:r>
        <w:rPr>
          <w:rFonts w:cstheme="minorHAnsi"/>
        </w:rPr>
        <w:t xml:space="preserve">There is a negligible estimated change in increase in estimated power analysis reporting rates over time, with an estimated change in Freeman-Tukey double arcsine transformed units of </w:t>
      </w:r>
      <w:r w:rsidRPr="00D11DCE">
        <w:rPr>
          <w:rFonts w:cstheme="minorHAnsi"/>
        </w:rPr>
        <w:t>0.00</w:t>
      </w:r>
      <w:r>
        <w:rPr>
          <w:rFonts w:cstheme="minorHAnsi"/>
        </w:rPr>
        <w:t xml:space="preserve">4 95% CI </w:t>
      </w:r>
      <w:r w:rsidRPr="00D11DCE">
        <w:rPr>
          <w:rFonts w:cstheme="minorHAnsi"/>
        </w:rPr>
        <w:t>[0.00</w:t>
      </w:r>
      <w:r w:rsidR="000F6E87">
        <w:rPr>
          <w:rFonts w:cstheme="minorHAnsi"/>
        </w:rPr>
        <w:t>1</w:t>
      </w:r>
      <w:r w:rsidRPr="00D11DCE">
        <w:rPr>
          <w:rFonts w:cstheme="minorHAnsi"/>
        </w:rPr>
        <w:t>, 0.0</w:t>
      </w:r>
      <w:r>
        <w:rPr>
          <w:rFonts w:cstheme="minorHAnsi"/>
        </w:rPr>
        <w:t>0</w:t>
      </w:r>
      <w:r w:rsidR="000F6E87">
        <w:rPr>
          <w:rFonts w:cstheme="minorHAnsi"/>
        </w:rPr>
        <w:t>7</w:t>
      </w:r>
      <w:r w:rsidRPr="00D11DCE">
        <w:rPr>
          <w:rFonts w:cstheme="minorHAnsi"/>
        </w:rPr>
        <w:t>]</w:t>
      </w:r>
      <w:r>
        <w:rPr>
          <w:rFonts w:cstheme="minorHAnsi"/>
        </w:rPr>
        <w:t xml:space="preserve"> per year</w:t>
      </w:r>
      <w:r w:rsidR="00B05D3A">
        <w:rPr>
          <w:rFonts w:cstheme="minorHAnsi"/>
        </w:rPr>
        <w:t>.</w:t>
      </w:r>
      <w:r w:rsidR="00BD2BAA">
        <w:rPr>
          <w:rFonts w:cstheme="minorHAnsi"/>
        </w:rPr>
        <w:t xml:space="preserve"> See Figure </w:t>
      </w:r>
      <w:r w:rsidR="00BD2BAA" w:rsidRPr="004422F7">
        <w:rPr>
          <w:rFonts w:cstheme="minorHAnsi"/>
          <w:i/>
        </w:rPr>
        <w:t>[Secondary meta-regression with exclusions]</w:t>
      </w:r>
      <w:r w:rsidR="00BD2BAA">
        <w:rPr>
          <w:rFonts w:cstheme="minorHAnsi"/>
        </w:rPr>
        <w:t xml:space="preserve"> for an easily interpretable meta-regression scatterplot of the datapoints over time</w:t>
      </w:r>
      <w:r w:rsidR="00BD2BAA" w:rsidRPr="004422F7">
        <w:rPr>
          <w:rFonts w:cstheme="minorHAnsi"/>
        </w:rPr>
        <w:t xml:space="preserve"> </w:t>
      </w:r>
      <w:r w:rsidR="00BD2BAA">
        <w:rPr>
          <w:rFonts w:cstheme="minorHAnsi"/>
        </w:rPr>
        <w:t xml:space="preserve">and </w:t>
      </w:r>
      <w:r w:rsidRPr="004422F7">
        <w:rPr>
          <w:rFonts w:cstheme="minorHAnsi"/>
          <w:i/>
        </w:rPr>
        <w:t>Figure [Secondary meta-analysis with exclusions]</w:t>
      </w:r>
      <w:r w:rsidRPr="004422F7">
        <w:rPr>
          <w:rFonts w:cstheme="minorHAnsi"/>
        </w:rPr>
        <w:t xml:space="preserve"> for a forest plot of th</w:t>
      </w:r>
      <w:r w:rsidR="00BD2BAA">
        <w:rPr>
          <w:rFonts w:cstheme="minorHAnsi"/>
        </w:rPr>
        <w:t>is analysis</w:t>
      </w:r>
      <w:r w:rsidRPr="004422F7">
        <w:rPr>
          <w:rFonts w:cstheme="minorHAnsi"/>
        </w:rPr>
        <w:t xml:space="preserve">. </w:t>
      </w:r>
      <w:r>
        <w:rPr>
          <w:rFonts w:cstheme="minorHAnsi"/>
        </w:rPr>
        <w:t xml:space="preserve">The is significant heterogeneity in the proportion of studies reporting a power analysis remained, </w:t>
      </w:r>
      <w:proofErr w:type="gramStart"/>
      <w:r w:rsidRPr="00C81D46">
        <w:t>Q</w:t>
      </w:r>
      <w:r>
        <w:t>E</w:t>
      </w:r>
      <w:r w:rsidRPr="00C81D46">
        <w:t>(</w:t>
      </w:r>
      <w:proofErr w:type="gramEnd"/>
      <w:r>
        <w:t>19</w:t>
      </w:r>
      <w:r w:rsidRPr="00C81D46">
        <w:t xml:space="preserve">) </w:t>
      </w:r>
      <w:r>
        <w:t xml:space="preserve">= </w:t>
      </w:r>
      <w:r w:rsidRPr="00233B21">
        <w:t>85.8</w:t>
      </w:r>
      <w:r>
        <w:t>6</w:t>
      </w:r>
      <w:r w:rsidRPr="00C81D46">
        <w:t xml:space="preserve">, </w:t>
      </w:r>
      <w:r w:rsidRPr="001D6844">
        <w:rPr>
          <w:i/>
        </w:rPr>
        <w:t>p</w:t>
      </w:r>
      <w:r w:rsidRPr="00C81D46">
        <w:t xml:space="preserve"> &lt;</w:t>
      </w:r>
      <w:r>
        <w:t xml:space="preserve"> </w:t>
      </w:r>
      <w:r w:rsidRPr="00C81D46">
        <w:t>.001</w:t>
      </w:r>
      <w:r w:rsidRPr="00485227">
        <w:rPr>
          <w:rFonts w:cstheme="minorHAnsi"/>
        </w:rPr>
        <w:t xml:space="preserve">, </w:t>
      </w:r>
      <w:r>
        <w:rPr>
          <w:rFonts w:cstheme="minorHAnsi"/>
        </w:rPr>
        <w:t>unsurprisingly given the heterogenous population included in this body of research.</w:t>
      </w:r>
      <w:r>
        <w:rPr>
          <w:noProof/>
        </w:rPr>
        <w:drawing>
          <wp:inline distT="0" distB="0" distL="0" distR="0" wp14:anchorId="71BF5ED8" wp14:editId="55A685CB">
            <wp:extent cx="5723890" cy="30041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p>
    <w:p w14:paraId="663A4D4C" w14:textId="77777777" w:rsidR="00852307" w:rsidRPr="004422F7" w:rsidRDefault="00852307" w:rsidP="00852307">
      <w:pPr>
        <w:spacing w:line="360" w:lineRule="auto"/>
        <w:rPr>
          <w:rFonts w:cstheme="minorHAnsi"/>
        </w:rPr>
      </w:pPr>
      <w:r w:rsidRPr="004422F7">
        <w:rPr>
          <w:rFonts w:cstheme="minorHAnsi"/>
          <w:i/>
        </w:rPr>
        <w:t>Figure [Secondary meta-analysis with exclusions]</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65B4413C" w14:textId="77777777" w:rsidR="00852307" w:rsidRPr="004422F7" w:rsidRDefault="00852307" w:rsidP="00852307">
      <w:pPr>
        <w:rPr>
          <w:rFonts w:cstheme="minorHAnsi"/>
          <w:noProof/>
        </w:rPr>
      </w:pPr>
    </w:p>
    <w:p w14:paraId="4F3798D3" w14:textId="77777777" w:rsidR="00852307" w:rsidRDefault="00852307" w:rsidP="00852307">
      <w:pPr>
        <w:rPr>
          <w:rFonts w:cstheme="minorHAnsi"/>
        </w:rPr>
      </w:pPr>
      <w:r>
        <w:rPr>
          <w:rFonts w:cstheme="minorHAnsi"/>
        </w:rPr>
        <w:br w:type="page"/>
      </w:r>
    </w:p>
    <w:p w14:paraId="22EEC46D" w14:textId="77777777" w:rsidR="00852307" w:rsidRPr="004422F7" w:rsidRDefault="00852307" w:rsidP="00852307">
      <w:pPr>
        <w:widowControl w:val="0"/>
        <w:autoSpaceDE w:val="0"/>
        <w:autoSpaceDN w:val="0"/>
        <w:adjustRightInd w:val="0"/>
        <w:rPr>
          <w:rFonts w:cstheme="minorHAnsi"/>
        </w:rPr>
      </w:pPr>
      <w:r w:rsidRPr="004422F7">
        <w:rPr>
          <w:rFonts w:cstheme="minorHAnsi"/>
        </w:rPr>
        <w:lastRenderedPageBreak/>
        <w:t>Table [Meta-regression]</w:t>
      </w:r>
      <w:r>
        <w:rPr>
          <w:rFonts w:cstheme="minorHAnsi"/>
        </w:rPr>
        <w:t>.</w:t>
      </w:r>
    </w:p>
    <w:p w14:paraId="3CF2410C" w14:textId="77777777" w:rsidR="00852307" w:rsidRDefault="00852307" w:rsidP="00852307">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 Note values in this table are Freeman-Tukey double arcsine transformed.</w:t>
      </w:r>
    </w:p>
    <w:tbl>
      <w:tblPr>
        <w:tblW w:w="8547" w:type="dxa"/>
        <w:tblInd w:w="100" w:type="dxa"/>
        <w:tblLayout w:type="fixed"/>
        <w:tblCellMar>
          <w:left w:w="100" w:type="dxa"/>
          <w:right w:w="100" w:type="dxa"/>
        </w:tblCellMar>
        <w:tblLook w:val="0000" w:firstRow="0" w:lastRow="0" w:firstColumn="0" w:lastColumn="0" w:noHBand="0" w:noVBand="0"/>
      </w:tblPr>
      <w:tblGrid>
        <w:gridCol w:w="1885"/>
        <w:gridCol w:w="850"/>
        <w:gridCol w:w="1843"/>
        <w:gridCol w:w="850"/>
        <w:gridCol w:w="3119"/>
      </w:tblGrid>
      <w:tr w:rsidR="00852307" w:rsidRPr="004422F7" w14:paraId="39C1D420" w14:textId="77777777" w:rsidTr="0034086C">
        <w:tc>
          <w:tcPr>
            <w:tcW w:w="1885" w:type="dxa"/>
            <w:tcBorders>
              <w:top w:val="single" w:sz="6" w:space="0" w:color="auto"/>
              <w:left w:val="nil"/>
              <w:bottom w:val="nil"/>
              <w:right w:val="nil"/>
            </w:tcBorders>
            <w:vAlign w:val="center"/>
          </w:tcPr>
          <w:p w14:paraId="34B62CB9" w14:textId="77777777" w:rsidR="00852307" w:rsidRPr="00F34B03" w:rsidRDefault="00852307" w:rsidP="0034086C">
            <w:pPr>
              <w:widowControl w:val="0"/>
              <w:autoSpaceDE w:val="0"/>
              <w:autoSpaceDN w:val="0"/>
              <w:adjustRightInd w:val="0"/>
              <w:jc w:val="right"/>
              <w:rPr>
                <w:rFonts w:cstheme="minorHAnsi"/>
              </w:rPr>
            </w:pPr>
            <w:r w:rsidRPr="00F34B03">
              <w:rPr>
                <w:rFonts w:cstheme="minorHAnsi"/>
              </w:rPr>
              <w:t>Coefficient</w:t>
            </w:r>
          </w:p>
        </w:tc>
        <w:tc>
          <w:tcPr>
            <w:tcW w:w="850" w:type="dxa"/>
            <w:tcBorders>
              <w:top w:val="single" w:sz="6" w:space="0" w:color="auto"/>
              <w:left w:val="nil"/>
              <w:bottom w:val="nil"/>
              <w:right w:val="nil"/>
            </w:tcBorders>
            <w:vAlign w:val="center"/>
          </w:tcPr>
          <w:p w14:paraId="4BDE73FF"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i/>
                <w:iCs/>
              </w:rPr>
              <w:t>b</w:t>
            </w:r>
          </w:p>
        </w:tc>
        <w:tc>
          <w:tcPr>
            <w:tcW w:w="1843" w:type="dxa"/>
            <w:tcBorders>
              <w:top w:val="single" w:sz="6" w:space="0" w:color="auto"/>
              <w:left w:val="nil"/>
              <w:bottom w:val="nil"/>
              <w:right w:val="nil"/>
            </w:tcBorders>
            <w:vAlign w:val="center"/>
          </w:tcPr>
          <w:p w14:paraId="3014DFB8"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i/>
                <w:iCs/>
              </w:rPr>
              <w:t>b</w:t>
            </w:r>
          </w:p>
          <w:p w14:paraId="2BD766C5"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rPr>
              <w:t>95% CI</w:t>
            </w:r>
          </w:p>
          <w:p w14:paraId="018E4DA4"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rPr>
              <w:t>[LL, UL]</w:t>
            </w:r>
          </w:p>
        </w:tc>
        <w:tc>
          <w:tcPr>
            <w:tcW w:w="850" w:type="dxa"/>
            <w:tcBorders>
              <w:top w:val="single" w:sz="6" w:space="0" w:color="auto"/>
              <w:left w:val="nil"/>
              <w:bottom w:val="nil"/>
              <w:right w:val="nil"/>
            </w:tcBorders>
            <w:vAlign w:val="center"/>
          </w:tcPr>
          <w:p w14:paraId="4B453749"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i/>
                <w:iCs/>
              </w:rPr>
              <w:t>p</w:t>
            </w:r>
          </w:p>
        </w:tc>
        <w:tc>
          <w:tcPr>
            <w:tcW w:w="3119" w:type="dxa"/>
            <w:tcBorders>
              <w:top w:val="single" w:sz="6" w:space="0" w:color="auto"/>
              <w:left w:val="nil"/>
              <w:bottom w:val="nil"/>
              <w:right w:val="nil"/>
            </w:tcBorders>
          </w:tcPr>
          <w:p w14:paraId="3966D9E4" w14:textId="77777777" w:rsidR="00852307" w:rsidRPr="00F34B03" w:rsidRDefault="00852307" w:rsidP="0034086C">
            <w:pPr>
              <w:widowControl w:val="0"/>
              <w:autoSpaceDE w:val="0"/>
              <w:autoSpaceDN w:val="0"/>
              <w:adjustRightInd w:val="0"/>
              <w:jc w:val="center"/>
              <w:rPr>
                <w:rFonts w:cstheme="minorHAnsi"/>
              </w:rPr>
            </w:pPr>
            <w:r w:rsidRPr="00F34B03">
              <w:rPr>
                <w:rFonts w:cstheme="minorHAnsi"/>
              </w:rPr>
              <w:t>Random effects and variance</w:t>
            </w:r>
          </w:p>
        </w:tc>
      </w:tr>
      <w:tr w:rsidR="00852307" w:rsidRPr="004422F7" w14:paraId="1673AE85" w14:textId="77777777" w:rsidTr="0034086C">
        <w:tc>
          <w:tcPr>
            <w:tcW w:w="1885" w:type="dxa"/>
            <w:tcBorders>
              <w:top w:val="single" w:sz="6" w:space="0" w:color="auto"/>
              <w:left w:val="nil"/>
              <w:bottom w:val="nil"/>
              <w:right w:val="nil"/>
            </w:tcBorders>
            <w:vAlign w:val="center"/>
          </w:tcPr>
          <w:p w14:paraId="5BF3905D" w14:textId="77777777" w:rsidR="00852307" w:rsidRPr="00F34B03" w:rsidRDefault="00852307" w:rsidP="0034086C">
            <w:pPr>
              <w:widowControl w:val="0"/>
              <w:autoSpaceDE w:val="0"/>
              <w:autoSpaceDN w:val="0"/>
              <w:adjustRightInd w:val="0"/>
              <w:jc w:val="right"/>
              <w:rPr>
                <w:rFonts w:cstheme="minorHAnsi"/>
              </w:rPr>
            </w:pPr>
            <w:r w:rsidRPr="00F34B03">
              <w:rPr>
                <w:rFonts w:cstheme="minorHAnsi"/>
              </w:rPr>
              <w:t>Intercept</w:t>
            </w:r>
          </w:p>
        </w:tc>
        <w:tc>
          <w:tcPr>
            <w:tcW w:w="850" w:type="dxa"/>
            <w:tcBorders>
              <w:top w:val="single" w:sz="6" w:space="0" w:color="auto"/>
              <w:left w:val="nil"/>
              <w:bottom w:val="nil"/>
              <w:right w:val="nil"/>
            </w:tcBorders>
            <w:vAlign w:val="center"/>
          </w:tcPr>
          <w:p w14:paraId="29F6173A" w14:textId="4DEF1484" w:rsidR="00852307" w:rsidRPr="00F34B03" w:rsidRDefault="00852307" w:rsidP="0034086C">
            <w:pPr>
              <w:widowControl w:val="0"/>
              <w:tabs>
                <w:tab w:val="decimal" w:leader="dot" w:pos="547"/>
              </w:tabs>
              <w:autoSpaceDE w:val="0"/>
              <w:autoSpaceDN w:val="0"/>
              <w:adjustRightInd w:val="0"/>
              <w:rPr>
                <w:rFonts w:cstheme="minorHAnsi"/>
              </w:rPr>
            </w:pPr>
            <w:r w:rsidRPr="00F34B03">
              <w:rPr>
                <w:rFonts w:cstheme="minorHAnsi"/>
              </w:rPr>
              <w:t>.</w:t>
            </w:r>
            <w:r w:rsidR="000F6E87" w:rsidRPr="00F34B03">
              <w:rPr>
                <w:rFonts w:cstheme="minorHAnsi"/>
              </w:rPr>
              <w:t>16</w:t>
            </w:r>
            <w:r w:rsidR="009320E7" w:rsidRPr="00F34B03">
              <w:rPr>
                <w:rFonts w:cstheme="minorHAnsi"/>
              </w:rPr>
              <w:t>8</w:t>
            </w:r>
          </w:p>
        </w:tc>
        <w:tc>
          <w:tcPr>
            <w:tcW w:w="1843" w:type="dxa"/>
            <w:tcBorders>
              <w:top w:val="single" w:sz="6" w:space="0" w:color="auto"/>
              <w:left w:val="nil"/>
              <w:bottom w:val="nil"/>
              <w:right w:val="nil"/>
            </w:tcBorders>
            <w:vAlign w:val="center"/>
          </w:tcPr>
          <w:p w14:paraId="60E5E4EF" w14:textId="636D7368" w:rsidR="00852307" w:rsidRPr="00F34B03" w:rsidRDefault="00852307" w:rsidP="0034086C">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000F6E87" w:rsidRPr="00F34B03">
              <w:rPr>
                <w:rFonts w:cstheme="minorHAnsi"/>
              </w:rPr>
              <w:t>0.0964  0.2393</w:t>
            </w:r>
            <w:proofErr w:type="gramEnd"/>
            <w:r w:rsidRPr="00F34B03">
              <w:rPr>
                <w:rFonts w:cstheme="minorHAnsi"/>
              </w:rPr>
              <w:t>]</w:t>
            </w:r>
          </w:p>
        </w:tc>
        <w:tc>
          <w:tcPr>
            <w:tcW w:w="850" w:type="dxa"/>
            <w:tcBorders>
              <w:top w:val="single" w:sz="6" w:space="0" w:color="auto"/>
              <w:left w:val="nil"/>
              <w:bottom w:val="nil"/>
              <w:right w:val="nil"/>
            </w:tcBorders>
            <w:vAlign w:val="center"/>
          </w:tcPr>
          <w:p w14:paraId="6E8C8EFF" w14:textId="77777777" w:rsidR="00852307" w:rsidRPr="00F34B03" w:rsidRDefault="00852307" w:rsidP="0034086C">
            <w:pPr>
              <w:widowControl w:val="0"/>
              <w:tabs>
                <w:tab w:val="decimal" w:leader="dot" w:pos="130"/>
              </w:tabs>
              <w:autoSpaceDE w:val="0"/>
              <w:autoSpaceDN w:val="0"/>
              <w:adjustRightInd w:val="0"/>
              <w:jc w:val="center"/>
              <w:rPr>
                <w:rFonts w:cstheme="minorHAnsi"/>
              </w:rPr>
            </w:pPr>
            <w:r w:rsidRPr="00F34B03">
              <w:rPr>
                <w:rFonts w:cstheme="minorHAnsi"/>
              </w:rPr>
              <w:t>&lt; .001</w:t>
            </w:r>
          </w:p>
        </w:tc>
        <w:tc>
          <w:tcPr>
            <w:tcW w:w="3119" w:type="dxa"/>
            <w:tcBorders>
              <w:top w:val="single" w:sz="6" w:space="0" w:color="auto"/>
              <w:left w:val="nil"/>
              <w:bottom w:val="nil"/>
              <w:right w:val="nil"/>
            </w:tcBorders>
          </w:tcPr>
          <w:p w14:paraId="2156B53D" w14:textId="77777777" w:rsidR="00852307" w:rsidRPr="00F34B03" w:rsidRDefault="00852307" w:rsidP="0034086C">
            <w:pPr>
              <w:widowControl w:val="0"/>
              <w:tabs>
                <w:tab w:val="decimal" w:leader="dot" w:pos="267"/>
              </w:tabs>
              <w:autoSpaceDE w:val="0"/>
              <w:autoSpaceDN w:val="0"/>
              <w:adjustRightInd w:val="0"/>
              <w:rPr>
                <w:rFonts w:cstheme="minorHAnsi"/>
              </w:rPr>
            </w:pPr>
          </w:p>
        </w:tc>
      </w:tr>
      <w:tr w:rsidR="00852307" w:rsidRPr="004422F7" w14:paraId="60C7DD77" w14:textId="77777777" w:rsidTr="0034086C">
        <w:tc>
          <w:tcPr>
            <w:tcW w:w="1885" w:type="dxa"/>
            <w:tcBorders>
              <w:top w:val="nil"/>
              <w:left w:val="nil"/>
              <w:right w:val="nil"/>
            </w:tcBorders>
            <w:vAlign w:val="center"/>
          </w:tcPr>
          <w:p w14:paraId="6EFAD11F" w14:textId="77777777" w:rsidR="00852307" w:rsidRPr="00F34B03" w:rsidRDefault="00852307" w:rsidP="0034086C">
            <w:pPr>
              <w:widowControl w:val="0"/>
              <w:autoSpaceDE w:val="0"/>
              <w:autoSpaceDN w:val="0"/>
              <w:adjustRightInd w:val="0"/>
              <w:jc w:val="right"/>
              <w:rPr>
                <w:rFonts w:cstheme="minorHAnsi"/>
              </w:rPr>
            </w:pPr>
            <w:r w:rsidRPr="00F34B03">
              <w:rPr>
                <w:rFonts w:cstheme="minorHAnsi"/>
              </w:rPr>
              <w:t>Year</w:t>
            </w:r>
          </w:p>
        </w:tc>
        <w:tc>
          <w:tcPr>
            <w:tcW w:w="850" w:type="dxa"/>
            <w:tcBorders>
              <w:top w:val="nil"/>
              <w:left w:val="nil"/>
              <w:right w:val="nil"/>
            </w:tcBorders>
            <w:vAlign w:val="center"/>
          </w:tcPr>
          <w:p w14:paraId="273583EE" w14:textId="645B353F" w:rsidR="00852307" w:rsidRPr="00F34B03" w:rsidRDefault="00852307" w:rsidP="0034086C">
            <w:pPr>
              <w:widowControl w:val="0"/>
              <w:tabs>
                <w:tab w:val="decimal" w:leader="dot" w:pos="547"/>
              </w:tabs>
              <w:autoSpaceDE w:val="0"/>
              <w:autoSpaceDN w:val="0"/>
              <w:adjustRightInd w:val="0"/>
              <w:rPr>
                <w:rFonts w:cstheme="minorHAnsi"/>
              </w:rPr>
            </w:pPr>
            <w:r w:rsidRPr="00F34B03">
              <w:rPr>
                <w:rFonts w:cstheme="minorHAnsi"/>
              </w:rPr>
              <w:t>0.00</w:t>
            </w:r>
            <w:r w:rsidR="000F6E87" w:rsidRPr="00F34B03">
              <w:rPr>
                <w:rFonts w:cstheme="minorHAnsi"/>
              </w:rPr>
              <w:t>3</w:t>
            </w:r>
          </w:p>
        </w:tc>
        <w:tc>
          <w:tcPr>
            <w:tcW w:w="1843" w:type="dxa"/>
            <w:tcBorders>
              <w:top w:val="nil"/>
              <w:left w:val="nil"/>
              <w:right w:val="nil"/>
            </w:tcBorders>
            <w:vAlign w:val="center"/>
          </w:tcPr>
          <w:p w14:paraId="4B130A11" w14:textId="78AD24E3" w:rsidR="00852307" w:rsidRPr="00F34B03" w:rsidRDefault="000F6E87" w:rsidP="0034086C">
            <w:pPr>
              <w:widowControl w:val="0"/>
              <w:tabs>
                <w:tab w:val="decimal" w:leader="dot" w:pos="277"/>
              </w:tabs>
              <w:autoSpaceDE w:val="0"/>
              <w:autoSpaceDN w:val="0"/>
              <w:adjustRightInd w:val="0"/>
              <w:jc w:val="center"/>
              <w:rPr>
                <w:rFonts w:cstheme="minorHAnsi"/>
              </w:rPr>
            </w:pPr>
            <w:r w:rsidRPr="00F34B03">
              <w:rPr>
                <w:rFonts w:cstheme="minorHAnsi"/>
              </w:rPr>
              <w:t>[</w:t>
            </w:r>
            <w:proofErr w:type="gramStart"/>
            <w:r w:rsidRPr="00F34B03">
              <w:rPr>
                <w:rFonts w:cstheme="minorHAnsi"/>
              </w:rPr>
              <w:t>0.0006  0.0067</w:t>
            </w:r>
            <w:proofErr w:type="gramEnd"/>
            <w:r w:rsidR="00852307" w:rsidRPr="00F34B03">
              <w:rPr>
                <w:rFonts w:cstheme="minorHAnsi"/>
              </w:rPr>
              <w:t>]</w:t>
            </w:r>
          </w:p>
        </w:tc>
        <w:tc>
          <w:tcPr>
            <w:tcW w:w="850" w:type="dxa"/>
            <w:tcBorders>
              <w:top w:val="nil"/>
              <w:left w:val="nil"/>
              <w:right w:val="nil"/>
            </w:tcBorders>
            <w:vAlign w:val="center"/>
          </w:tcPr>
          <w:p w14:paraId="34760864" w14:textId="63C6984A" w:rsidR="00852307" w:rsidRPr="00F34B03" w:rsidRDefault="007F6565" w:rsidP="0034086C">
            <w:pPr>
              <w:widowControl w:val="0"/>
              <w:tabs>
                <w:tab w:val="decimal" w:leader="dot" w:pos="130"/>
              </w:tabs>
              <w:autoSpaceDE w:val="0"/>
              <w:autoSpaceDN w:val="0"/>
              <w:adjustRightInd w:val="0"/>
              <w:jc w:val="center"/>
              <w:rPr>
                <w:rFonts w:cstheme="minorHAnsi"/>
              </w:rPr>
            </w:pPr>
            <w:r w:rsidRPr="00F34B03">
              <w:rPr>
                <w:rFonts w:cstheme="minorHAnsi"/>
              </w:rPr>
              <w:t>.02</w:t>
            </w:r>
          </w:p>
        </w:tc>
        <w:tc>
          <w:tcPr>
            <w:tcW w:w="3119" w:type="dxa"/>
            <w:tcBorders>
              <w:top w:val="nil"/>
              <w:left w:val="nil"/>
              <w:right w:val="nil"/>
            </w:tcBorders>
          </w:tcPr>
          <w:p w14:paraId="2F2CB27B" w14:textId="77777777" w:rsidR="00852307" w:rsidRPr="00F34B03" w:rsidRDefault="00852307" w:rsidP="0034086C">
            <w:pPr>
              <w:widowControl w:val="0"/>
              <w:tabs>
                <w:tab w:val="decimal" w:leader="dot" w:pos="267"/>
              </w:tabs>
              <w:autoSpaceDE w:val="0"/>
              <w:autoSpaceDN w:val="0"/>
              <w:adjustRightInd w:val="0"/>
              <w:rPr>
                <w:rFonts w:cstheme="minorHAnsi"/>
              </w:rPr>
            </w:pPr>
          </w:p>
        </w:tc>
      </w:tr>
      <w:tr w:rsidR="000F6E87" w:rsidRPr="004422F7" w14:paraId="4D7DE281" w14:textId="77777777" w:rsidTr="0034086C">
        <w:tc>
          <w:tcPr>
            <w:tcW w:w="1885" w:type="dxa"/>
            <w:tcBorders>
              <w:top w:val="nil"/>
              <w:left w:val="nil"/>
              <w:right w:val="nil"/>
            </w:tcBorders>
            <w:vAlign w:val="center"/>
          </w:tcPr>
          <w:p w14:paraId="5D0F824B" w14:textId="77777777" w:rsidR="000F6E87" w:rsidRPr="00F34B03" w:rsidRDefault="000F6E87" w:rsidP="0034086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37065F79" w14:textId="77777777" w:rsidR="000F6E87" w:rsidRPr="00F34B03" w:rsidRDefault="000F6E87" w:rsidP="0034086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0A8971D6" w14:textId="77777777" w:rsidR="000F6E87" w:rsidRPr="00F34B03" w:rsidRDefault="000F6E87" w:rsidP="0034086C">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55E0E027" w14:textId="77777777" w:rsidR="000F6E87" w:rsidRPr="00F34B03" w:rsidRDefault="000F6E87" w:rsidP="0034086C">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2F0427F6" w14:textId="2CD8BA98" w:rsidR="000F6E87" w:rsidRPr="00F34B03" w:rsidRDefault="003C628A" w:rsidP="0034086C">
            <w:pPr>
              <w:widowControl w:val="0"/>
              <w:tabs>
                <w:tab w:val="decimal" w:leader="dot" w:pos="267"/>
              </w:tabs>
              <w:autoSpaceDE w:val="0"/>
              <w:autoSpaceDN w:val="0"/>
              <w:adjustRightInd w:val="0"/>
              <w:rPr>
                <w:rFonts w:cstheme="minorHAnsi"/>
              </w:rPr>
            </w:pPr>
            <w:r w:rsidRPr="00F34B03">
              <w:rPr>
                <w:rFonts w:cstheme="minorHAnsi"/>
              </w:rPr>
              <w:t>Effect σ</w:t>
            </w:r>
            <w:r w:rsidRPr="00F34B03">
              <w:rPr>
                <w:rFonts w:cstheme="minorHAnsi"/>
                <w:vertAlign w:val="superscript"/>
              </w:rPr>
              <w:t>2</w:t>
            </w:r>
            <w:r w:rsidRPr="00F34B03">
              <w:rPr>
                <w:rFonts w:cstheme="minorHAnsi"/>
              </w:rPr>
              <w:t xml:space="preserve"> = </w:t>
            </w:r>
            <w:r w:rsidRPr="000F6E87">
              <w:rPr>
                <w:rFonts w:eastAsia="Times New Roman" w:cstheme="minorHAnsi"/>
                <w:color w:val="000000"/>
                <w:bdr w:val="none" w:sz="0" w:space="0" w:color="auto" w:frame="1"/>
                <w:lang w:val="en-AU" w:eastAsia="en-AU"/>
              </w:rPr>
              <w:t>0.00</w:t>
            </w:r>
            <w:r w:rsidRPr="00F34B03">
              <w:rPr>
                <w:rFonts w:eastAsia="Times New Roman" w:cstheme="minorHAnsi"/>
                <w:color w:val="000000"/>
                <w:bdr w:val="none" w:sz="0" w:space="0" w:color="auto" w:frame="1"/>
                <w:lang w:val="en-AU" w:eastAsia="en-AU"/>
              </w:rPr>
              <w:t>0</w:t>
            </w:r>
            <w:r w:rsidRPr="00F34B03">
              <w:rPr>
                <w:rFonts w:cstheme="minorHAnsi"/>
              </w:rPr>
              <w:t>, n = 21</w:t>
            </w:r>
          </w:p>
        </w:tc>
      </w:tr>
      <w:tr w:rsidR="00852307" w:rsidRPr="004422F7" w14:paraId="3086F5C4" w14:textId="77777777" w:rsidTr="0034086C">
        <w:tc>
          <w:tcPr>
            <w:tcW w:w="1885" w:type="dxa"/>
            <w:tcBorders>
              <w:top w:val="nil"/>
              <w:left w:val="nil"/>
              <w:right w:val="nil"/>
            </w:tcBorders>
            <w:vAlign w:val="center"/>
          </w:tcPr>
          <w:p w14:paraId="6E8814B1" w14:textId="77777777" w:rsidR="00852307" w:rsidRPr="00F34B03" w:rsidRDefault="00852307" w:rsidP="0034086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758EAACE" w14:textId="77777777" w:rsidR="00852307" w:rsidRPr="00F34B03" w:rsidRDefault="00852307" w:rsidP="0034086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7D3B9F3D" w14:textId="77777777" w:rsidR="00852307" w:rsidRPr="00F34B03" w:rsidRDefault="00852307" w:rsidP="0034086C">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7358D17B" w14:textId="77777777" w:rsidR="00852307" w:rsidRPr="00F34B03" w:rsidRDefault="00852307" w:rsidP="0034086C">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3169524C" w14:textId="55336EC8" w:rsidR="00852307" w:rsidRPr="00F34B03" w:rsidRDefault="00852307" w:rsidP="0034086C">
            <w:pPr>
              <w:widowControl w:val="0"/>
              <w:tabs>
                <w:tab w:val="decimal" w:leader="dot" w:pos="267"/>
              </w:tabs>
              <w:autoSpaceDE w:val="0"/>
              <w:autoSpaceDN w:val="0"/>
              <w:adjustRightInd w:val="0"/>
              <w:rPr>
                <w:rFonts w:cstheme="minorHAnsi"/>
              </w:rPr>
            </w:pPr>
            <w:r w:rsidRPr="00F34B03">
              <w:rPr>
                <w:rFonts w:cstheme="minorHAnsi"/>
              </w:rPr>
              <w:t>Article σ</w:t>
            </w:r>
            <w:r w:rsidRPr="00F34B03">
              <w:rPr>
                <w:rFonts w:cstheme="minorHAnsi"/>
                <w:vertAlign w:val="superscript"/>
              </w:rPr>
              <w:t>2</w:t>
            </w:r>
            <w:r w:rsidRPr="00F34B03">
              <w:rPr>
                <w:rFonts w:cstheme="minorHAnsi"/>
              </w:rPr>
              <w:t xml:space="preserve"> = </w:t>
            </w:r>
            <w:r w:rsidR="006E795A" w:rsidRPr="00F34B03">
              <w:rPr>
                <w:rFonts w:cstheme="minorHAnsi"/>
              </w:rPr>
              <w:t>0.094</w:t>
            </w:r>
            <w:r w:rsidRPr="00F34B03">
              <w:rPr>
                <w:rFonts w:cstheme="minorHAnsi"/>
              </w:rPr>
              <w:t>, n = 17</w:t>
            </w:r>
          </w:p>
        </w:tc>
      </w:tr>
      <w:tr w:rsidR="00852307" w:rsidRPr="004422F7" w14:paraId="2AAE0E07" w14:textId="77777777" w:rsidTr="0034086C">
        <w:tc>
          <w:tcPr>
            <w:tcW w:w="1885" w:type="dxa"/>
            <w:tcBorders>
              <w:top w:val="nil"/>
              <w:left w:val="nil"/>
              <w:right w:val="nil"/>
            </w:tcBorders>
            <w:vAlign w:val="center"/>
          </w:tcPr>
          <w:p w14:paraId="448F36F8" w14:textId="77777777" w:rsidR="00852307" w:rsidRPr="00F34B03" w:rsidRDefault="00852307" w:rsidP="0034086C">
            <w:pPr>
              <w:widowControl w:val="0"/>
              <w:autoSpaceDE w:val="0"/>
              <w:autoSpaceDN w:val="0"/>
              <w:adjustRightInd w:val="0"/>
              <w:jc w:val="right"/>
              <w:rPr>
                <w:rFonts w:cstheme="minorHAnsi"/>
              </w:rPr>
            </w:pPr>
          </w:p>
        </w:tc>
        <w:tc>
          <w:tcPr>
            <w:tcW w:w="850" w:type="dxa"/>
            <w:tcBorders>
              <w:top w:val="nil"/>
              <w:left w:val="nil"/>
              <w:right w:val="nil"/>
            </w:tcBorders>
            <w:vAlign w:val="center"/>
          </w:tcPr>
          <w:p w14:paraId="453CAEF8" w14:textId="77777777" w:rsidR="00852307" w:rsidRPr="00F34B03" w:rsidRDefault="00852307" w:rsidP="0034086C">
            <w:pPr>
              <w:widowControl w:val="0"/>
              <w:tabs>
                <w:tab w:val="decimal" w:leader="dot" w:pos="547"/>
              </w:tabs>
              <w:autoSpaceDE w:val="0"/>
              <w:autoSpaceDN w:val="0"/>
              <w:adjustRightInd w:val="0"/>
              <w:rPr>
                <w:rFonts w:cstheme="minorHAnsi"/>
              </w:rPr>
            </w:pPr>
          </w:p>
        </w:tc>
        <w:tc>
          <w:tcPr>
            <w:tcW w:w="1843" w:type="dxa"/>
            <w:tcBorders>
              <w:top w:val="nil"/>
              <w:left w:val="nil"/>
              <w:right w:val="nil"/>
            </w:tcBorders>
            <w:vAlign w:val="center"/>
          </w:tcPr>
          <w:p w14:paraId="441148FE" w14:textId="77777777" w:rsidR="00852307" w:rsidRPr="00F34B03" w:rsidRDefault="00852307" w:rsidP="0034086C">
            <w:pPr>
              <w:widowControl w:val="0"/>
              <w:tabs>
                <w:tab w:val="decimal" w:leader="dot" w:pos="277"/>
              </w:tabs>
              <w:autoSpaceDE w:val="0"/>
              <w:autoSpaceDN w:val="0"/>
              <w:adjustRightInd w:val="0"/>
              <w:jc w:val="center"/>
              <w:rPr>
                <w:rFonts w:cstheme="minorHAnsi"/>
              </w:rPr>
            </w:pPr>
          </w:p>
        </w:tc>
        <w:tc>
          <w:tcPr>
            <w:tcW w:w="850" w:type="dxa"/>
            <w:tcBorders>
              <w:top w:val="nil"/>
              <w:left w:val="nil"/>
              <w:right w:val="nil"/>
            </w:tcBorders>
            <w:vAlign w:val="center"/>
          </w:tcPr>
          <w:p w14:paraId="662A1D80" w14:textId="77777777" w:rsidR="00852307" w:rsidRPr="00F34B03" w:rsidRDefault="00852307" w:rsidP="0034086C">
            <w:pPr>
              <w:widowControl w:val="0"/>
              <w:tabs>
                <w:tab w:val="decimal" w:leader="dot" w:pos="130"/>
              </w:tabs>
              <w:autoSpaceDE w:val="0"/>
              <w:autoSpaceDN w:val="0"/>
              <w:adjustRightInd w:val="0"/>
              <w:jc w:val="center"/>
              <w:rPr>
                <w:rFonts w:cstheme="minorHAnsi"/>
              </w:rPr>
            </w:pPr>
          </w:p>
        </w:tc>
        <w:tc>
          <w:tcPr>
            <w:tcW w:w="3119" w:type="dxa"/>
            <w:tcBorders>
              <w:top w:val="nil"/>
              <w:left w:val="nil"/>
              <w:right w:val="nil"/>
            </w:tcBorders>
          </w:tcPr>
          <w:p w14:paraId="78BAA08C" w14:textId="287CC4D8" w:rsidR="00852307" w:rsidRPr="00F34B03" w:rsidRDefault="00852307" w:rsidP="0034086C">
            <w:pPr>
              <w:widowControl w:val="0"/>
              <w:tabs>
                <w:tab w:val="decimal" w:leader="dot" w:pos="267"/>
              </w:tabs>
              <w:autoSpaceDE w:val="0"/>
              <w:autoSpaceDN w:val="0"/>
              <w:adjustRightInd w:val="0"/>
              <w:rPr>
                <w:rFonts w:cstheme="minorHAnsi"/>
              </w:rPr>
            </w:pPr>
            <w:r w:rsidRPr="00F34B03">
              <w:rPr>
                <w:rFonts w:cstheme="minorHAnsi"/>
              </w:rPr>
              <w:t>Subfield σ</w:t>
            </w:r>
            <w:r w:rsidRPr="00F34B03">
              <w:rPr>
                <w:rFonts w:cstheme="minorHAnsi"/>
                <w:vertAlign w:val="superscript"/>
              </w:rPr>
              <w:t>2</w:t>
            </w:r>
            <w:r w:rsidRPr="00F34B03">
              <w:rPr>
                <w:rFonts w:cstheme="minorHAnsi"/>
              </w:rPr>
              <w:t xml:space="preserve"> = </w:t>
            </w:r>
            <w:r w:rsidR="006E795A" w:rsidRPr="000F6E87">
              <w:rPr>
                <w:rFonts w:eastAsia="Times New Roman" w:cstheme="minorHAnsi"/>
                <w:color w:val="000000"/>
                <w:bdr w:val="none" w:sz="0" w:space="0" w:color="auto" w:frame="1"/>
                <w:lang w:val="en-AU" w:eastAsia="en-AU"/>
              </w:rPr>
              <w:t>0.00</w:t>
            </w:r>
            <w:r w:rsidR="006E795A" w:rsidRPr="00F34B03">
              <w:rPr>
                <w:rFonts w:eastAsia="Times New Roman" w:cstheme="minorHAnsi"/>
                <w:color w:val="000000"/>
                <w:bdr w:val="none" w:sz="0" w:space="0" w:color="auto" w:frame="1"/>
                <w:lang w:val="en-AU" w:eastAsia="en-AU"/>
              </w:rPr>
              <w:t>3</w:t>
            </w:r>
            <w:r w:rsidRPr="00F34B03">
              <w:rPr>
                <w:rFonts w:cstheme="minorHAnsi"/>
              </w:rPr>
              <w:t>, n = 6</w:t>
            </w:r>
          </w:p>
        </w:tc>
      </w:tr>
      <w:tr w:rsidR="00852307" w:rsidRPr="004422F7" w14:paraId="2AB59EAD" w14:textId="77777777" w:rsidTr="0034086C">
        <w:tc>
          <w:tcPr>
            <w:tcW w:w="1885" w:type="dxa"/>
            <w:tcBorders>
              <w:top w:val="nil"/>
              <w:left w:val="nil"/>
              <w:bottom w:val="single" w:sz="4" w:space="0" w:color="auto"/>
              <w:right w:val="nil"/>
            </w:tcBorders>
            <w:vAlign w:val="center"/>
          </w:tcPr>
          <w:p w14:paraId="725CDD0F" w14:textId="77777777" w:rsidR="00852307" w:rsidRPr="00F34B03" w:rsidRDefault="00852307" w:rsidP="0034086C">
            <w:pPr>
              <w:widowControl w:val="0"/>
              <w:autoSpaceDE w:val="0"/>
              <w:autoSpaceDN w:val="0"/>
              <w:adjustRightInd w:val="0"/>
              <w:jc w:val="right"/>
              <w:rPr>
                <w:rFonts w:cstheme="minorHAnsi"/>
              </w:rPr>
            </w:pPr>
          </w:p>
        </w:tc>
        <w:tc>
          <w:tcPr>
            <w:tcW w:w="850" w:type="dxa"/>
            <w:tcBorders>
              <w:top w:val="nil"/>
              <w:left w:val="nil"/>
              <w:bottom w:val="single" w:sz="4" w:space="0" w:color="auto"/>
              <w:right w:val="nil"/>
            </w:tcBorders>
            <w:vAlign w:val="center"/>
          </w:tcPr>
          <w:p w14:paraId="6F998354" w14:textId="77777777" w:rsidR="00852307" w:rsidRPr="00F34B03" w:rsidRDefault="00852307" w:rsidP="0034086C">
            <w:pPr>
              <w:widowControl w:val="0"/>
              <w:tabs>
                <w:tab w:val="decimal" w:leader="dot" w:pos="547"/>
              </w:tabs>
              <w:autoSpaceDE w:val="0"/>
              <w:autoSpaceDN w:val="0"/>
              <w:adjustRightInd w:val="0"/>
              <w:jc w:val="center"/>
              <w:rPr>
                <w:rFonts w:cstheme="minorHAnsi"/>
              </w:rPr>
            </w:pPr>
          </w:p>
        </w:tc>
        <w:tc>
          <w:tcPr>
            <w:tcW w:w="1843" w:type="dxa"/>
            <w:tcBorders>
              <w:top w:val="nil"/>
              <w:left w:val="nil"/>
              <w:bottom w:val="single" w:sz="4" w:space="0" w:color="auto"/>
              <w:right w:val="nil"/>
            </w:tcBorders>
            <w:vAlign w:val="center"/>
          </w:tcPr>
          <w:p w14:paraId="6F502985" w14:textId="77777777" w:rsidR="00852307" w:rsidRPr="00F34B03" w:rsidRDefault="00852307" w:rsidP="0034086C">
            <w:pPr>
              <w:widowControl w:val="0"/>
              <w:tabs>
                <w:tab w:val="decimal" w:leader="dot" w:pos="277"/>
              </w:tabs>
              <w:autoSpaceDE w:val="0"/>
              <w:autoSpaceDN w:val="0"/>
              <w:adjustRightInd w:val="0"/>
              <w:jc w:val="center"/>
              <w:rPr>
                <w:rFonts w:cstheme="minorHAnsi"/>
              </w:rPr>
            </w:pPr>
          </w:p>
        </w:tc>
        <w:tc>
          <w:tcPr>
            <w:tcW w:w="850" w:type="dxa"/>
            <w:tcBorders>
              <w:top w:val="nil"/>
              <w:left w:val="nil"/>
              <w:bottom w:val="single" w:sz="4" w:space="0" w:color="auto"/>
              <w:right w:val="nil"/>
            </w:tcBorders>
            <w:vAlign w:val="center"/>
          </w:tcPr>
          <w:p w14:paraId="7155C4D5" w14:textId="77777777" w:rsidR="00852307" w:rsidRPr="00F34B03" w:rsidRDefault="00852307" w:rsidP="0034086C">
            <w:pPr>
              <w:widowControl w:val="0"/>
              <w:tabs>
                <w:tab w:val="decimal" w:leader="dot" w:pos="130"/>
              </w:tabs>
              <w:autoSpaceDE w:val="0"/>
              <w:autoSpaceDN w:val="0"/>
              <w:adjustRightInd w:val="0"/>
              <w:jc w:val="center"/>
              <w:rPr>
                <w:rFonts w:cstheme="minorHAnsi"/>
              </w:rPr>
            </w:pPr>
          </w:p>
        </w:tc>
        <w:tc>
          <w:tcPr>
            <w:tcW w:w="3119" w:type="dxa"/>
            <w:tcBorders>
              <w:top w:val="nil"/>
              <w:left w:val="nil"/>
              <w:bottom w:val="single" w:sz="4" w:space="0" w:color="auto"/>
              <w:right w:val="nil"/>
            </w:tcBorders>
          </w:tcPr>
          <w:p w14:paraId="026D006A" w14:textId="0128DDD1" w:rsidR="00852307" w:rsidRPr="00F34B03" w:rsidRDefault="00852307" w:rsidP="0034086C">
            <w:pPr>
              <w:widowControl w:val="0"/>
              <w:tabs>
                <w:tab w:val="decimal" w:leader="dot" w:pos="267"/>
              </w:tabs>
              <w:autoSpaceDE w:val="0"/>
              <w:autoSpaceDN w:val="0"/>
              <w:adjustRightInd w:val="0"/>
              <w:rPr>
                <w:rFonts w:cstheme="minorHAnsi"/>
              </w:rPr>
            </w:pPr>
            <w:proofErr w:type="gramStart"/>
            <w:r w:rsidRPr="00F34B03">
              <w:rPr>
                <w:rFonts w:cstheme="minorHAnsi"/>
              </w:rPr>
              <w:t>QE(</w:t>
            </w:r>
            <w:proofErr w:type="gramEnd"/>
            <w:r w:rsidRPr="00F34B03">
              <w:rPr>
                <w:rFonts w:cstheme="minorHAnsi"/>
              </w:rPr>
              <w:t xml:space="preserve">19) = </w:t>
            </w:r>
            <w:r w:rsidR="00CC7082" w:rsidRPr="00CC7082">
              <w:rPr>
                <w:rFonts w:cstheme="minorHAnsi"/>
              </w:rPr>
              <w:t>107.7</w:t>
            </w:r>
            <w:r w:rsidR="00CC7082">
              <w:rPr>
                <w:rFonts w:cstheme="minorHAnsi"/>
              </w:rPr>
              <w:t>2</w:t>
            </w:r>
            <w:r w:rsidRPr="00F34B03">
              <w:rPr>
                <w:rFonts w:cstheme="minorHAnsi"/>
              </w:rPr>
              <w:t xml:space="preserve">, </w:t>
            </w:r>
            <w:r w:rsidRPr="00F34B03">
              <w:rPr>
                <w:rFonts w:cstheme="minorHAnsi"/>
                <w:i/>
              </w:rPr>
              <w:t>p</w:t>
            </w:r>
            <w:r w:rsidRPr="00F34B03">
              <w:rPr>
                <w:rFonts w:cstheme="minorHAnsi"/>
              </w:rPr>
              <w:t xml:space="preserve"> &lt; .001</w:t>
            </w:r>
          </w:p>
        </w:tc>
      </w:tr>
    </w:tbl>
    <w:p w14:paraId="742D36EA" w14:textId="135D84DE" w:rsidR="000F6E87" w:rsidRDefault="00852307" w:rsidP="00852307">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w:t>
      </w:r>
      <w:proofErr w:type="gramStart"/>
      <w:r w:rsidRPr="004422F7">
        <w:rPr>
          <w:rFonts w:cstheme="minorHAnsi"/>
        </w:rPr>
        <w:t>respectively.</w:t>
      </w:r>
      <w:r w:rsidR="000F6E87" w:rsidRPr="000F6E87">
        <w:rPr>
          <w:rFonts w:ascii="Lucida Console" w:eastAsia="Times New Roman" w:hAnsi="Lucida Console" w:cs="Courier New"/>
          <w:color w:val="000000"/>
          <w:sz w:val="20"/>
          <w:szCs w:val="20"/>
          <w:bdr w:val="none" w:sz="0" w:space="0" w:color="auto" w:frame="1"/>
          <w:lang w:val="en-AU" w:eastAsia="en-AU"/>
        </w:rPr>
        <w:t>Variance</w:t>
      </w:r>
      <w:proofErr w:type="gramEnd"/>
      <w:r w:rsidR="000F6E87" w:rsidRPr="000F6E87">
        <w:rPr>
          <w:rFonts w:ascii="Lucida Console" w:eastAsia="Times New Roman" w:hAnsi="Lucida Console" w:cs="Courier New"/>
          <w:color w:val="000000"/>
          <w:sz w:val="20"/>
          <w:szCs w:val="20"/>
          <w:bdr w:val="none" w:sz="0" w:space="0" w:color="auto" w:frame="1"/>
          <w:lang w:val="en-AU" w:eastAsia="en-AU"/>
        </w:rPr>
        <w:t xml:space="preserve"> Components:</w:t>
      </w:r>
    </w:p>
    <w:p w14:paraId="390E6E0E" w14:textId="77777777" w:rsidR="00852307" w:rsidRPr="004422F7" w:rsidRDefault="00852307" w:rsidP="00852307">
      <w:pPr>
        <w:widowControl w:val="0"/>
        <w:autoSpaceDE w:val="0"/>
        <w:autoSpaceDN w:val="0"/>
        <w:adjustRightInd w:val="0"/>
        <w:rPr>
          <w:rFonts w:cstheme="minorHAnsi"/>
        </w:rPr>
      </w:pPr>
      <w:r>
        <w:rPr>
          <w:rFonts w:cstheme="minorHAnsi"/>
          <w:noProof/>
        </w:rPr>
        <w:drawing>
          <wp:inline distT="0" distB="0" distL="0" distR="0" wp14:anchorId="7067AA5D" wp14:editId="53FFA805">
            <wp:extent cx="5723890" cy="30041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3890" cy="3004185"/>
                    </a:xfrm>
                    <a:prstGeom prst="rect">
                      <a:avLst/>
                    </a:prstGeom>
                    <a:noFill/>
                    <a:ln>
                      <a:noFill/>
                    </a:ln>
                  </pic:spPr>
                </pic:pic>
              </a:graphicData>
            </a:graphic>
          </wp:inline>
        </w:drawing>
      </w:r>
      <w:r>
        <w:rPr>
          <w:rFonts w:cstheme="minorHAnsi"/>
        </w:rPr>
        <w:br/>
      </w:r>
    </w:p>
    <w:p w14:paraId="79A0D956" w14:textId="77777777" w:rsidR="00852307" w:rsidRPr="004422F7" w:rsidRDefault="00852307" w:rsidP="00852307">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w:t>
      </w:r>
      <w:r>
        <w:rPr>
          <w:rFonts w:cstheme="minorHAnsi"/>
        </w:rPr>
        <w:t>power</w:t>
      </w:r>
      <w:r w:rsidRPr="004422F7">
        <w:rPr>
          <w:rFonts w:cstheme="minorHAnsi"/>
        </w:rPr>
        <w:t xml:space="preserve">, circle sizes reflect the </w:t>
      </w:r>
      <w:r>
        <w:rPr>
          <w:rFonts w:cstheme="minorHAnsi"/>
        </w:rPr>
        <w:t xml:space="preserve">relative weighting of each article. </w:t>
      </w:r>
    </w:p>
    <w:p w14:paraId="329CC279" w14:textId="7940C8B8" w:rsidR="007C3A5E" w:rsidRDefault="00852307">
      <w:pPr>
        <w:rPr>
          <w:rFonts w:cstheme="minorHAnsi"/>
          <w:b/>
        </w:rPr>
      </w:pPr>
      <w:r>
        <w:rPr>
          <w:rFonts w:cstheme="minorHAnsi"/>
          <w:b/>
        </w:rPr>
        <w:br w:type="page"/>
      </w:r>
    </w:p>
    <w:p w14:paraId="4A717E95" w14:textId="569B8FB0" w:rsidR="0037463C" w:rsidRPr="004422F7" w:rsidRDefault="008C46FF" w:rsidP="00815D1C">
      <w:pPr>
        <w:spacing w:line="360" w:lineRule="auto"/>
        <w:rPr>
          <w:rFonts w:cstheme="minorHAnsi"/>
          <w:b/>
        </w:rPr>
      </w:pPr>
      <w:r>
        <w:rPr>
          <w:rFonts w:cstheme="minorHAnsi"/>
          <w:b/>
        </w:rPr>
        <w:lastRenderedPageBreak/>
        <w:t>5.</w:t>
      </w:r>
      <w:r w:rsidR="0037463C" w:rsidRPr="004422F7">
        <w:rPr>
          <w:rFonts w:cstheme="minorHAnsi"/>
          <w:b/>
        </w:rPr>
        <w:t>3 Discussion</w:t>
      </w:r>
    </w:p>
    <w:p w14:paraId="090210E5" w14:textId="4805D875" w:rsidR="00B9730A" w:rsidRDefault="008E47FB" w:rsidP="008E47FB">
      <w:pPr>
        <w:spacing w:line="360" w:lineRule="auto"/>
        <w:ind w:firstLine="720"/>
        <w:rPr>
          <w:rFonts w:cstheme="minorHAnsi"/>
        </w:rPr>
      </w:pPr>
      <w:r>
        <w:rPr>
          <w:rStyle w:val="CommentReference"/>
          <w:rFonts w:cstheme="minorHAnsi"/>
          <w:sz w:val="24"/>
          <w:szCs w:val="24"/>
        </w:rPr>
        <w:t>T</w:t>
      </w:r>
      <w:r w:rsidR="000032C6" w:rsidRPr="000032C6">
        <w:rPr>
          <w:rStyle w:val="CommentReference"/>
          <w:rFonts w:cstheme="minorHAnsi"/>
          <w:sz w:val="24"/>
          <w:szCs w:val="24"/>
        </w:rPr>
        <w:t xml:space="preserve">his analysis </w:t>
      </w:r>
      <w:r w:rsidR="00B1127C">
        <w:rPr>
          <w:rStyle w:val="CommentReference"/>
          <w:rFonts w:cstheme="minorHAnsi"/>
          <w:sz w:val="24"/>
          <w:szCs w:val="24"/>
        </w:rPr>
        <w:t>suggests</w:t>
      </w:r>
      <w:r w:rsidR="000032C6" w:rsidRPr="000032C6">
        <w:rPr>
          <w:rStyle w:val="CommentReference"/>
          <w:rFonts w:cstheme="minorHAnsi"/>
          <w:sz w:val="24"/>
          <w:szCs w:val="24"/>
        </w:rPr>
        <w:t xml:space="preserve"> that </w:t>
      </w:r>
      <w:r w:rsidR="000032C6">
        <w:rPr>
          <w:rStyle w:val="CommentReference"/>
          <w:rFonts w:cstheme="minorHAnsi"/>
          <w:sz w:val="24"/>
          <w:szCs w:val="24"/>
        </w:rPr>
        <w:t xml:space="preserve">there has been </w:t>
      </w:r>
      <w:r w:rsidR="00341E02">
        <w:rPr>
          <w:rStyle w:val="CommentReference"/>
          <w:rFonts w:cstheme="minorHAnsi"/>
          <w:sz w:val="24"/>
          <w:szCs w:val="24"/>
        </w:rPr>
        <w:t xml:space="preserve">little to </w:t>
      </w:r>
      <w:r w:rsidR="000032C6">
        <w:rPr>
          <w:rStyle w:val="CommentReference"/>
          <w:rFonts w:cstheme="minorHAnsi"/>
          <w:sz w:val="24"/>
          <w:szCs w:val="24"/>
        </w:rPr>
        <w:t xml:space="preserve">no </w:t>
      </w:r>
      <w:r w:rsidR="009E4CB0">
        <w:rPr>
          <w:rStyle w:val="CommentReference"/>
          <w:rFonts w:cstheme="minorHAnsi"/>
          <w:sz w:val="24"/>
          <w:szCs w:val="24"/>
        </w:rPr>
        <w:t>change</w:t>
      </w:r>
      <w:r w:rsidR="000032C6">
        <w:rPr>
          <w:rStyle w:val="CommentReference"/>
          <w:rFonts w:cstheme="minorHAnsi"/>
          <w:sz w:val="24"/>
          <w:szCs w:val="24"/>
        </w:rPr>
        <w:t xml:space="preserve"> in the statistical power of psychology research</w:t>
      </w:r>
      <w:r w:rsidR="0076241B">
        <w:rPr>
          <w:rStyle w:val="CommentReference"/>
          <w:rFonts w:cstheme="minorHAnsi"/>
          <w:sz w:val="24"/>
          <w:szCs w:val="24"/>
        </w:rPr>
        <w:t xml:space="preserve"> over the previous half century</w:t>
      </w:r>
      <w:r w:rsidR="000032C6">
        <w:rPr>
          <w:rStyle w:val="CommentReference"/>
          <w:rFonts w:cstheme="minorHAnsi"/>
          <w:sz w:val="24"/>
          <w:szCs w:val="24"/>
        </w:rPr>
        <w:t xml:space="preserve">. </w:t>
      </w:r>
      <w:r>
        <w:rPr>
          <w:rStyle w:val="CommentReference"/>
          <w:rFonts w:cstheme="minorHAnsi"/>
          <w:sz w:val="24"/>
          <w:szCs w:val="24"/>
        </w:rPr>
        <w:t xml:space="preserve">The reporting of statistical </w:t>
      </w:r>
      <w:r w:rsidR="000032C6">
        <w:rPr>
          <w:rStyle w:val="CommentReference"/>
          <w:rFonts w:cstheme="minorHAnsi"/>
          <w:sz w:val="24"/>
          <w:szCs w:val="24"/>
        </w:rPr>
        <w:t xml:space="preserve">power </w:t>
      </w:r>
      <w:r w:rsidR="00F87AED">
        <w:rPr>
          <w:rStyle w:val="CommentReference"/>
          <w:rFonts w:cstheme="minorHAnsi"/>
          <w:sz w:val="24"/>
          <w:szCs w:val="24"/>
        </w:rPr>
        <w:t xml:space="preserve">analysis also </w:t>
      </w:r>
      <w:r w:rsidR="000032C6">
        <w:rPr>
          <w:rStyle w:val="CommentReference"/>
          <w:rFonts w:cstheme="minorHAnsi"/>
          <w:sz w:val="24"/>
          <w:szCs w:val="24"/>
        </w:rPr>
        <w:t>appears to</w:t>
      </w:r>
      <w:r w:rsidR="00F87AED">
        <w:rPr>
          <w:rStyle w:val="CommentReference"/>
          <w:rFonts w:cstheme="minorHAnsi"/>
          <w:sz w:val="24"/>
          <w:szCs w:val="24"/>
        </w:rPr>
        <w:t xml:space="preserve"> have</w:t>
      </w:r>
      <w:r w:rsidR="000032C6">
        <w:rPr>
          <w:rStyle w:val="CommentReference"/>
          <w:rFonts w:cstheme="minorHAnsi"/>
          <w:sz w:val="24"/>
          <w:szCs w:val="24"/>
        </w:rPr>
        <w:t xml:space="preserve"> </w:t>
      </w:r>
      <w:r w:rsidR="009E4CB0">
        <w:rPr>
          <w:rStyle w:val="CommentReference"/>
          <w:rFonts w:cstheme="minorHAnsi"/>
          <w:sz w:val="24"/>
          <w:szCs w:val="24"/>
        </w:rPr>
        <w:t>be</w:t>
      </w:r>
      <w:r w:rsidR="00F87AED">
        <w:rPr>
          <w:rStyle w:val="CommentReference"/>
          <w:rFonts w:cstheme="minorHAnsi"/>
          <w:sz w:val="24"/>
          <w:szCs w:val="24"/>
        </w:rPr>
        <w:t>en</w:t>
      </w:r>
      <w:r w:rsidR="0076241B">
        <w:rPr>
          <w:rStyle w:val="CommentReference"/>
          <w:rFonts w:cstheme="minorHAnsi"/>
          <w:sz w:val="24"/>
          <w:szCs w:val="24"/>
        </w:rPr>
        <w:t xml:space="preserve"> </w:t>
      </w:r>
      <w:r w:rsidR="005B51CD">
        <w:rPr>
          <w:rStyle w:val="CommentReference"/>
          <w:rFonts w:cstheme="minorHAnsi"/>
          <w:sz w:val="24"/>
          <w:szCs w:val="24"/>
        </w:rPr>
        <w:t>constantly low over time</w:t>
      </w:r>
      <w:r w:rsidR="00341E02">
        <w:rPr>
          <w:rStyle w:val="CommentReference"/>
          <w:rFonts w:cstheme="minorHAnsi"/>
          <w:sz w:val="24"/>
          <w:szCs w:val="24"/>
        </w:rPr>
        <w:t xml:space="preserve">. </w:t>
      </w:r>
      <w:r w:rsidR="00F87AED">
        <w:rPr>
          <w:rFonts w:cstheme="minorHAnsi"/>
        </w:rPr>
        <w:t>Th</w:t>
      </w:r>
      <w:r w:rsidR="001B682A">
        <w:rPr>
          <w:rFonts w:cstheme="minorHAnsi"/>
        </w:rPr>
        <w:t xml:space="preserve">is </w:t>
      </w:r>
      <w:r w:rsidR="00F87AED">
        <w:rPr>
          <w:rFonts w:cstheme="minorHAnsi"/>
        </w:rPr>
        <w:t xml:space="preserve">conclusion assumes that </w:t>
      </w:r>
      <w:r w:rsidR="00953E00">
        <w:rPr>
          <w:rFonts w:cstheme="minorHAnsi"/>
        </w:rPr>
        <w:t>there has been no change in the effect sizes under study</w:t>
      </w:r>
      <w:r w:rsidR="00F87AED">
        <w:rPr>
          <w:rStyle w:val="CommentReference"/>
          <w:rFonts w:cstheme="minorHAnsi"/>
          <w:sz w:val="24"/>
          <w:szCs w:val="24"/>
        </w:rPr>
        <w:t xml:space="preserve"> over this time </w:t>
      </w:r>
      <w:r w:rsidR="00953E00">
        <w:rPr>
          <w:rStyle w:val="CommentReference"/>
          <w:rFonts w:cstheme="minorHAnsi"/>
          <w:sz w:val="24"/>
          <w:szCs w:val="24"/>
        </w:rPr>
        <w:t>period.</w:t>
      </w:r>
      <w:r w:rsidR="0043679F">
        <w:rPr>
          <w:rStyle w:val="CommentReference"/>
          <w:rFonts w:cstheme="minorHAnsi"/>
          <w:sz w:val="24"/>
          <w:szCs w:val="24"/>
        </w:rPr>
        <w:t xml:space="preserve"> In fact, t</w:t>
      </w:r>
      <w:r w:rsidR="00953E00">
        <w:rPr>
          <w:rStyle w:val="CommentReference"/>
          <w:rFonts w:cstheme="minorHAnsi"/>
          <w:sz w:val="24"/>
          <w:szCs w:val="24"/>
        </w:rPr>
        <w:t>here is evidence to suggest that the average effect size under study have been reasonably stable or may</w:t>
      </w:r>
      <w:r w:rsidR="00CB7E5A">
        <w:rPr>
          <w:rStyle w:val="CommentReference"/>
          <w:rFonts w:cstheme="minorHAnsi"/>
          <w:sz w:val="24"/>
          <w:szCs w:val="24"/>
        </w:rPr>
        <w:t xml:space="preserve"> have</w:t>
      </w:r>
      <w:r w:rsidR="00953E00">
        <w:rPr>
          <w:rStyle w:val="CommentReference"/>
          <w:rFonts w:cstheme="minorHAnsi"/>
          <w:sz w:val="24"/>
          <w:szCs w:val="24"/>
        </w:rPr>
        <w:t xml:space="preserve"> decreased slightly over time, see [see effect size over time]. </w:t>
      </w:r>
      <w:r w:rsidR="0076241B">
        <w:rPr>
          <w:rFonts w:cstheme="minorHAnsi"/>
        </w:rPr>
        <w:t>T</w:t>
      </w:r>
      <w:r w:rsidR="009E4CB0">
        <w:rPr>
          <w:rFonts w:cstheme="minorHAnsi"/>
        </w:rPr>
        <w:t>hese</w:t>
      </w:r>
      <w:r w:rsidR="0076241B">
        <w:rPr>
          <w:rFonts w:cstheme="minorHAnsi"/>
        </w:rPr>
        <w:t xml:space="preserve"> result</w:t>
      </w:r>
      <w:r w:rsidR="009E4CB0">
        <w:rPr>
          <w:rFonts w:cstheme="minorHAnsi"/>
        </w:rPr>
        <w:t>s</w:t>
      </w:r>
      <w:r w:rsidR="0076241B">
        <w:rPr>
          <w:rFonts w:cstheme="minorHAnsi"/>
        </w:rPr>
        <w:t xml:space="preserve"> </w:t>
      </w:r>
      <w:r w:rsidR="009E4CB0">
        <w:rPr>
          <w:rFonts w:cstheme="minorHAnsi"/>
        </w:rPr>
        <w:t>are</w:t>
      </w:r>
      <w:r w:rsidR="0076241B">
        <w:rPr>
          <w:rFonts w:cstheme="minorHAnsi"/>
        </w:rPr>
        <w:t xml:space="preserve"> unexpected given the large number of </w:t>
      </w:r>
      <w:r w:rsidR="00663F7C">
        <w:rPr>
          <w:rFonts w:cstheme="minorHAnsi"/>
        </w:rPr>
        <w:t>papers</w:t>
      </w:r>
      <w:r w:rsidR="0076241B">
        <w:rPr>
          <w:rFonts w:cstheme="minorHAnsi"/>
        </w:rPr>
        <w:t xml:space="preserve"> that have been published arguing for power analysis to be performed as a part of research planning over the last 50 years </w: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 </w:instrText>
      </w:r>
      <w:r w:rsidR="0076241B">
        <w:rPr>
          <w:rFonts w:cstheme="minorHAnsi"/>
        </w:rPr>
        <w:fldChar w:fldCharType="begin">
          <w:fldData xml:space="preserve">PEVuZE5vdGU+PENpdGU+PEF1dGhvcj5CZXplYXU8L0F1dGhvcj48WWVhcj4yMDAxPC9ZZWFyPjxS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</w:fldData>
        </w:fldChar>
      </w:r>
      <w:r w:rsidR="0076241B">
        <w:rPr>
          <w:rFonts w:cstheme="minorHAnsi"/>
        </w:rPr>
        <w:instrText xml:space="preserve"> ADDIN EN.CITE.DATA </w:instrText>
      </w:r>
      <w:r w:rsidR="0076241B">
        <w:rPr>
          <w:rFonts w:cstheme="minorHAnsi"/>
        </w:rPr>
      </w:r>
      <w:r w:rsidR="0076241B">
        <w:rPr>
          <w:rFonts w:cstheme="minorHAnsi"/>
        </w:rPr>
        <w:fldChar w:fldCharType="end"/>
      </w:r>
      <w:r w:rsidR="0076241B">
        <w:rPr>
          <w:rFonts w:cstheme="minorHAnsi"/>
        </w:rPr>
      </w:r>
      <w:r w:rsidR="0076241B">
        <w:rPr>
          <w:rFonts w:cstheme="minorHAnsi"/>
        </w:rPr>
        <w:fldChar w:fldCharType="separate"/>
      </w:r>
      <w:r w:rsidR="0076241B">
        <w:rPr>
          <w:rFonts w:cstheme="minorHAnsi"/>
          <w:noProof/>
        </w:rPr>
        <w:t>(e.g., Bezeau &amp; Graves, 2001; Cohen, 1962; Rossi, 1990; Sedlmeier &amp; Gigerenzer, 1989)</w:t>
      </w:r>
      <w:r w:rsidR="0076241B">
        <w:rPr>
          <w:rFonts w:cstheme="minorHAnsi"/>
        </w:rPr>
        <w:fldChar w:fldCharType="end"/>
      </w:r>
      <w:r w:rsidR="009E4CB0">
        <w:rPr>
          <w:rFonts w:cstheme="minorHAnsi"/>
        </w:rPr>
        <w:t xml:space="preserve">, </w:t>
      </w:r>
      <w:r w:rsidR="00663F7C">
        <w:rPr>
          <w:rFonts w:cstheme="minorHAnsi"/>
        </w:rPr>
        <w:t xml:space="preserve">the increasing availability of user friendly power analysis tools </w:t>
      </w:r>
      <w:r w:rsidR="00663F7C">
        <w:rPr>
          <w:rFonts w:cstheme="minorHAnsi"/>
        </w:rPr>
        <w:fldChar w:fldCharType="begin"/>
      </w:r>
      <w:r w:rsidR="00663F7C">
        <w:rPr>
          <w:rFonts w:cstheme="minorHAnsi"/>
        </w:rPr>
        <w:instrText xml:space="preserve"> ADDIN EN.CITE &lt;EndNote&gt;&lt;Cite&gt;&lt;Author&gt;Cohen&lt;/Author&gt;&lt;Year&gt;1988&lt;/Year&gt;&lt;RecNum&gt;562&lt;/RecNum&gt;&lt;Prefix&gt;e.g.`, &lt;/Prefix&gt;&lt;DisplayText&gt;(e.g., Cohen, 1988; Faul et al., 2007)&lt;/DisplayText&gt;&lt;record&gt;&lt;rec-number&gt;562&lt;/rec-number&gt;&lt;foreign-keys&gt;&lt;key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Cite&gt;&lt;Author&gt;Faul&lt;/Author&gt;&lt;Year&gt;2007&lt;/Year&gt;&lt;RecNum&gt;546&lt;/RecNum&gt;&lt;record&gt;&lt;rec-number&gt;546&lt;/rec-number&gt;&lt;foreign-keys&gt;&lt;key app="EN" db-id="9xrafw5sx95dvre9w5hpevd89fzwtwr9twsw" timestamp="1508193712"&gt;546&lt;/key&gt;&lt;/foreign-keys&gt;&lt;ref-type name="Journal Article"&gt;17&lt;/ref-type&gt;&lt;contributors&gt;&lt;authors&gt;&lt;author&gt;Faul, Franz&lt;/author&gt;&lt;author&gt;Erdfelder, Edgar&lt;/author&gt;&lt;author&gt;Lang, Albert-Georg&lt;/author&gt;&lt;author&gt;Buchner, Axel&lt;/author&gt;&lt;/authors&gt;&lt;/contributors&gt;&lt;titles&gt;&lt;title&gt;G*Power 3: A flexible statistical power analysis program for the social, behavioral, and biomedical sciences&lt;/title&gt;&lt;secondary-title&gt;Behavior Research Methods&lt;/secondary-title&gt;&lt;/titles&gt;&lt;periodical&gt;&lt;full-title&gt;Behavior Research Methods&lt;/full-title&gt;&lt;/periodical&gt;&lt;pages&gt;175-191&lt;/pages&gt;&lt;volume&gt;39&lt;/volume&gt;&lt;number&gt;2&lt;/number&gt;&lt;dates&gt;&lt;year&gt;2007&lt;/year&gt;&lt;/dates&gt;&lt;isbn&gt;1554-3528&lt;/isbn&gt;&lt;label&gt;ref1&lt;/label&gt;&lt;work-type&gt;journal article&lt;/work-type&gt;&lt;urls&gt;&lt;related-urls&gt;&lt;url&gt;http://dx.doi.org/10.3758/BF03193146&lt;/url&gt;&lt;/related-urls&gt;&lt;/urls&gt;&lt;electronic-resource-num&gt;10.3758/bf03193146&lt;/electronic-resource-num&gt;&lt;/record&gt;&lt;/Cite&gt;&lt;/EndNote&gt;</w:instrText>
      </w:r>
      <w:r w:rsidR="00663F7C">
        <w:rPr>
          <w:rFonts w:cstheme="minorHAnsi"/>
        </w:rPr>
        <w:fldChar w:fldCharType="separate"/>
      </w:r>
      <w:r w:rsidR="00663F7C">
        <w:rPr>
          <w:rFonts w:cstheme="minorHAnsi"/>
          <w:noProof/>
        </w:rPr>
        <w:t>(e.g., Cohen, 1988; Faul et al., 2007)</w:t>
      </w:r>
      <w:r w:rsidR="00663F7C">
        <w:rPr>
          <w:rFonts w:cstheme="minorHAnsi"/>
        </w:rPr>
        <w:fldChar w:fldCharType="end"/>
      </w:r>
      <w:r w:rsidR="00663F7C">
        <w:rPr>
          <w:rFonts w:cstheme="minorHAnsi"/>
        </w:rPr>
        <w:t xml:space="preserve">, </w:t>
      </w:r>
      <w:r w:rsidR="009E4CB0">
        <w:rPr>
          <w:rFonts w:cstheme="minorHAnsi"/>
        </w:rPr>
        <w:t xml:space="preserve">as well as technological innovations (e.g., </w:t>
      </w:r>
      <w:r w:rsidR="00011592">
        <w:rPr>
          <w:rFonts w:cstheme="minorHAnsi"/>
        </w:rPr>
        <w:t xml:space="preserve">internet or </w:t>
      </w:r>
      <w:r w:rsidR="00663F7C">
        <w:rPr>
          <w:rFonts w:cstheme="minorHAnsi"/>
        </w:rPr>
        <w:t>Amazon Turk studies</w:t>
      </w:r>
      <w:r w:rsidR="009E4CB0">
        <w:rPr>
          <w:rFonts w:cstheme="minorHAnsi"/>
        </w:rPr>
        <w:t xml:space="preserve">) and </w:t>
      </w:r>
      <w:r w:rsidR="00663F7C">
        <w:rPr>
          <w:rFonts w:cstheme="minorHAnsi"/>
        </w:rPr>
        <w:t xml:space="preserve">larger </w:t>
      </w:r>
      <w:r w:rsidR="009E4CB0">
        <w:rPr>
          <w:rFonts w:cstheme="minorHAnsi"/>
        </w:rPr>
        <w:t xml:space="preserve">undergraduate cohorts that </w:t>
      </w:r>
      <w:r w:rsidR="009C5682">
        <w:rPr>
          <w:rFonts w:cstheme="minorHAnsi"/>
        </w:rPr>
        <w:t>could</w:t>
      </w:r>
      <w:r w:rsidR="009E4CB0">
        <w:rPr>
          <w:rFonts w:cstheme="minorHAnsi"/>
        </w:rPr>
        <w:t xml:space="preserve"> make larger scale research more tractable</w:t>
      </w:r>
      <w:r w:rsidR="00663F7C">
        <w:rPr>
          <w:rFonts w:cstheme="minorHAnsi"/>
        </w:rPr>
        <w:t xml:space="preserve"> at least in many areas of psychological research</w:t>
      </w:r>
      <w:r w:rsidR="0076241B">
        <w:rPr>
          <w:rFonts w:cstheme="minorHAnsi"/>
        </w:rPr>
        <w:t>.</w:t>
      </w:r>
    </w:p>
    <w:p w14:paraId="6D960C4C" w14:textId="6AA20B6F" w:rsidR="00936F6D" w:rsidRDefault="00B9730A" w:rsidP="00936F6D">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Given that the average effect size seen in the psychology literature has been estimated to be around or </w:t>
      </w:r>
      <w:r w:rsidR="00C7024C">
        <w:rPr>
          <w:rStyle w:val="CommentReference"/>
          <w:color w:val="000000" w:themeColor="text1"/>
          <w:sz w:val="24"/>
          <w:szCs w:val="24"/>
          <w:lang w:val="en-AU"/>
        </w:rPr>
        <w:t xml:space="preserve">even slightly </w:t>
      </w:r>
      <w:r>
        <w:rPr>
          <w:rStyle w:val="CommentReference"/>
          <w:color w:val="000000" w:themeColor="text1"/>
          <w:sz w:val="24"/>
          <w:szCs w:val="24"/>
          <w:lang w:val="en-AU"/>
        </w:rPr>
        <w:t xml:space="preserve">below Cohen’s ‘medium’ effect size </w:t>
      </w:r>
      <w:r>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 </w:instrText>
      </w:r>
      <w:r w:rsidR="008872E1">
        <w:rPr>
          <w:rStyle w:val="CommentReference"/>
          <w:color w:val="000000" w:themeColor="text1"/>
          <w:sz w:val="24"/>
          <w:szCs w:val="24"/>
          <w:lang w:val="en-AU"/>
        </w:rPr>
        <w:fldChar w:fldCharType="begin">
          <w:fldData xml:space="preserve">PEVuZE5vdGU+PENpdGU+PEF1dGhvcj5HaWduYWM8L0F1dGhvcj48WWVhcj4yMDE2PC9ZZWFyPjxS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</w:fldData>
        </w:fldChar>
      </w:r>
      <w:r w:rsidR="008872E1">
        <w:rPr>
          <w:rStyle w:val="CommentReference"/>
          <w:color w:val="000000" w:themeColor="text1"/>
          <w:sz w:val="24"/>
          <w:szCs w:val="24"/>
          <w:lang w:val="en-AU"/>
        </w:rPr>
        <w:instrText xml:space="preserve"> ADDIN EN.CITE.DATA </w:instrText>
      </w:r>
      <w:r w:rsidR="008872E1">
        <w:rPr>
          <w:rStyle w:val="CommentReference"/>
          <w:color w:val="000000" w:themeColor="text1"/>
          <w:sz w:val="24"/>
          <w:szCs w:val="24"/>
          <w:lang w:val="en-AU"/>
        </w:rPr>
      </w:r>
      <w:r w:rsidR="008872E1">
        <w:rPr>
          <w:rStyle w:val="CommentReference"/>
          <w:color w:val="000000" w:themeColor="text1"/>
          <w:sz w:val="24"/>
          <w:szCs w:val="24"/>
          <w:lang w:val="en-AU"/>
        </w:rPr>
        <w:fldChar w:fldCharType="end"/>
      </w:r>
      <w:r>
        <w:rPr>
          <w:rStyle w:val="CommentReference"/>
          <w:color w:val="000000" w:themeColor="text1"/>
          <w:sz w:val="24"/>
          <w:szCs w:val="24"/>
          <w:lang w:val="en-AU"/>
        </w:rPr>
      </w:r>
      <w:r>
        <w:rPr>
          <w:rStyle w:val="CommentReference"/>
          <w:color w:val="000000" w:themeColor="text1"/>
          <w:sz w:val="24"/>
          <w:szCs w:val="24"/>
          <w:lang w:val="en-AU"/>
        </w:rPr>
        <w:fldChar w:fldCharType="separate"/>
      </w:r>
      <w:r w:rsidR="008872E1">
        <w:rPr>
          <w:rStyle w:val="CommentReference"/>
          <w:noProof/>
          <w:color w:val="000000" w:themeColor="text1"/>
          <w:sz w:val="24"/>
          <w:szCs w:val="24"/>
          <w:lang w:val="en-AU"/>
        </w:rPr>
        <w:t>(e.g., Bosco, Aguinis, Singh, Field, &amp; Pierce, 2015; Gignac &amp; Szodorai, 2016; Quintana, 2017)</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this suggests that the average psychological </w:t>
      </w:r>
      <w:r w:rsidR="00A73715">
        <w:rPr>
          <w:rStyle w:val="CommentReference"/>
          <w:color w:val="000000" w:themeColor="text1"/>
          <w:sz w:val="24"/>
          <w:szCs w:val="24"/>
          <w:lang w:val="en-AU"/>
        </w:rPr>
        <w:t>study</w:t>
      </w:r>
      <w:r>
        <w:rPr>
          <w:rStyle w:val="CommentReference"/>
          <w:color w:val="000000" w:themeColor="text1"/>
          <w:sz w:val="24"/>
          <w:szCs w:val="24"/>
          <w:lang w:val="en-AU"/>
        </w:rPr>
        <w:t xml:space="preserve"> should fail to find significant results </w:t>
      </w:r>
      <w:r w:rsidR="00A00697">
        <w:rPr>
          <w:rStyle w:val="CommentReference"/>
          <w:color w:val="000000" w:themeColor="text1"/>
          <w:sz w:val="24"/>
          <w:szCs w:val="24"/>
          <w:lang w:val="en-AU"/>
        </w:rPr>
        <w:t>as much as 40% of occasions</w:t>
      </w:r>
      <w:r w:rsidR="006A596A">
        <w:rPr>
          <w:rStyle w:val="CommentReference"/>
          <w:color w:val="000000" w:themeColor="text1"/>
          <w:sz w:val="24"/>
          <w:szCs w:val="24"/>
          <w:lang w:val="en-AU"/>
        </w:rPr>
        <w:t xml:space="preserve"> </w:t>
      </w:r>
      <w:r w:rsidR="008872E1">
        <w:rPr>
          <w:rStyle w:val="CommentReference"/>
          <w:color w:val="000000" w:themeColor="text1"/>
          <w:sz w:val="24"/>
          <w:szCs w:val="24"/>
          <w:lang w:val="en-AU"/>
        </w:rPr>
        <w:t xml:space="preserve">assuming that </w:t>
      </w:r>
      <w:r w:rsidR="00894C14">
        <w:rPr>
          <w:rStyle w:val="CommentReference"/>
          <w:color w:val="000000" w:themeColor="text1"/>
          <w:sz w:val="24"/>
          <w:szCs w:val="24"/>
          <w:lang w:val="en-AU"/>
        </w:rPr>
        <w:t>the effect under study is in fact present</w:t>
      </w:r>
      <w:r>
        <w:rPr>
          <w:rStyle w:val="CommentReference"/>
          <w:color w:val="000000" w:themeColor="text1"/>
          <w:sz w:val="24"/>
          <w:szCs w:val="24"/>
          <w:lang w:val="en-AU"/>
        </w:rPr>
        <w:t>. Despite this</w:t>
      </w:r>
      <w:r w:rsidR="009E4CB0">
        <w:rPr>
          <w:rStyle w:val="CommentReference"/>
          <w:color w:val="000000" w:themeColor="text1"/>
          <w:sz w:val="24"/>
          <w:szCs w:val="24"/>
          <w:lang w:val="en-AU"/>
        </w:rPr>
        <w:t>,</w:t>
      </w:r>
      <w:r>
        <w:rPr>
          <w:rStyle w:val="CommentReference"/>
          <w:color w:val="000000" w:themeColor="text1"/>
          <w:sz w:val="24"/>
          <w:szCs w:val="24"/>
          <w:lang w:val="en-AU"/>
        </w:rPr>
        <w:t xml:space="preserve"> </w:t>
      </w:r>
      <w:r w:rsidR="00CC6847">
        <w:rPr>
          <w:rStyle w:val="CommentReference"/>
          <w:color w:val="000000" w:themeColor="text1"/>
          <w:sz w:val="24"/>
          <w:szCs w:val="24"/>
          <w:lang w:val="en-AU"/>
        </w:rPr>
        <w:t>over</w:t>
      </w:r>
      <w:r>
        <w:rPr>
          <w:rStyle w:val="CommentReference"/>
          <w:color w:val="000000" w:themeColor="text1"/>
          <w:sz w:val="24"/>
          <w:szCs w:val="24"/>
          <w:lang w:val="en-AU"/>
        </w:rPr>
        <w:t xml:space="preserve"> 90% of psychology </w:t>
      </w:r>
      <w:r w:rsidR="009E4CB0">
        <w:rPr>
          <w:rStyle w:val="CommentReference"/>
          <w:color w:val="000000" w:themeColor="text1"/>
          <w:sz w:val="24"/>
          <w:szCs w:val="24"/>
          <w:lang w:val="en-AU"/>
        </w:rPr>
        <w:t xml:space="preserve">papers </w:t>
      </w:r>
      <w:r>
        <w:rPr>
          <w:rStyle w:val="CommentReference"/>
          <w:color w:val="000000" w:themeColor="text1"/>
          <w:sz w:val="24"/>
          <w:szCs w:val="24"/>
          <w:lang w:val="en-AU"/>
        </w:rPr>
        <w:t xml:space="preserve">report statistically significant </w:t>
      </w:r>
      <w:r w:rsidR="009E4CB0">
        <w:rPr>
          <w:rStyle w:val="CommentReference"/>
          <w:color w:val="000000" w:themeColor="text1"/>
          <w:sz w:val="24"/>
          <w:szCs w:val="24"/>
          <w:lang w:val="en-AU"/>
        </w:rPr>
        <w:t>findings</w:t>
      </w:r>
      <w:r>
        <w:rPr>
          <w:rStyle w:val="CommentReference"/>
          <w:color w:val="000000" w:themeColor="text1"/>
          <w:sz w:val="24"/>
          <w:szCs w:val="24"/>
          <w:lang w:val="en-AU"/>
        </w:rPr>
        <w:t xml:space="preserve">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&lt;EndNote&gt;&lt;Cite&gt;&lt;Author&gt;Fanelli&lt;/Author&gt;&lt;Year&gt;2010&lt;/Year&gt;&lt;RecNum&gt;222&lt;/RecNum&gt;&lt;DisplayText&gt;(Fanelli, 2010)&lt;/DisplayText&gt;&lt;record&gt;&lt;rec-number&gt;222&lt;/rec-number&gt;&lt;foreign-keys&gt;&lt;key app="EN" db-id="9xrafw5sx95dvre9w5hpevd89fzwtwr9twsw" timestamp="1501052470"&gt;222&lt;/key&gt;&lt;/foreign-keys&gt;&lt;ref-type name="Journal Article"&gt;17&lt;/ref-type&gt;&lt;contributors&gt;&lt;authors&gt;&lt;author&gt;Fanelli, Daniele&lt;/author&gt;&lt;/authors&gt;&lt;/contributors&gt;&lt;titles&gt;&lt;title&gt;“Positive” Results Increase Down the Hierarchy of the Sciences&lt;/title&gt;&lt;secondary-title&gt;PLOS ONE&lt;/secondary-title&gt;&lt;/titles&gt;&lt;periodical&gt;&lt;full-title&gt;PLOS ONE&lt;/full-title&gt;&lt;/periodical&gt;&lt;pages&gt;e10068&lt;/pages&gt;&lt;volume&gt;5&lt;/volume&gt;&lt;number&gt;4&lt;/number&gt;&lt;dates&gt;&lt;year&gt;2010&lt;/year&gt;&lt;/dates&gt;&lt;publisher&gt;Public Library of Science&lt;/publisher&gt;&lt;urls&gt;&lt;related-urls&gt;&lt;url&gt;https://doi.org/10.1371/journal.pone.0010068&lt;/url&gt;&lt;/related-urls&gt;&lt;/urls&gt;&lt;electronic-resource-num&gt;10.1371/journal.pone.0010068&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(Fanelli, 2010)</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w:t>
      </w:r>
      <w:r w:rsidR="00CC6847">
        <w:rPr>
          <w:rStyle w:val="CommentReference"/>
          <w:color w:val="000000" w:themeColor="text1"/>
          <w:sz w:val="24"/>
          <w:szCs w:val="24"/>
          <w:lang w:val="en-AU"/>
        </w:rPr>
        <w:t>This means e</w:t>
      </w:r>
      <w:r>
        <w:rPr>
          <w:rStyle w:val="CommentReference"/>
          <w:color w:val="000000" w:themeColor="text1"/>
          <w:sz w:val="24"/>
          <w:szCs w:val="24"/>
          <w:lang w:val="en-AU"/>
        </w:rPr>
        <w:t xml:space="preserve">ither a large proportion of performed research </w:t>
      </w:r>
      <w:r w:rsidR="00FE3C85">
        <w:rPr>
          <w:rStyle w:val="CommentReference"/>
          <w:color w:val="000000" w:themeColor="text1"/>
          <w:sz w:val="24"/>
          <w:szCs w:val="24"/>
          <w:lang w:val="en-AU"/>
        </w:rPr>
        <w:t xml:space="preserve">is going </w:t>
      </w:r>
      <w:r w:rsidR="00CC6847">
        <w:rPr>
          <w:rStyle w:val="CommentReference"/>
          <w:color w:val="000000" w:themeColor="text1"/>
          <w:sz w:val="24"/>
          <w:szCs w:val="24"/>
          <w:lang w:val="en-AU"/>
        </w:rPr>
        <w:t>unreported (</w:t>
      </w:r>
      <w:r w:rsidR="00AB273B">
        <w:rPr>
          <w:rStyle w:val="CommentReference"/>
          <w:color w:val="000000" w:themeColor="text1"/>
          <w:sz w:val="24"/>
          <w:szCs w:val="24"/>
          <w:lang w:val="en-AU"/>
        </w:rPr>
        <w:t>e</w:t>
      </w:r>
      <w:r w:rsidR="00CC6847">
        <w:rPr>
          <w:rStyle w:val="CommentReference"/>
          <w:color w:val="000000" w:themeColor="text1"/>
          <w:sz w:val="24"/>
          <w:szCs w:val="24"/>
          <w:lang w:val="en-AU"/>
        </w:rPr>
        <w:t>.</w:t>
      </w:r>
      <w:r w:rsidR="00AB273B">
        <w:rPr>
          <w:rStyle w:val="CommentReference"/>
          <w:color w:val="000000" w:themeColor="text1"/>
          <w:sz w:val="24"/>
          <w:szCs w:val="24"/>
          <w:lang w:val="en-AU"/>
        </w:rPr>
        <w:t>g</w:t>
      </w:r>
      <w:r w:rsidR="00CC6847">
        <w:rPr>
          <w:rStyle w:val="CommentReference"/>
          <w:color w:val="000000" w:themeColor="text1"/>
          <w:sz w:val="24"/>
          <w:szCs w:val="24"/>
          <w:lang w:val="en-AU"/>
        </w:rPr>
        <w:t xml:space="preserve">., </w:t>
      </w:r>
      <w:r w:rsidR="00CD0F90">
        <w:rPr>
          <w:rStyle w:val="CommentReference"/>
          <w:color w:val="000000" w:themeColor="text1"/>
          <w:sz w:val="24"/>
          <w:szCs w:val="24"/>
          <w:lang w:val="en-AU"/>
        </w:rPr>
        <w:t>at least</w:t>
      </w:r>
      <w:r w:rsidR="00CC6847">
        <w:rPr>
          <w:rStyle w:val="CommentReference"/>
          <w:color w:val="000000" w:themeColor="text1"/>
          <w:sz w:val="24"/>
          <w:szCs w:val="24"/>
          <w:lang w:val="en-AU"/>
        </w:rPr>
        <w:t xml:space="preserve"> a third</w:t>
      </w:r>
      <w:r w:rsidR="00AB273B">
        <w:rPr>
          <w:rStyle w:val="CommentReference"/>
          <w:color w:val="000000" w:themeColor="text1"/>
          <w:sz w:val="24"/>
          <w:szCs w:val="24"/>
          <w:lang w:val="en-AU"/>
        </w:rPr>
        <w:t xml:space="preserve"> </w:t>
      </w:r>
      <w:r w:rsidR="00CD0F90">
        <w:rPr>
          <w:rStyle w:val="CommentReference"/>
          <w:color w:val="000000" w:themeColor="text1"/>
          <w:sz w:val="24"/>
          <w:szCs w:val="24"/>
          <w:lang w:val="en-AU"/>
        </w:rPr>
        <w:t xml:space="preserve">assuming that all studies are performed on true </w:t>
      </w:r>
      <w:r w:rsidR="00894C14">
        <w:rPr>
          <w:rStyle w:val="CommentReference"/>
          <w:color w:val="000000" w:themeColor="text1"/>
          <w:sz w:val="24"/>
          <w:szCs w:val="24"/>
          <w:lang w:val="en-AU"/>
        </w:rPr>
        <w:t xml:space="preserve">alternative </w:t>
      </w:r>
      <w:r w:rsidR="00CD0F90">
        <w:rPr>
          <w:rStyle w:val="CommentReference"/>
          <w:color w:val="000000" w:themeColor="text1"/>
          <w:sz w:val="24"/>
          <w:szCs w:val="24"/>
          <w:lang w:val="en-AU"/>
        </w:rPr>
        <w:t>hypotheses</w:t>
      </w:r>
      <w:r w:rsidR="00CC6847">
        <w:rPr>
          <w:rStyle w:val="CommentReference"/>
          <w:color w:val="000000" w:themeColor="text1"/>
          <w:sz w:val="24"/>
          <w:szCs w:val="24"/>
          <w:lang w:val="en-AU"/>
        </w:rPr>
        <w:t>)</w:t>
      </w:r>
      <w:r w:rsidR="00FE3C85">
        <w:rPr>
          <w:rStyle w:val="CommentReference"/>
          <w:color w:val="000000" w:themeColor="text1"/>
          <w:sz w:val="24"/>
          <w:szCs w:val="24"/>
          <w:lang w:val="en-AU"/>
        </w:rPr>
        <w:t>,</w:t>
      </w:r>
      <w:r w:rsidR="00CC6847">
        <w:rPr>
          <w:rStyle w:val="CommentReference"/>
          <w:color w:val="000000" w:themeColor="text1"/>
          <w:sz w:val="24"/>
          <w:szCs w:val="24"/>
          <w:lang w:val="en-AU"/>
        </w:rPr>
        <w:t xml:space="preserve"> </w:t>
      </w:r>
      <w:r w:rsidR="00046F15">
        <w:rPr>
          <w:rStyle w:val="CommentReference"/>
          <w:color w:val="000000" w:themeColor="text1"/>
          <w:sz w:val="24"/>
          <w:szCs w:val="24"/>
          <w:lang w:val="en-AU"/>
        </w:rPr>
        <w:t>or</w:t>
      </w:r>
      <w:r w:rsidR="00FE3C85">
        <w:rPr>
          <w:rStyle w:val="CommentReference"/>
          <w:color w:val="000000" w:themeColor="text1"/>
          <w:sz w:val="24"/>
          <w:szCs w:val="24"/>
          <w:lang w:val="en-AU"/>
        </w:rPr>
        <w:t xml:space="preserve"> that</w:t>
      </w:r>
      <w:r w:rsidR="00046F15">
        <w:rPr>
          <w:rStyle w:val="CommentReference"/>
          <w:color w:val="000000" w:themeColor="text1"/>
          <w:sz w:val="24"/>
          <w:szCs w:val="24"/>
          <w:lang w:val="en-AU"/>
        </w:rPr>
        <w:t xml:space="preserve"> a large amount of research is presented as having found </w:t>
      </w:r>
      <w:r w:rsidR="00CD0F90">
        <w:rPr>
          <w:rStyle w:val="CommentReference"/>
          <w:color w:val="000000" w:themeColor="text1"/>
          <w:sz w:val="24"/>
          <w:szCs w:val="24"/>
          <w:lang w:val="en-AU"/>
        </w:rPr>
        <w:t>statistically</w:t>
      </w:r>
      <w:r w:rsidR="00046F15">
        <w:rPr>
          <w:rStyle w:val="CommentReference"/>
          <w:color w:val="000000" w:themeColor="text1"/>
          <w:sz w:val="24"/>
          <w:szCs w:val="24"/>
          <w:lang w:val="en-AU"/>
        </w:rPr>
        <w:t xml:space="preserve"> significant findings</w:t>
      </w:r>
      <w:r w:rsidR="00CC6847">
        <w:rPr>
          <w:rStyle w:val="CommentReference"/>
          <w:color w:val="000000" w:themeColor="text1"/>
          <w:sz w:val="24"/>
          <w:szCs w:val="24"/>
          <w:lang w:val="en-AU"/>
        </w:rPr>
        <w:t xml:space="preserve"> achieved in some part </w:t>
      </w:r>
      <w:r w:rsidR="00CD0F90">
        <w:rPr>
          <w:rStyle w:val="CommentReference"/>
          <w:color w:val="000000" w:themeColor="text1"/>
          <w:sz w:val="24"/>
          <w:szCs w:val="24"/>
          <w:lang w:val="en-AU"/>
        </w:rPr>
        <w:t xml:space="preserve">through p-hacking, </w:t>
      </w:r>
      <w:proofErr w:type="spellStart"/>
      <w:r w:rsidR="009E4CB0">
        <w:rPr>
          <w:rStyle w:val="CommentReference"/>
          <w:color w:val="000000" w:themeColor="text1"/>
          <w:sz w:val="24"/>
          <w:szCs w:val="24"/>
          <w:lang w:val="en-AU"/>
        </w:rPr>
        <w:t>HARK</w:t>
      </w:r>
      <w:r w:rsidR="00CD0F90">
        <w:rPr>
          <w:rStyle w:val="CommentReference"/>
          <w:color w:val="000000" w:themeColor="text1"/>
          <w:sz w:val="24"/>
          <w:szCs w:val="24"/>
          <w:lang w:val="en-AU"/>
        </w:rPr>
        <w:t>ing</w:t>
      </w:r>
      <w:proofErr w:type="spellEnd"/>
      <w:r w:rsidR="00CD0F90">
        <w:rPr>
          <w:rStyle w:val="CommentReference"/>
          <w:color w:val="000000" w:themeColor="text1"/>
          <w:sz w:val="24"/>
          <w:szCs w:val="24"/>
          <w:lang w:val="en-AU"/>
        </w:rPr>
        <w:t xml:space="preserve"> or through </w:t>
      </w:r>
      <w:r w:rsidR="00DF0785">
        <w:rPr>
          <w:rStyle w:val="CommentReference"/>
          <w:color w:val="000000" w:themeColor="text1"/>
          <w:sz w:val="24"/>
          <w:szCs w:val="24"/>
          <w:lang w:val="en-AU"/>
        </w:rPr>
        <w:t>the exploitat</w:t>
      </w:r>
      <w:bookmarkStart w:id="6" w:name="_GoBack"/>
      <w:bookmarkEnd w:id="6"/>
      <w:r w:rsidR="00DF0785">
        <w:rPr>
          <w:rStyle w:val="CommentReference"/>
          <w:color w:val="000000" w:themeColor="text1"/>
          <w:sz w:val="24"/>
          <w:szCs w:val="24"/>
          <w:lang w:val="en-AU"/>
        </w:rPr>
        <w:t>ion</w:t>
      </w:r>
      <w:r w:rsidR="00CD0F90">
        <w:rPr>
          <w:rStyle w:val="CommentReference"/>
          <w:color w:val="000000" w:themeColor="text1"/>
          <w:sz w:val="24"/>
          <w:szCs w:val="24"/>
          <w:lang w:val="en-AU"/>
        </w:rPr>
        <w:t xml:space="preserve"> of researcher degrees of freedom </w: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 </w:instrText>
      </w:r>
      <w:r w:rsidR="00CD0F90">
        <w:rPr>
          <w:rStyle w:val="CommentReference"/>
          <w:color w:val="000000" w:themeColor="text1"/>
          <w:sz w:val="24"/>
          <w:szCs w:val="24"/>
          <w:lang w:val="en-AU"/>
        </w:rPr>
        <w:fldChar w:fldCharType="begin">
          <w:fldData xml:space="preserve">PEVuZE5vdGU+PENpdGU+PEF1dGhvcj5MZUJlbDwvQXV0aG9yPjxZZWFyPjIwMTg8L1llYXI+PFJl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==
</w:fldData>
        </w:fldChar>
      </w:r>
      <w:r w:rsidR="00CD0F90">
        <w:rPr>
          <w:rStyle w:val="CommentReference"/>
          <w:color w:val="000000" w:themeColor="text1"/>
          <w:sz w:val="24"/>
          <w:szCs w:val="24"/>
          <w:lang w:val="en-AU"/>
        </w:rPr>
        <w:instrText xml:space="preserve"> ADDIN EN.CITE.DATA </w:instrText>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r>
      <w:r w:rsidR="00CD0F90">
        <w:rPr>
          <w:rStyle w:val="CommentReference"/>
          <w:color w:val="000000" w:themeColor="text1"/>
          <w:sz w:val="24"/>
          <w:szCs w:val="24"/>
          <w:lang w:val="en-AU"/>
        </w:rPr>
        <w:fldChar w:fldCharType="separate"/>
      </w:r>
      <w:r w:rsidR="00CD0F90">
        <w:rPr>
          <w:rStyle w:val="CommentReference"/>
          <w:noProof/>
          <w:color w:val="000000" w:themeColor="text1"/>
          <w:sz w:val="24"/>
          <w:szCs w:val="24"/>
          <w:lang w:val="en-AU"/>
        </w:rPr>
        <w:t>(M Bakker, van Assen, Crompvoets, Ong, &amp; Soderberg, 2017; LeBel, McCarthy, Earp, Elson, &amp; Vanpaemel, 2018; Wicherts et al., 2016)</w:t>
      </w:r>
      <w:r w:rsidR="00CD0F90">
        <w:rPr>
          <w:rStyle w:val="CommentReference"/>
          <w:color w:val="000000" w:themeColor="text1"/>
          <w:sz w:val="24"/>
          <w:szCs w:val="24"/>
          <w:lang w:val="en-AU"/>
        </w:rPr>
        <w:fldChar w:fldCharType="end"/>
      </w:r>
      <w:r w:rsidR="00CD0F90">
        <w:rPr>
          <w:rStyle w:val="CommentReference"/>
          <w:color w:val="000000" w:themeColor="text1"/>
          <w:sz w:val="24"/>
          <w:szCs w:val="24"/>
          <w:lang w:val="en-AU"/>
        </w:rPr>
        <w:t>.</w:t>
      </w:r>
    </w:p>
    <w:p w14:paraId="1009AA90" w14:textId="5C353D37" w:rsidR="00A00697" w:rsidRPr="00157567" w:rsidRDefault="00A00697" w:rsidP="00157567">
      <w:pPr>
        <w:spacing w:line="360" w:lineRule="auto"/>
        <w:ind w:firstLine="720"/>
        <w:rPr>
          <w:rStyle w:val="CommentReference"/>
          <w:color w:val="000000" w:themeColor="text1"/>
          <w:sz w:val="24"/>
          <w:szCs w:val="24"/>
          <w:lang w:val="en-AU"/>
        </w:rPr>
      </w:pPr>
      <w:r>
        <w:rPr>
          <w:rStyle w:val="CommentReference"/>
          <w:rFonts w:cstheme="minorHAnsi"/>
          <w:sz w:val="24"/>
          <w:szCs w:val="24"/>
        </w:rPr>
        <w:t>Given the evidence regarding how poor o</w:t>
      </w:r>
      <w:r w:rsidR="00FE3C85">
        <w:rPr>
          <w:rStyle w:val="CommentReference"/>
          <w:rFonts w:cstheme="minorHAnsi"/>
          <w:sz w:val="24"/>
          <w:szCs w:val="24"/>
        </w:rPr>
        <w:t xml:space="preserve">ur </w:t>
      </w:r>
      <w:r w:rsidR="00595E3D">
        <w:rPr>
          <w:rStyle w:val="CommentReference"/>
          <w:rFonts w:cstheme="minorHAnsi"/>
          <w:sz w:val="24"/>
          <w:szCs w:val="24"/>
        </w:rPr>
        <w:t>intuitions about the likely power and precision of research</w:t>
      </w:r>
      <w:r>
        <w:rPr>
          <w:rStyle w:val="CommentReference"/>
          <w:rFonts w:cstheme="minorHAnsi"/>
          <w:sz w:val="24"/>
          <w:szCs w:val="24"/>
        </w:rPr>
        <w:t>, formal sample size planning may play a major role in helping researchers plan their studies</w:t>
      </w:r>
      <w:r w:rsidR="00595E3D">
        <w:rPr>
          <w:rStyle w:val="CommentReference"/>
          <w:rFonts w:cstheme="minorHAnsi"/>
          <w:sz w:val="24"/>
          <w:szCs w:val="24"/>
        </w:rPr>
        <w:t xml:space="preserve"> </w: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 </w:instrText>
      </w:r>
      <w:r w:rsidR="00F87AED">
        <w:rPr>
          <w:color w:val="000000" w:themeColor="text1"/>
          <w:lang w:val="en-AU"/>
        </w:rPr>
        <w:fldChar w:fldCharType="begin">
          <w:fldData xml:space="preserve">PEVuZE5vdGU+PENpdGU+PEF1dGhvcj5UdmVyc2t5PC9BdXRob3I+PFllYXI+MTk3MTwvWWVhcj48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</w:fldData>
        </w:fldChar>
      </w:r>
      <w:r w:rsidR="00F87AED">
        <w:rPr>
          <w:color w:val="000000" w:themeColor="text1"/>
          <w:lang w:val="en-AU"/>
        </w:rPr>
        <w:instrText xml:space="preserve"> ADDIN EN.CITE.DATA </w:instrText>
      </w:r>
      <w:r w:rsidR="00F87AED">
        <w:rPr>
          <w:color w:val="000000" w:themeColor="text1"/>
          <w:lang w:val="en-AU"/>
        </w:rPr>
      </w:r>
      <w:r w:rsidR="00F87AED">
        <w:rPr>
          <w:color w:val="000000" w:themeColor="text1"/>
          <w:lang w:val="en-AU"/>
        </w:rPr>
        <w:fldChar w:fldCharType="end"/>
      </w:r>
      <w:r w:rsidR="00F87AED">
        <w:rPr>
          <w:color w:val="000000" w:themeColor="text1"/>
          <w:lang w:val="en-AU"/>
        </w:rPr>
      </w:r>
      <w:r w:rsidR="00F87AED">
        <w:rPr>
          <w:color w:val="000000" w:themeColor="text1"/>
          <w:lang w:val="en-AU"/>
        </w:rPr>
        <w:fldChar w:fldCharType="separate"/>
      </w:r>
      <w:r w:rsidR="00F87AED">
        <w:rPr>
          <w:noProof/>
          <w:color w:val="000000" w:themeColor="text1"/>
          <w:lang w:val="en-AU"/>
        </w:rPr>
        <w:t>(Marjan Bakker, Hartgerink, Wicherts, &amp; van der Maas, 2016; Obrecht, Chapman, &amp; Gelman, 2007; Tversky &amp; Kahneman, 1971)</w:t>
      </w:r>
      <w:r w:rsidR="00F87AED">
        <w:rPr>
          <w:color w:val="000000" w:themeColor="text1"/>
          <w:lang w:val="en-AU"/>
        </w:rPr>
        <w:fldChar w:fldCharType="end"/>
      </w:r>
      <w:r w:rsidR="00FE3C85">
        <w:rPr>
          <w:rStyle w:val="CommentReference"/>
          <w:rFonts w:cstheme="minorHAnsi"/>
          <w:sz w:val="24"/>
          <w:szCs w:val="24"/>
        </w:rPr>
        <w:t xml:space="preserve">. </w:t>
      </w:r>
      <w:r>
        <w:rPr>
          <w:rStyle w:val="CommentReference"/>
          <w:rFonts w:cstheme="minorHAnsi"/>
          <w:sz w:val="24"/>
          <w:szCs w:val="24"/>
        </w:rPr>
        <w:t>Studies</w:t>
      </w:r>
      <w:r w:rsidR="00F87AED">
        <w:rPr>
          <w:rStyle w:val="CommentReference"/>
          <w:rFonts w:cstheme="minorHAnsi"/>
          <w:sz w:val="24"/>
          <w:szCs w:val="24"/>
        </w:rPr>
        <w:t xml:space="preserve"> going back as far as Tversky and Kahneman have shown that research psychologists overestimate the precision of estimates derived from small sample research (i.e., how representative a small </w:t>
      </w:r>
      <w:r w:rsidR="00F87AED">
        <w:rPr>
          <w:rStyle w:val="CommentReference"/>
          <w:rFonts w:cstheme="minorHAnsi"/>
          <w:sz w:val="24"/>
          <w:szCs w:val="24"/>
        </w:rPr>
        <w:lastRenderedPageBreak/>
        <w:t xml:space="preserve">sample will be of a population), and how likely it is that </w:t>
      </w:r>
      <w:r>
        <w:rPr>
          <w:rStyle w:val="CommentReference"/>
          <w:rFonts w:cstheme="minorHAnsi"/>
          <w:sz w:val="24"/>
          <w:szCs w:val="24"/>
        </w:rPr>
        <w:t>small scale follow up studies will replicate the original results</w:t>
      </w:r>
      <w:r w:rsidR="00F87AED">
        <w:rPr>
          <w:rStyle w:val="CommentReference"/>
          <w:rFonts w:cstheme="minorHAnsi"/>
          <w:sz w:val="24"/>
          <w:szCs w:val="24"/>
        </w:rPr>
        <w:t>.</w:t>
      </w:r>
      <w:r>
        <w:rPr>
          <w:rStyle w:val="CommentReference"/>
          <w:rFonts w:cstheme="minorHAnsi"/>
          <w:sz w:val="24"/>
          <w:szCs w:val="24"/>
        </w:rPr>
        <w:t xml:space="preserve"> More recent research</w:t>
      </w:r>
      <w:r w:rsidR="000F0A28">
        <w:rPr>
          <w:rStyle w:val="CommentReference"/>
          <w:rFonts w:cstheme="minorHAnsi"/>
          <w:sz w:val="24"/>
          <w:szCs w:val="24"/>
        </w:rPr>
        <w:t xml:space="preserve"> by</w:t>
      </w:r>
      <w:r>
        <w:rPr>
          <w:rStyle w:val="CommentReference"/>
          <w:rFonts w:cstheme="minorHAnsi"/>
          <w:sz w:val="24"/>
          <w:szCs w:val="24"/>
        </w:rPr>
        <w:t xml:space="preserve"> </w:t>
      </w:r>
      <w:r w:rsidR="000F0A28">
        <w:rPr>
          <w:rStyle w:val="CommentReference"/>
          <w:rFonts w:cstheme="minorHAnsi"/>
          <w:sz w:val="24"/>
          <w:szCs w:val="24"/>
        </w:rPr>
        <w:fldChar w:fldCharType="begin"/>
      </w:r>
      <w:r w:rsidR="000F0A28">
        <w:rPr>
          <w:rStyle w:val="CommentReference"/>
          <w:rFonts w:cstheme="minorHAnsi"/>
          <w:sz w:val="24"/>
          <w:szCs w:val="24"/>
        </w:rPr>
        <w:instrText xml:space="preserve"> ADDIN EN.CITE &lt;EndNote&gt;&lt;Cite AuthorYear="1"&gt;&lt;Author&gt;Bakker&lt;/Author&gt;&lt;Year&gt;2016&lt;/Year&gt;&lt;RecNum&gt;18&lt;/RecNum&gt;&lt;DisplayText&gt;Marjan Bakker et al. (2016)&lt;/DisplayText&gt;&lt;record&gt;&lt;rec-number&gt;18&lt;/rec-number&gt;&lt;foreign-keys&gt;&lt;key app="EN" db-id="9xrafw5sx95dvre9w5hpevd89fzwtwr9twsw" timestamp="1495947035"&gt;18&lt;/key&gt;&lt;/foreign-keys&gt;&lt;ref-type name="Journal Article"&gt;17&lt;/ref-type&gt;&lt;contributors&gt;&lt;authors&gt;&lt;author&gt;Bakker, Marjan&lt;/author&gt;&lt;author&gt;Hartgerink, Chris H. J.&lt;/author&gt;&lt;author&gt;Wicherts, Jelte M.&lt;/author&gt;&lt;author&gt;van der Maas, Han L. J.&lt;/author&gt;&lt;/authors&gt;&lt;/contributors&gt;&lt;titles&gt;&lt;title&gt;Researchers’ Intuitions About Power in Psychological Research&lt;/title&gt;&lt;secondary-title&gt;Psychological Science&lt;/secondary-title&gt;&lt;/titles&gt;&lt;periodical&gt;&lt;full-title&gt;Psychological Science&lt;/full-title&gt;&lt;/periodical&gt;&lt;pages&gt;1069-1077&lt;/pages&gt;&lt;volume&gt;27&lt;/volume&gt;&lt;number&gt;8&lt;/number&gt;&lt;dates&gt;&lt;year&gt;2016&lt;/year&gt;&lt;pub-dates&gt;&lt;date&gt;2016/08/01&lt;/date&gt;&lt;/pub-dates&gt;&lt;/dates&gt;&lt;publisher&gt;SAGE Publications&lt;/publisher&gt;&lt;isbn&gt;0956-7976&lt;/isbn&gt;&lt;urls&gt;&lt;related-urls&gt;&lt;url&gt;http://dx.doi.org/10.1177/0956797616647519&lt;/url&gt;&lt;/related-urls&gt;&lt;/urls&gt;&lt;electronic-resource-num&gt;10.1177/0956797616647519&lt;/electronic-resource-num&gt;&lt;access-date&gt;2017/05/27&lt;/access-date&gt;&lt;/record&gt;&lt;/Cite&gt;&lt;/EndNote&gt;</w:instrText>
      </w:r>
      <w:r w:rsidR="000F0A28">
        <w:rPr>
          <w:rStyle w:val="CommentReference"/>
          <w:rFonts w:cstheme="minorHAnsi"/>
          <w:sz w:val="24"/>
          <w:szCs w:val="24"/>
        </w:rPr>
        <w:fldChar w:fldCharType="separate"/>
      </w:r>
      <w:r w:rsidR="000F0A28">
        <w:rPr>
          <w:rStyle w:val="CommentReference"/>
          <w:rFonts w:cstheme="minorHAnsi"/>
          <w:noProof/>
          <w:sz w:val="24"/>
          <w:szCs w:val="24"/>
        </w:rPr>
        <w:t>Marjan Bakker et al. (2016)</w:t>
      </w:r>
      <w:r w:rsidR="000F0A28">
        <w:rPr>
          <w:rStyle w:val="CommentReference"/>
          <w:rFonts w:cstheme="minorHAnsi"/>
          <w:sz w:val="24"/>
          <w:szCs w:val="24"/>
        </w:rPr>
        <w:fldChar w:fldCharType="end"/>
      </w:r>
      <w:r w:rsidR="000F0A28">
        <w:rPr>
          <w:rStyle w:val="CommentReference"/>
          <w:rFonts w:cstheme="minorHAnsi"/>
          <w:sz w:val="24"/>
          <w:szCs w:val="24"/>
        </w:rPr>
        <w:t xml:space="preserve"> </w:t>
      </w:r>
      <w:r>
        <w:rPr>
          <w:rStyle w:val="CommentReference"/>
          <w:rFonts w:cstheme="minorHAnsi"/>
          <w:sz w:val="24"/>
          <w:szCs w:val="24"/>
        </w:rPr>
        <w:t>ha</w:t>
      </w:r>
      <w:r w:rsidR="000F0A28">
        <w:rPr>
          <w:rStyle w:val="CommentReference"/>
          <w:rFonts w:cstheme="minorHAnsi"/>
          <w:sz w:val="24"/>
          <w:szCs w:val="24"/>
        </w:rPr>
        <w:t>s</w:t>
      </w:r>
      <w:r>
        <w:rPr>
          <w:rStyle w:val="CommentReference"/>
          <w:rFonts w:cstheme="minorHAnsi"/>
          <w:sz w:val="24"/>
          <w:szCs w:val="24"/>
        </w:rPr>
        <w:t xml:space="preserve"> shown that most </w:t>
      </w:r>
      <w:r w:rsidR="000F0A28">
        <w:rPr>
          <w:rStyle w:val="CommentReference"/>
          <w:rFonts w:cstheme="minorHAnsi"/>
          <w:sz w:val="24"/>
          <w:szCs w:val="24"/>
        </w:rPr>
        <w:t xml:space="preserve">researchers’ experiments have lower levels of power than they report desiring, and that most psychologists are optimistic in their estimates of the number of subjects required to reach a given level of power and in estimating the power of specific designs. </w:t>
      </w:r>
    </w:p>
    <w:p w14:paraId="5F12969F" w14:textId="6FAB0AF4" w:rsidR="00936F6D" w:rsidRDefault="00A00697" w:rsidP="00A00697">
      <w:pPr>
        <w:spacing w:line="360" w:lineRule="auto"/>
        <w:ind w:firstLine="720"/>
        <w:rPr>
          <w:color w:val="000000" w:themeColor="text1"/>
          <w:lang w:val="en-AU"/>
        </w:rPr>
      </w:pPr>
      <w:r>
        <w:rPr>
          <w:rStyle w:val="CommentReference"/>
          <w:rFonts w:cstheme="minorHAnsi"/>
          <w:sz w:val="24"/>
          <w:szCs w:val="24"/>
        </w:rPr>
        <w:t xml:space="preserve">Formal sample size planning </w:t>
      </w:r>
      <w:r w:rsidR="00157567">
        <w:rPr>
          <w:rStyle w:val="CommentReference"/>
          <w:rFonts w:cstheme="minorHAnsi"/>
          <w:sz w:val="24"/>
          <w:szCs w:val="24"/>
        </w:rPr>
        <w:t xml:space="preserve">for adequate levels of power, </w:t>
      </w:r>
      <w:r w:rsidR="00595E3D">
        <w:rPr>
          <w:rStyle w:val="CommentReference"/>
          <w:rFonts w:cstheme="minorHAnsi"/>
          <w:sz w:val="24"/>
          <w:szCs w:val="24"/>
        </w:rPr>
        <w:t>sufficiently narrow confidence intervals, or sufficiently convincing evidence via Bayes factors</w:t>
      </w:r>
      <w:r w:rsidR="00157567">
        <w:rPr>
          <w:rStyle w:val="CommentReference"/>
          <w:rFonts w:cstheme="minorHAnsi"/>
          <w:sz w:val="24"/>
          <w:szCs w:val="24"/>
        </w:rPr>
        <w:t>,</w:t>
      </w:r>
      <w:r w:rsidR="00595E3D">
        <w:rPr>
          <w:rStyle w:val="CommentReference"/>
          <w:rFonts w:cstheme="minorHAnsi"/>
          <w:sz w:val="24"/>
          <w:szCs w:val="24"/>
        </w:rPr>
        <w:t xml:space="preserve"> </w:t>
      </w:r>
      <w:r w:rsidR="00157567">
        <w:rPr>
          <w:rStyle w:val="CommentReference"/>
          <w:rFonts w:cstheme="minorHAnsi"/>
          <w:sz w:val="24"/>
          <w:szCs w:val="24"/>
        </w:rPr>
        <w:t xml:space="preserve">may </w:t>
      </w:r>
      <w:r w:rsidR="00005CC2">
        <w:rPr>
          <w:rStyle w:val="CommentReference"/>
          <w:rFonts w:cstheme="minorHAnsi"/>
          <w:sz w:val="24"/>
          <w:szCs w:val="24"/>
        </w:rPr>
        <w:t xml:space="preserve">therefore </w:t>
      </w:r>
      <w:r w:rsidR="00157567">
        <w:rPr>
          <w:rStyle w:val="CommentReference"/>
          <w:rFonts w:cstheme="minorHAnsi"/>
          <w:sz w:val="24"/>
          <w:szCs w:val="24"/>
        </w:rPr>
        <w:t xml:space="preserve">be </w:t>
      </w:r>
      <w:r w:rsidR="00595E3D">
        <w:rPr>
          <w:rStyle w:val="CommentReference"/>
          <w:rFonts w:cstheme="minorHAnsi"/>
          <w:sz w:val="24"/>
          <w:szCs w:val="24"/>
        </w:rPr>
        <w:t xml:space="preserve">necessary for researchers to have accurate </w:t>
      </w:r>
      <w:r>
        <w:rPr>
          <w:rStyle w:val="CommentReference"/>
          <w:rFonts w:cstheme="minorHAnsi"/>
          <w:sz w:val="24"/>
          <w:szCs w:val="24"/>
        </w:rPr>
        <w:t>ideas</w:t>
      </w:r>
      <w:r w:rsidR="00FE3C85">
        <w:rPr>
          <w:rStyle w:val="CommentReference"/>
          <w:rFonts w:cstheme="minorHAnsi"/>
          <w:sz w:val="24"/>
          <w:szCs w:val="24"/>
        </w:rPr>
        <w:t xml:space="preserve"> </w:t>
      </w:r>
      <w:r w:rsidR="00595E3D">
        <w:rPr>
          <w:rStyle w:val="CommentReference"/>
          <w:rFonts w:cstheme="minorHAnsi"/>
          <w:sz w:val="24"/>
          <w:szCs w:val="24"/>
        </w:rPr>
        <w:t>about the likely outcomes of their analyses under plausible alternative hypothesis.</w:t>
      </w:r>
      <w:r w:rsidR="00595E3D" w:rsidRPr="00D70B41">
        <w:rPr>
          <w:color w:val="000000" w:themeColor="text1"/>
        </w:rPr>
        <w:t xml:space="preserve"> </w:t>
      </w:r>
      <w:r w:rsidR="00595E3D">
        <w:rPr>
          <w:color w:val="000000" w:themeColor="text1"/>
        </w:rPr>
        <w:t xml:space="preserve">A variety of research planning packages and programs are freely available and should enable researchers to plan for relatively simple analyses </w:t>
      </w:r>
      <w:r w:rsidR="00595E3D">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 </w:instrText>
      </w:r>
      <w:r w:rsidR="00930AA7">
        <w:rPr>
          <w:color w:val="000000" w:themeColor="text1"/>
          <w:lang w:val="en-AU"/>
        </w:rPr>
        <w:fldChar w:fldCharType="begin">
          <w:fldData xml:space="preserve">PEVuZE5vdGU+PENpdGU+PEF1dGhvcj5GYXVsPC9BdXRob3I+PFllYXI+MjAwNzwvWWVhcj48UmVj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=
</w:fldData>
        </w:fldChar>
      </w:r>
      <w:r w:rsidR="00930AA7">
        <w:rPr>
          <w:color w:val="000000" w:themeColor="text1"/>
          <w:lang w:val="en-AU"/>
        </w:rPr>
        <w:instrText xml:space="preserve"> ADDIN EN.CITE.DATA </w:instrText>
      </w:r>
      <w:r w:rsidR="00930AA7">
        <w:rPr>
          <w:color w:val="000000" w:themeColor="text1"/>
          <w:lang w:val="en-AU"/>
        </w:rPr>
      </w:r>
      <w:r w:rsidR="00930AA7">
        <w:rPr>
          <w:color w:val="000000" w:themeColor="text1"/>
          <w:lang w:val="en-AU"/>
        </w:rPr>
        <w:fldChar w:fldCharType="end"/>
      </w:r>
      <w:r w:rsidR="00595E3D">
        <w:rPr>
          <w:color w:val="000000" w:themeColor="text1"/>
          <w:lang w:val="en-AU"/>
        </w:rPr>
      </w:r>
      <w:r w:rsidR="00595E3D">
        <w:rPr>
          <w:color w:val="000000" w:themeColor="text1"/>
          <w:lang w:val="en-AU"/>
        </w:rPr>
        <w:fldChar w:fldCharType="separate"/>
      </w:r>
      <w:r w:rsidR="00030554">
        <w:rPr>
          <w:noProof/>
          <w:color w:val="000000" w:themeColor="text1"/>
          <w:lang w:val="en-AU"/>
        </w:rPr>
        <w:t>(e.g., the R package "SIMSEM" for structural equation modeling; Beaujean, 2014; G*Power for the most common analyses such as ANOVA, regression or chi-square analysis; Faul et al., 2007; for advice on planning for sufficiently convincing Bayes factors see Schönbrodt &amp; Wagenmakers, 2017; PINT 2.2 for two level hierarchical modeling; Snijders &amp; Bosker, 1993; and "PANGEA" for more complex ANOVA designs; Westfall, 2015)</w:t>
      </w:r>
      <w:r w:rsidR="00595E3D">
        <w:rPr>
          <w:color w:val="000000" w:themeColor="text1"/>
          <w:lang w:val="en-AU"/>
        </w:rPr>
        <w:fldChar w:fldCharType="end"/>
      </w:r>
      <w:r w:rsidR="00FE3C85">
        <w:rPr>
          <w:color w:val="000000" w:themeColor="text1"/>
          <w:lang w:val="en-AU"/>
        </w:rPr>
        <w:t xml:space="preserve">. </w:t>
      </w:r>
      <w:r>
        <w:rPr>
          <w:color w:val="000000" w:themeColor="text1"/>
          <w:lang w:val="en-AU"/>
        </w:rPr>
        <w:t>More</w:t>
      </w:r>
      <w:r w:rsidR="00595E3D">
        <w:rPr>
          <w:color w:val="000000" w:themeColor="text1"/>
          <w:lang w:val="en-AU"/>
        </w:rPr>
        <w:t xml:space="preserve"> complex analyses </w:t>
      </w:r>
      <w:r w:rsidR="00FE3C85">
        <w:rPr>
          <w:color w:val="000000" w:themeColor="text1"/>
          <w:lang w:val="en-AU"/>
        </w:rPr>
        <w:t>may require</w:t>
      </w:r>
      <w:r w:rsidR="00595E3D">
        <w:rPr>
          <w:color w:val="000000" w:themeColor="text1"/>
          <w:lang w:val="en-AU"/>
        </w:rPr>
        <w:t xml:space="preserve"> </w:t>
      </w:r>
      <w:r w:rsidR="00005CC2">
        <w:rPr>
          <w:color w:val="000000" w:themeColor="text1"/>
          <w:lang w:val="en-AU"/>
        </w:rPr>
        <w:t>consultation with a</w:t>
      </w:r>
      <w:r>
        <w:rPr>
          <w:color w:val="000000" w:themeColor="text1"/>
          <w:lang w:val="en-AU"/>
        </w:rPr>
        <w:t xml:space="preserve"> </w:t>
      </w:r>
      <w:r w:rsidR="00005CC2">
        <w:rPr>
          <w:color w:val="000000" w:themeColor="text1"/>
          <w:lang w:val="en-AU"/>
        </w:rPr>
        <w:t>statistician</w:t>
      </w:r>
      <w:r w:rsidR="00595E3D">
        <w:rPr>
          <w:color w:val="000000" w:themeColor="text1"/>
          <w:lang w:val="en-AU"/>
        </w:rPr>
        <w:t xml:space="preserve"> </w:t>
      </w:r>
      <w:r w:rsidR="00595E3D">
        <w:rPr>
          <w:color w:val="000000" w:themeColor="text1"/>
          <w:lang w:val="en-AU"/>
        </w:rPr>
        <w:fldChar w:fldCharType="begin"/>
      </w:r>
      <w:r w:rsidR="00595E3D">
        <w:rPr>
          <w:color w:val="000000" w:themeColor="text1"/>
          <w:lang w:val="en-AU"/>
        </w:rPr>
        <w:instrText xml:space="preserve"> ADDIN EN.CITE &lt;EndNote&gt;&lt;Cite&gt;&lt;Author&gt;Van Meter&lt;/Author&gt;&lt;Year&gt;2014&lt;/Year&gt;&lt;RecNum&gt;81&lt;/RecNum&gt;&lt;DisplayText&gt;(Van Meter &amp;amp; Charnigo, 2014)&lt;/DisplayText&gt;&lt;record&gt;&lt;rec-number&gt;81&lt;/rec-number&gt;&lt;foreign-keys&gt;&lt;key app="EN" db-id="9xrafw5sx95dvre9w5hpevd89fzwtwr9twsw" timestamp="1499324121"&gt;81&lt;/key&gt;&lt;/foreign-keys&gt;&lt;ref-type name="Journal Article"&gt;17&lt;/ref-type&gt;&lt;contributors&gt;&lt;authors&gt;&lt;author&gt;Van Meter, Emily&lt;/author&gt;&lt;author&gt;Charnigo, Richard&lt;/author&gt;&lt;/authors&gt;&lt;/contributors&gt;&lt;titles&gt;&lt;title&gt;Strengthening Interactions between Statisticians and Collaborators: Objectives and Sample Sizes&lt;/title&gt;&lt;secondary-title&gt;Journal of biometrics &amp;amp; biostatistics&lt;/secondary-title&gt;&lt;/titles&gt;&lt;periodical&gt;&lt;full-title&gt;Journal of biometrics &amp;amp; biostatistics&lt;/full-title&gt;&lt;/periodical&gt;&lt;pages&gt;e127&lt;/pages&gt;&lt;volume&gt;5&lt;/volume&gt;&lt;number&gt;1&lt;/number&gt;&lt;dates&gt;&lt;year&gt;2014&lt;/year&gt;&lt;/dates&gt;&lt;isbn&gt;2155-6180&lt;/isbn&gt;&lt;accession-num&gt;PMC4412165&lt;/accession-num&gt;&lt;urls&gt;&lt;related-urls&gt;&lt;url&gt;http://www.ncbi.nlm.nih.gov/pmc/articles/PMC4412165/&lt;/url&gt;&lt;/related-urls&gt;&lt;/urls&gt;&lt;electronic-resource-num&gt;10.4172/2155-6180.1000e127&lt;/electronic-resource-num&gt;&lt;remote-database-name&gt;PMC&lt;/remote-database-name&gt;&lt;/record&gt;&lt;/Cite&gt;&lt;/EndNote&gt;</w:instrText>
      </w:r>
      <w:r w:rsidR="00595E3D">
        <w:rPr>
          <w:color w:val="000000" w:themeColor="text1"/>
          <w:lang w:val="en-AU"/>
        </w:rPr>
        <w:fldChar w:fldCharType="separate"/>
      </w:r>
      <w:r w:rsidR="00595E3D">
        <w:rPr>
          <w:noProof/>
          <w:color w:val="000000" w:themeColor="text1"/>
          <w:lang w:val="en-AU"/>
        </w:rPr>
        <w:t>(Van Meter &amp; Charnigo, 2014)</w:t>
      </w:r>
      <w:r w:rsidR="00595E3D">
        <w:rPr>
          <w:color w:val="000000" w:themeColor="text1"/>
          <w:lang w:val="en-AU"/>
        </w:rPr>
        <w:fldChar w:fldCharType="end"/>
      </w:r>
      <w:r w:rsidR="00595E3D">
        <w:rPr>
          <w:color w:val="000000" w:themeColor="text1"/>
          <w:lang w:val="en-AU"/>
        </w:rPr>
        <w:t xml:space="preserve">. </w:t>
      </w:r>
    </w:p>
    <w:p w14:paraId="000F9167" w14:textId="70FBF4D4" w:rsidR="00595E3D" w:rsidRPr="00936F6D" w:rsidRDefault="00936F6D" w:rsidP="00936F6D">
      <w:pPr>
        <w:spacing w:line="360" w:lineRule="auto"/>
        <w:ind w:firstLine="720"/>
        <w:rPr>
          <w:rStyle w:val="CommentReference"/>
          <w:rFonts w:cstheme="minorHAnsi"/>
          <w:sz w:val="24"/>
          <w:szCs w:val="24"/>
        </w:rPr>
      </w:pPr>
      <w:r>
        <w:rPr>
          <w:rStyle w:val="CommentReference"/>
          <w:rFonts w:cstheme="minorHAnsi"/>
          <w:sz w:val="24"/>
          <w:szCs w:val="24"/>
        </w:rPr>
        <w:t xml:space="preserve">Editors and reviewers </w:t>
      </w:r>
      <w:r w:rsidR="00A00697">
        <w:rPr>
          <w:rStyle w:val="CommentReference"/>
          <w:rFonts w:cstheme="minorHAnsi"/>
          <w:sz w:val="24"/>
          <w:szCs w:val="24"/>
        </w:rPr>
        <w:t>can also</w:t>
      </w:r>
      <w:r w:rsidR="00FE3C85">
        <w:rPr>
          <w:rStyle w:val="CommentReference"/>
          <w:rFonts w:cstheme="minorHAnsi"/>
          <w:sz w:val="24"/>
          <w:szCs w:val="24"/>
        </w:rPr>
        <w:t xml:space="preserve"> </w:t>
      </w:r>
      <w:r>
        <w:rPr>
          <w:rStyle w:val="CommentReference"/>
          <w:rFonts w:cstheme="minorHAnsi"/>
          <w:sz w:val="24"/>
          <w:szCs w:val="24"/>
        </w:rPr>
        <w:t>play a role in supporting the routine performance and reporting of a priori power analysis by requiring a statement of justification for the included sample size following the formal reporting guidelines</w:t>
      </w:r>
      <w:r w:rsidR="009E4CB0">
        <w:rPr>
          <w:rStyle w:val="CommentReference"/>
          <w:rFonts w:cstheme="minorHAnsi"/>
          <w:sz w:val="24"/>
          <w:szCs w:val="24"/>
        </w:rPr>
        <w:t xml:space="preserve"> </w:t>
      </w:r>
      <w:r w:rsidR="009E4CB0" w:rsidRPr="004422F7">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 </w:instrText>
      </w:r>
      <w:r w:rsidR="009E4CB0">
        <w:rPr>
          <w:rStyle w:val="CommentReference"/>
          <w:rFonts w:cstheme="minorHAnsi"/>
          <w:sz w:val="24"/>
          <w:szCs w:val="24"/>
        </w:rPr>
        <w:fldChar w:fldCharType="begin">
          <w:fldData xml:space="preserve">PEVuZE5vdGU+PENpdGU+PEF1dGhvcj5Nb2hlcjwvQXV0aG9yPjxZZWFyPjIwMTA8L1llYXI+PFJl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</w:fldData>
        </w:fldChar>
      </w:r>
      <w:r w:rsidR="009E4CB0">
        <w:rPr>
          <w:rStyle w:val="CommentReference"/>
          <w:rFonts w:cstheme="minorHAnsi"/>
          <w:sz w:val="24"/>
          <w:szCs w:val="24"/>
        </w:rPr>
        <w:instrText xml:space="preserve"> ADDIN EN.CITE.DATA </w:instrText>
      </w:r>
      <w:r w:rsidR="009E4CB0">
        <w:rPr>
          <w:rStyle w:val="CommentReference"/>
          <w:rFonts w:cstheme="minorHAnsi"/>
          <w:sz w:val="24"/>
          <w:szCs w:val="24"/>
        </w:rPr>
      </w:r>
      <w:r w:rsidR="009E4CB0">
        <w:rPr>
          <w:rStyle w:val="CommentReference"/>
          <w:rFonts w:cstheme="minorHAnsi"/>
          <w:sz w:val="24"/>
          <w:szCs w:val="24"/>
        </w:rPr>
        <w:fldChar w:fldCharType="end"/>
      </w:r>
      <w:r w:rsidR="009E4CB0" w:rsidRPr="004422F7">
        <w:rPr>
          <w:rStyle w:val="CommentReference"/>
          <w:rFonts w:cstheme="minorHAnsi"/>
          <w:sz w:val="24"/>
          <w:szCs w:val="24"/>
        </w:rPr>
      </w:r>
      <w:r w:rsidR="009E4CB0" w:rsidRPr="004422F7">
        <w:rPr>
          <w:rStyle w:val="CommentReference"/>
          <w:rFonts w:cstheme="minorHAnsi"/>
          <w:sz w:val="24"/>
          <w:szCs w:val="24"/>
        </w:rPr>
        <w:fldChar w:fldCharType="separate"/>
      </w:r>
      <w:r w:rsidR="009E4CB0">
        <w:rPr>
          <w:rStyle w:val="CommentReference"/>
          <w:rFonts w:cstheme="minorHAnsi"/>
          <w:noProof/>
          <w:sz w:val="24"/>
          <w:szCs w:val="24"/>
        </w:rPr>
        <w:t>(APA Publications Communications Board Working Group on Journal Article Reporting Standards, 2008; Moher et al., 2010; Moher et al., 2001; Wilkinson, 1999)</w:t>
      </w:r>
      <w:r w:rsidR="009E4CB0" w:rsidRPr="004422F7">
        <w:rPr>
          <w:rStyle w:val="CommentReference"/>
          <w:rFonts w:cstheme="minorHAnsi"/>
          <w:sz w:val="24"/>
          <w:szCs w:val="24"/>
        </w:rPr>
        <w:fldChar w:fldCharType="end"/>
      </w:r>
      <w:r>
        <w:rPr>
          <w:rStyle w:val="CommentReference"/>
          <w:rFonts w:cstheme="minorHAnsi"/>
          <w:sz w:val="24"/>
          <w:szCs w:val="24"/>
        </w:rPr>
        <w:t xml:space="preserve">. </w:t>
      </w:r>
      <w:r w:rsidR="00A63E07">
        <w:rPr>
          <w:rStyle w:val="CommentReference"/>
          <w:rFonts w:cstheme="minorHAnsi"/>
          <w:sz w:val="24"/>
          <w:szCs w:val="24"/>
        </w:rPr>
        <w:t>R</w:t>
      </w:r>
      <w:r>
        <w:rPr>
          <w:rStyle w:val="CommentReference"/>
          <w:rFonts w:cstheme="minorHAnsi"/>
          <w:sz w:val="24"/>
          <w:szCs w:val="24"/>
        </w:rPr>
        <w:t xml:space="preserve">equiring the truthful justification of sample sizes as a routine part of research </w:t>
      </w:r>
      <w:r w:rsidR="00A63E07">
        <w:rPr>
          <w:rStyle w:val="CommentReference"/>
          <w:rFonts w:cstheme="minorHAnsi"/>
          <w:sz w:val="24"/>
          <w:szCs w:val="24"/>
        </w:rPr>
        <w:t xml:space="preserve">reporting </w:t>
      </w:r>
      <w:r>
        <w:rPr>
          <w:rStyle w:val="CommentReference"/>
          <w:rFonts w:cstheme="minorHAnsi"/>
          <w:sz w:val="24"/>
          <w:szCs w:val="24"/>
        </w:rPr>
        <w:t>forces researchers to think about these issues, and actively acknowledge that other constraints lead to sample size planning decisions when that is the case.</w:t>
      </w:r>
    </w:p>
    <w:p w14:paraId="6451BDC7" w14:textId="68577C80" w:rsidR="00FE3C85" w:rsidRDefault="00CD0F90"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Th</w:t>
      </w:r>
      <w:r w:rsidR="00595E3D">
        <w:rPr>
          <w:rStyle w:val="CommentReference"/>
          <w:color w:val="000000" w:themeColor="text1"/>
          <w:sz w:val="24"/>
          <w:szCs w:val="24"/>
          <w:lang w:val="en-AU"/>
        </w:rPr>
        <w:t>is advice</w:t>
      </w:r>
      <w:r w:rsidR="002C47EF">
        <w:rPr>
          <w:rStyle w:val="CommentReference"/>
          <w:color w:val="000000" w:themeColor="text1"/>
          <w:sz w:val="24"/>
          <w:szCs w:val="24"/>
          <w:lang w:val="en-AU"/>
        </w:rPr>
        <w:t xml:space="preserve"> – </w:t>
      </w:r>
      <w:r w:rsidR="00595E3D">
        <w:rPr>
          <w:rStyle w:val="CommentReference"/>
          <w:color w:val="000000" w:themeColor="text1"/>
          <w:sz w:val="24"/>
          <w:szCs w:val="24"/>
          <w:lang w:val="en-AU"/>
        </w:rPr>
        <w:t xml:space="preserve">that </w:t>
      </w:r>
      <w:r w:rsidR="005A2C2E">
        <w:rPr>
          <w:rStyle w:val="CommentReference"/>
          <w:color w:val="000000" w:themeColor="text1"/>
          <w:sz w:val="24"/>
          <w:szCs w:val="24"/>
          <w:lang w:val="en-AU"/>
        </w:rPr>
        <w:t>researchers</w:t>
      </w:r>
      <w:r w:rsidR="00595E3D">
        <w:rPr>
          <w:rStyle w:val="CommentReference"/>
          <w:color w:val="000000" w:themeColor="text1"/>
          <w:sz w:val="24"/>
          <w:szCs w:val="24"/>
          <w:lang w:val="en-AU"/>
        </w:rPr>
        <w:t xml:space="preserve"> should consider the </w:t>
      </w:r>
      <w:r w:rsidR="005A2C2E">
        <w:rPr>
          <w:rStyle w:val="CommentReference"/>
          <w:color w:val="000000" w:themeColor="text1"/>
          <w:sz w:val="24"/>
          <w:szCs w:val="24"/>
          <w:lang w:val="en-AU"/>
        </w:rPr>
        <w:t xml:space="preserve">statistical </w:t>
      </w:r>
      <w:r w:rsidR="00595E3D">
        <w:rPr>
          <w:rStyle w:val="CommentReference"/>
          <w:color w:val="000000" w:themeColor="text1"/>
          <w:sz w:val="24"/>
          <w:szCs w:val="24"/>
          <w:lang w:val="en-AU"/>
        </w:rPr>
        <w:t xml:space="preserve">power of their </w:t>
      </w:r>
      <w:r w:rsidR="005A2C2E">
        <w:rPr>
          <w:rStyle w:val="CommentReference"/>
          <w:color w:val="000000" w:themeColor="text1"/>
          <w:sz w:val="24"/>
          <w:szCs w:val="24"/>
          <w:lang w:val="en-AU"/>
        </w:rPr>
        <w:t xml:space="preserve">analyses </w:t>
      </w:r>
      <w:r w:rsidR="00595E3D">
        <w:rPr>
          <w:rStyle w:val="CommentReference"/>
          <w:color w:val="000000" w:themeColor="text1"/>
          <w:sz w:val="24"/>
          <w:szCs w:val="24"/>
          <w:lang w:val="en-AU"/>
        </w:rPr>
        <w:t>during research planning</w:t>
      </w:r>
      <w:r w:rsidR="00936F6D">
        <w:rPr>
          <w:rStyle w:val="CommentReference"/>
          <w:color w:val="000000" w:themeColor="text1"/>
          <w:sz w:val="24"/>
          <w:szCs w:val="24"/>
          <w:lang w:val="en-AU"/>
        </w:rPr>
        <w:t xml:space="preserve"> and </w:t>
      </w:r>
      <w:r w:rsidR="00FE3C85">
        <w:rPr>
          <w:rStyle w:val="CommentReference"/>
          <w:color w:val="000000" w:themeColor="text1"/>
          <w:sz w:val="24"/>
          <w:szCs w:val="24"/>
          <w:lang w:val="en-AU"/>
        </w:rPr>
        <w:t xml:space="preserve">that editors </w:t>
      </w:r>
      <w:r w:rsidR="00936F6D">
        <w:rPr>
          <w:rStyle w:val="CommentReference"/>
          <w:color w:val="000000" w:themeColor="text1"/>
          <w:sz w:val="24"/>
          <w:szCs w:val="24"/>
          <w:lang w:val="en-AU"/>
        </w:rPr>
        <w:t xml:space="preserve">should </w:t>
      </w:r>
      <w:r w:rsidR="00C66B90">
        <w:rPr>
          <w:rStyle w:val="CommentReference"/>
          <w:color w:val="000000" w:themeColor="text1"/>
          <w:sz w:val="24"/>
          <w:szCs w:val="24"/>
          <w:lang w:val="en-AU"/>
        </w:rPr>
        <w:t xml:space="preserve">request </w:t>
      </w:r>
      <w:r w:rsidR="006F5161">
        <w:rPr>
          <w:rStyle w:val="CommentReference"/>
          <w:color w:val="000000" w:themeColor="text1"/>
          <w:sz w:val="24"/>
          <w:szCs w:val="24"/>
          <w:lang w:val="en-AU"/>
        </w:rPr>
        <w:t xml:space="preserve">or even require </w:t>
      </w:r>
      <w:r w:rsidR="00647844">
        <w:rPr>
          <w:rStyle w:val="CommentReference"/>
          <w:color w:val="000000" w:themeColor="text1"/>
          <w:sz w:val="24"/>
          <w:szCs w:val="24"/>
          <w:lang w:val="en-AU"/>
        </w:rPr>
        <w:t xml:space="preserve">the reporting of power analyses </w:t>
      </w:r>
      <w:r w:rsidR="002C47EF">
        <w:rPr>
          <w:rStyle w:val="CommentReference"/>
          <w:color w:val="000000" w:themeColor="text1"/>
          <w:sz w:val="24"/>
          <w:szCs w:val="24"/>
          <w:lang w:val="en-AU"/>
        </w:rPr>
        <w:t xml:space="preserve">– </w:t>
      </w:r>
      <w:r w:rsidR="00FE3C85">
        <w:rPr>
          <w:rStyle w:val="CommentReference"/>
          <w:color w:val="000000" w:themeColor="text1"/>
          <w:sz w:val="24"/>
          <w:szCs w:val="24"/>
          <w:lang w:val="en-AU"/>
        </w:rPr>
        <w:t>is</w:t>
      </w:r>
      <w:r w:rsidR="00595E3D">
        <w:rPr>
          <w:rStyle w:val="CommentReference"/>
          <w:color w:val="000000" w:themeColor="text1"/>
          <w:sz w:val="24"/>
          <w:szCs w:val="24"/>
          <w:lang w:val="en-AU"/>
        </w:rPr>
        <w:t xml:space="preserve"> the suggested remedy in almost all of the </w:t>
      </w:r>
      <w:r w:rsidR="00FE3C85">
        <w:rPr>
          <w:rStyle w:val="CommentReference"/>
          <w:color w:val="000000" w:themeColor="text1"/>
          <w:sz w:val="24"/>
          <w:szCs w:val="24"/>
          <w:lang w:val="en-AU"/>
        </w:rPr>
        <w:t>statistical power reviews included in the current analysis. It has</w:t>
      </w:r>
      <w:r>
        <w:rPr>
          <w:rStyle w:val="CommentReference"/>
          <w:color w:val="000000" w:themeColor="text1"/>
          <w:sz w:val="24"/>
          <w:szCs w:val="24"/>
          <w:lang w:val="en-AU"/>
        </w:rPr>
        <w:t xml:space="preserve"> </w:t>
      </w:r>
      <w:r w:rsidR="00432D7F">
        <w:rPr>
          <w:rStyle w:val="CommentReference"/>
          <w:color w:val="000000" w:themeColor="text1"/>
          <w:sz w:val="24"/>
          <w:szCs w:val="24"/>
          <w:lang w:val="en-AU"/>
        </w:rPr>
        <w:t xml:space="preserve">apparently </w:t>
      </w:r>
      <w:r>
        <w:rPr>
          <w:rStyle w:val="CommentReference"/>
          <w:color w:val="000000" w:themeColor="text1"/>
          <w:sz w:val="24"/>
          <w:szCs w:val="24"/>
          <w:lang w:val="en-AU"/>
        </w:rPr>
        <w:t xml:space="preserve">failed to </w:t>
      </w:r>
      <w:r w:rsidR="00FE3C85">
        <w:rPr>
          <w:rStyle w:val="CommentReference"/>
          <w:color w:val="000000" w:themeColor="text1"/>
          <w:sz w:val="24"/>
          <w:szCs w:val="24"/>
          <w:lang w:val="en-AU"/>
        </w:rPr>
        <w:t>influence</w:t>
      </w:r>
      <w:r>
        <w:rPr>
          <w:rStyle w:val="CommentReference"/>
          <w:color w:val="000000" w:themeColor="text1"/>
          <w:sz w:val="24"/>
          <w:szCs w:val="24"/>
          <w:lang w:val="en-AU"/>
        </w:rPr>
        <w:t xml:space="preserve"> the practices of working scientists</w:t>
      </w:r>
      <w:r w:rsidR="00FE3C85">
        <w:rPr>
          <w:rStyle w:val="CommentReference"/>
          <w:color w:val="000000" w:themeColor="text1"/>
          <w:sz w:val="24"/>
          <w:szCs w:val="24"/>
          <w:lang w:val="en-AU"/>
        </w:rPr>
        <w:t>.</w:t>
      </w:r>
      <w:r>
        <w:rPr>
          <w:rStyle w:val="CommentReference"/>
          <w:color w:val="000000" w:themeColor="text1"/>
          <w:sz w:val="24"/>
          <w:szCs w:val="24"/>
          <w:lang w:val="en-AU"/>
        </w:rPr>
        <w:t xml:space="preserve"> </w:t>
      </w:r>
      <w:r w:rsidR="00FE3C85">
        <w:rPr>
          <w:rStyle w:val="CommentReference"/>
          <w:color w:val="000000" w:themeColor="text1"/>
          <w:sz w:val="24"/>
          <w:szCs w:val="24"/>
          <w:lang w:val="en-AU"/>
        </w:rPr>
        <w:t>It is hard to imagine that saying it again here will result in anything different.</w:t>
      </w:r>
    </w:p>
    <w:p w14:paraId="0696CE49" w14:textId="3AE5DB7C" w:rsidR="00030554" w:rsidRPr="00CD0F90" w:rsidRDefault="00030554" w:rsidP="00030554">
      <w:pPr>
        <w:spacing w:line="360" w:lineRule="auto"/>
        <w:ind w:firstLine="720"/>
        <w:rPr>
          <w:rStyle w:val="CommentReference"/>
          <w:color w:val="000000" w:themeColor="text1"/>
          <w:sz w:val="24"/>
          <w:szCs w:val="24"/>
          <w:lang w:val="en-AU"/>
        </w:rPr>
      </w:pPr>
      <w:r>
        <w:rPr>
          <w:rStyle w:val="CommentReference"/>
          <w:color w:val="000000" w:themeColor="text1"/>
          <w:sz w:val="24"/>
          <w:szCs w:val="24"/>
          <w:lang w:val="en-AU"/>
        </w:rPr>
        <w:t xml:space="preserve">For research consumers this means we must </w:t>
      </w:r>
      <w:r w:rsidR="00CD0F90">
        <w:rPr>
          <w:rStyle w:val="CommentReference"/>
          <w:color w:val="000000" w:themeColor="text1"/>
          <w:sz w:val="24"/>
          <w:szCs w:val="24"/>
          <w:lang w:val="en-AU"/>
        </w:rPr>
        <w:t xml:space="preserve">accept that a large portion of the research literature </w:t>
      </w:r>
      <w:r w:rsidR="008F5D9C">
        <w:rPr>
          <w:rStyle w:val="CommentReference"/>
          <w:color w:val="000000" w:themeColor="text1"/>
          <w:sz w:val="24"/>
          <w:szCs w:val="24"/>
          <w:lang w:val="en-AU"/>
        </w:rPr>
        <w:t>likely</w:t>
      </w:r>
      <w:r w:rsidR="005A2C2E">
        <w:rPr>
          <w:rStyle w:val="CommentReference"/>
          <w:color w:val="000000" w:themeColor="text1"/>
          <w:sz w:val="24"/>
          <w:szCs w:val="24"/>
          <w:lang w:val="en-AU"/>
        </w:rPr>
        <w:t xml:space="preserve"> provides exaggerated </w:t>
      </w:r>
      <w:r w:rsidR="00CD0F90">
        <w:rPr>
          <w:rStyle w:val="CommentReference"/>
          <w:color w:val="000000" w:themeColor="text1"/>
          <w:sz w:val="24"/>
          <w:szCs w:val="24"/>
          <w:lang w:val="en-AU"/>
        </w:rPr>
        <w:t>effect size estimates</w:t>
      </w:r>
      <w:r w:rsidR="00046109">
        <w:rPr>
          <w:rStyle w:val="CommentReference"/>
          <w:color w:val="000000" w:themeColor="text1"/>
          <w:sz w:val="24"/>
          <w:szCs w:val="24"/>
          <w:lang w:val="en-AU"/>
        </w:rPr>
        <w:t xml:space="preserve"> (see [</w:t>
      </w:r>
      <w:r w:rsidR="0069740B">
        <w:rPr>
          <w:rStyle w:val="CommentReference"/>
          <w:color w:val="000000" w:themeColor="text1"/>
          <w:sz w:val="24"/>
          <w:szCs w:val="24"/>
          <w:lang w:val="en-AU"/>
        </w:rPr>
        <w:t>chapter</w:t>
      </w:r>
      <w:r w:rsidR="00046109">
        <w:rPr>
          <w:rStyle w:val="CommentReference"/>
          <w:color w:val="000000" w:themeColor="text1"/>
          <w:sz w:val="24"/>
          <w:szCs w:val="24"/>
          <w:lang w:val="en-AU"/>
        </w:rPr>
        <w:t xml:space="preserve"> pub bias] </w:t>
      </w:r>
      <w:r w:rsidR="00046109">
        <w:rPr>
          <w:rStyle w:val="CommentReference"/>
          <w:color w:val="000000" w:themeColor="text1"/>
          <w:sz w:val="24"/>
          <w:szCs w:val="24"/>
          <w:lang w:val="en-AU"/>
        </w:rPr>
        <w:lastRenderedPageBreak/>
        <w:t>for an estimate of the amount of bias)</w:t>
      </w:r>
      <w:r w:rsidR="00FE3C85">
        <w:rPr>
          <w:rStyle w:val="CommentReference"/>
          <w:color w:val="000000" w:themeColor="text1"/>
          <w:sz w:val="24"/>
          <w:szCs w:val="24"/>
          <w:lang w:val="en-AU"/>
        </w:rPr>
        <w:t xml:space="preserve"> and</w:t>
      </w:r>
      <w:r w:rsidR="005A2C2E">
        <w:rPr>
          <w:rStyle w:val="CommentReference"/>
          <w:color w:val="000000" w:themeColor="text1"/>
          <w:sz w:val="24"/>
          <w:szCs w:val="24"/>
          <w:lang w:val="en-AU"/>
        </w:rPr>
        <w:t xml:space="preserve"> </w:t>
      </w:r>
      <w:r w:rsidR="00E32D7B">
        <w:rPr>
          <w:rStyle w:val="CommentReference"/>
          <w:color w:val="000000" w:themeColor="text1"/>
          <w:sz w:val="24"/>
          <w:szCs w:val="24"/>
          <w:lang w:val="en-AU"/>
        </w:rPr>
        <w:t>has a higher</w:t>
      </w:r>
      <w:r w:rsidR="00CD0F90">
        <w:rPr>
          <w:rStyle w:val="CommentReference"/>
          <w:color w:val="000000" w:themeColor="text1"/>
          <w:sz w:val="24"/>
          <w:szCs w:val="24"/>
          <w:lang w:val="en-AU"/>
        </w:rPr>
        <w:t xml:space="preserve"> false positive error rate</w:t>
      </w:r>
      <w:r w:rsidR="0025675E">
        <w:rPr>
          <w:rStyle w:val="CommentReference"/>
          <w:color w:val="000000" w:themeColor="text1"/>
          <w:sz w:val="24"/>
          <w:szCs w:val="24"/>
          <w:lang w:val="en-AU"/>
        </w:rPr>
        <w:t xml:space="preserve"> than it otherwise would</w:t>
      </w:r>
      <w:r w:rsidR="005A2C2E">
        <w:rPr>
          <w:rStyle w:val="CommentReference"/>
          <w:color w:val="000000" w:themeColor="text1"/>
          <w:sz w:val="24"/>
          <w:szCs w:val="24"/>
          <w:lang w:val="en-AU"/>
        </w:rPr>
        <w:t xml:space="preserve">. </w:t>
      </w:r>
      <w:r w:rsidR="00DD412D">
        <w:rPr>
          <w:rStyle w:val="CommentReference"/>
          <w:color w:val="000000" w:themeColor="text1"/>
          <w:sz w:val="24"/>
          <w:szCs w:val="24"/>
          <w:lang w:val="en-AU"/>
        </w:rPr>
        <w:t xml:space="preserve">It also </w:t>
      </w:r>
      <w:r w:rsidR="00CD0F90">
        <w:rPr>
          <w:rStyle w:val="CommentReference"/>
          <w:color w:val="000000" w:themeColor="text1"/>
          <w:sz w:val="24"/>
          <w:szCs w:val="24"/>
          <w:lang w:val="en-AU"/>
        </w:rPr>
        <w:t xml:space="preserve">means that we should </w:t>
      </w:r>
      <w:r>
        <w:rPr>
          <w:rStyle w:val="CommentReference"/>
          <w:color w:val="000000" w:themeColor="text1"/>
          <w:sz w:val="24"/>
          <w:szCs w:val="24"/>
          <w:lang w:val="en-AU"/>
        </w:rPr>
        <w:t xml:space="preserve">avoid focusing on </w:t>
      </w:r>
      <w:r w:rsidR="00CD0F90">
        <w:rPr>
          <w:rStyle w:val="CommentReference"/>
          <w:color w:val="000000" w:themeColor="text1"/>
          <w:sz w:val="24"/>
          <w:szCs w:val="24"/>
          <w:lang w:val="en-AU"/>
        </w:rPr>
        <w:t>the statistical significance of test results when interpreting results,</w:t>
      </w:r>
      <w:r w:rsidR="00595E3D">
        <w:rPr>
          <w:rStyle w:val="CommentReference"/>
          <w:color w:val="000000" w:themeColor="text1"/>
          <w:sz w:val="24"/>
          <w:szCs w:val="24"/>
          <w:lang w:val="en-AU"/>
        </w:rPr>
        <w:t xml:space="preserve"> instead focusing on the plausibility of the hypotheses</w:t>
      </w:r>
      <w:r w:rsidR="005A2C2E">
        <w:rPr>
          <w:rStyle w:val="CommentReference"/>
          <w:color w:val="000000" w:themeColor="text1"/>
          <w:sz w:val="24"/>
          <w:szCs w:val="24"/>
          <w:lang w:val="en-AU"/>
        </w:rPr>
        <w:t xml:space="preserve"> and the strength of the evidence</w:t>
      </w:r>
      <w:r>
        <w:rPr>
          <w:rStyle w:val="CommentReference"/>
          <w:color w:val="000000" w:themeColor="text1"/>
          <w:sz w:val="24"/>
          <w:szCs w:val="24"/>
          <w:lang w:val="en-AU"/>
        </w:rPr>
        <w:t>. Bayesian statistical approaches</w:t>
      </w:r>
      <w:r w:rsidR="006A427E">
        <w:rPr>
          <w:rStyle w:val="CommentReference"/>
          <w:color w:val="000000" w:themeColor="text1"/>
          <w:sz w:val="24"/>
          <w:szCs w:val="24"/>
          <w:lang w:val="en-AU"/>
        </w:rPr>
        <w:t xml:space="preserve"> may</w:t>
      </w:r>
      <w:r>
        <w:rPr>
          <w:rStyle w:val="CommentReference"/>
          <w:color w:val="000000" w:themeColor="text1"/>
          <w:sz w:val="24"/>
          <w:szCs w:val="24"/>
          <w:lang w:val="en-AU"/>
        </w:rPr>
        <w:t xml:space="preserve"> support these ends </w:t>
      </w:r>
      <w:r>
        <w:rPr>
          <w:rStyle w:val="CommentReference"/>
          <w:color w:val="000000" w:themeColor="text1"/>
          <w:sz w:val="24"/>
          <w:szCs w:val="24"/>
          <w:lang w:val="en-AU"/>
        </w:rPr>
        <w:fldChar w:fldCharType="begin"/>
      </w:r>
      <w:r>
        <w:rPr>
          <w:rStyle w:val="CommentReference"/>
          <w:color w:val="000000" w:themeColor="text1"/>
          <w:sz w:val="24"/>
          <w:szCs w:val="24"/>
          <w:lang w:val="en-AU"/>
        </w:rPr>
        <w:instrText xml:space="preserve"> ADDIN EN.CITE &lt;EndNote&gt;&lt;Cite&gt;&lt;Author&gt;Wagenmakers&lt;/Author&gt;&lt;Year&gt;2015&lt;/Year&gt;&lt;RecNum&gt;730&lt;/RecNum&gt;&lt;DisplayText&gt;(Wagenmakers et al., 2015)&lt;/DisplayText&gt;&lt;record&gt;&lt;rec-number&gt;730&lt;/rec-number&gt;&lt;foreign-keys&gt;&lt;key app="EN" db-id="9xrafw5sx95dvre9w5hpevd89fzwtwr9twsw" timestamp="1513219909"&gt;730&lt;/key&gt;&lt;/foreign-keys&gt;&lt;ref-type name="Journal Article"&gt;17&lt;/ref-type&gt;&lt;contributors&gt;&lt;authors&gt;&lt;author&gt;Wagenmakers, Eric-Jan&lt;/author&gt;&lt;author&gt;Verhagen, Josine&lt;/author&gt;&lt;author&gt;Ly, Alexander&lt;/author&gt;&lt;author&gt;Bakker, Marjan&lt;/author&gt;&lt;author&gt;Lee, Michael D&lt;/author&gt;&lt;author&gt;Matzke, Dora&lt;/author&gt;&lt;author&gt;Rouder, Jeffrey N&lt;/author&gt;&lt;author&gt;Morey, Richard D&lt;/author&gt;&lt;/authors&gt;&lt;/contributors&gt;&lt;titles&gt;&lt;title&gt;A power fallacy&lt;/title&gt;&lt;secondary-title&gt;Behavior Research Methods&lt;/secondary-title&gt;&lt;/titles&gt;&lt;periodical&gt;&lt;full-title&gt;Behavior Research Methods&lt;/full-title&gt;&lt;/periodical&gt;&lt;pages&gt;913-917&lt;/pages&gt;&lt;volume&gt;47&lt;/volume&gt;&lt;number&gt;4&lt;/number&gt;&lt;dates&gt;&lt;year&gt;2015&lt;/year&gt;&lt;pub-dates&gt;&lt;date&gt;2015/12/01&lt;/date&gt;&lt;/pub-dates&gt;&lt;/dates&gt;&lt;isbn&gt;1554-3528&lt;/isbn&gt;&lt;urls&gt;&lt;related-urls&gt;&lt;url&gt;https://doi.org/10.3758/s13428-014-0517-4&lt;/url&gt;&lt;/related-urls&gt;&lt;/urls&gt;&lt;electronic-resource-num&gt;10.3758/s13428-014-0517-4&lt;/electronic-resource-num&gt;&lt;/record&gt;&lt;/Cite&gt;&lt;/EndNote&gt;</w:instrText>
      </w:r>
      <w:r>
        <w:rPr>
          <w:rStyle w:val="CommentReference"/>
          <w:color w:val="000000" w:themeColor="text1"/>
          <w:sz w:val="24"/>
          <w:szCs w:val="24"/>
          <w:lang w:val="en-AU"/>
        </w:rPr>
        <w:fldChar w:fldCharType="separate"/>
      </w:r>
      <w:r>
        <w:rPr>
          <w:rStyle w:val="CommentReference"/>
          <w:noProof/>
          <w:color w:val="000000" w:themeColor="text1"/>
          <w:sz w:val="24"/>
          <w:szCs w:val="24"/>
          <w:lang w:val="en-AU"/>
        </w:rPr>
        <w:t>(Wagenmakers et al., 2015)</w:t>
      </w:r>
      <w:r>
        <w:rPr>
          <w:rStyle w:val="CommentReference"/>
          <w:color w:val="000000" w:themeColor="text1"/>
          <w:sz w:val="24"/>
          <w:szCs w:val="24"/>
          <w:lang w:val="en-AU"/>
        </w:rPr>
        <w:fldChar w:fldCharType="end"/>
      </w:r>
      <w:r>
        <w:rPr>
          <w:rStyle w:val="CommentReference"/>
          <w:color w:val="000000" w:themeColor="text1"/>
          <w:sz w:val="24"/>
          <w:szCs w:val="24"/>
          <w:lang w:val="en-AU"/>
        </w:rPr>
        <w:t xml:space="preserve">, although establishing minimum benchmarks for </w:t>
      </w:r>
      <w:r w:rsidR="000161CF">
        <w:rPr>
          <w:rStyle w:val="CommentReference"/>
          <w:color w:val="000000" w:themeColor="text1"/>
          <w:sz w:val="24"/>
          <w:szCs w:val="24"/>
          <w:lang w:val="en-AU"/>
        </w:rPr>
        <w:t xml:space="preserve">publication (e.g., BF &gt; 3) </w:t>
      </w:r>
      <w:r>
        <w:rPr>
          <w:rStyle w:val="CommentReference"/>
          <w:color w:val="000000" w:themeColor="text1"/>
          <w:sz w:val="24"/>
          <w:szCs w:val="24"/>
          <w:lang w:val="en-AU"/>
        </w:rPr>
        <w:t>seems likely to lead to similarly problematic reporting habits in a different statistical approach.</w:t>
      </w:r>
    </w:p>
    <w:p w14:paraId="2A4E72FB" w14:textId="7615D9F7" w:rsidR="00976D4C" w:rsidRPr="00976D4C" w:rsidRDefault="000C601F" w:rsidP="00976D4C">
      <w:pPr>
        <w:spacing w:line="360" w:lineRule="auto"/>
        <w:ind w:firstLine="720"/>
        <w:rPr>
          <w:rStyle w:val="CommentReference"/>
          <w:rFonts w:cstheme="minorHAnsi"/>
          <w:b/>
          <w:sz w:val="24"/>
          <w:szCs w:val="24"/>
        </w:rPr>
      </w:pPr>
      <w:r>
        <w:rPr>
          <w:rStyle w:val="CommentReference"/>
          <w:rFonts w:cstheme="minorHAnsi"/>
          <w:b/>
          <w:sz w:val="24"/>
          <w:szCs w:val="24"/>
        </w:rPr>
        <w:t>Limitations</w:t>
      </w:r>
    </w:p>
    <w:p w14:paraId="676DAC92" w14:textId="1D750F27" w:rsidR="005856F1" w:rsidRDefault="00DD412D" w:rsidP="00355332">
      <w:pPr>
        <w:spacing w:line="360" w:lineRule="auto"/>
        <w:ind w:firstLine="720"/>
        <w:rPr>
          <w:rStyle w:val="CommentReference"/>
          <w:rFonts w:cstheme="minorHAnsi"/>
          <w:sz w:val="24"/>
          <w:szCs w:val="24"/>
        </w:rPr>
      </w:pPr>
      <w:r w:rsidRPr="00B2468E">
        <w:rPr>
          <w:rStyle w:val="CommentReference"/>
          <w:rFonts w:cstheme="minorHAnsi"/>
          <w:sz w:val="24"/>
          <w:szCs w:val="24"/>
        </w:rPr>
        <w:t>The</w:t>
      </w:r>
      <w:r w:rsidR="00DE71B2" w:rsidRPr="00B2468E">
        <w:rPr>
          <w:rStyle w:val="CommentReference"/>
          <w:rFonts w:cstheme="minorHAnsi"/>
          <w:sz w:val="24"/>
          <w:szCs w:val="24"/>
        </w:rPr>
        <w:t xml:space="preserve"> </w:t>
      </w:r>
      <w:r w:rsidRPr="00B2468E">
        <w:rPr>
          <w:rStyle w:val="CommentReference"/>
          <w:rFonts w:cstheme="minorHAnsi"/>
          <w:sz w:val="24"/>
          <w:szCs w:val="24"/>
        </w:rPr>
        <w:t xml:space="preserve">individual </w:t>
      </w:r>
      <w:r w:rsidR="00DE71B2" w:rsidRPr="00B2468E">
        <w:rPr>
          <w:rStyle w:val="CommentReference"/>
          <w:rFonts w:cstheme="minorHAnsi"/>
          <w:sz w:val="24"/>
          <w:szCs w:val="24"/>
        </w:rPr>
        <w:t xml:space="preserve">articles </w:t>
      </w:r>
      <w:r w:rsidRPr="00B2468E">
        <w:rPr>
          <w:rStyle w:val="CommentReference"/>
          <w:rFonts w:cstheme="minorHAnsi"/>
          <w:sz w:val="24"/>
          <w:szCs w:val="24"/>
        </w:rPr>
        <w:t xml:space="preserve">in these power surveys are </w:t>
      </w:r>
      <w:r w:rsidR="009B3634">
        <w:rPr>
          <w:rStyle w:val="CommentReference"/>
          <w:rFonts w:cstheme="minorHAnsi"/>
          <w:sz w:val="24"/>
          <w:szCs w:val="24"/>
        </w:rPr>
        <w:t>not</w:t>
      </w:r>
      <w:r w:rsidRPr="00B2468E">
        <w:rPr>
          <w:rStyle w:val="CommentReference"/>
          <w:rFonts w:cstheme="minorHAnsi"/>
          <w:sz w:val="24"/>
          <w:szCs w:val="24"/>
        </w:rPr>
        <w:t xml:space="preserve"> </w:t>
      </w:r>
      <w:r w:rsidR="0031236D" w:rsidRPr="00B2468E">
        <w:rPr>
          <w:rStyle w:val="CommentReference"/>
          <w:rFonts w:cstheme="minorHAnsi"/>
          <w:sz w:val="24"/>
          <w:szCs w:val="24"/>
        </w:rPr>
        <w:t>a</w:t>
      </w:r>
      <w:r w:rsidR="00DE71B2" w:rsidRPr="00B2468E">
        <w:rPr>
          <w:rStyle w:val="CommentReference"/>
          <w:rFonts w:cstheme="minorHAnsi"/>
          <w:sz w:val="24"/>
          <w:szCs w:val="24"/>
        </w:rPr>
        <w:t xml:space="preserve"> random </w:t>
      </w:r>
      <w:r w:rsidRPr="00B2468E">
        <w:rPr>
          <w:rStyle w:val="CommentReference"/>
          <w:rFonts w:cstheme="minorHAnsi"/>
          <w:sz w:val="24"/>
          <w:szCs w:val="24"/>
        </w:rPr>
        <w:t>sample</w:t>
      </w:r>
      <w:r w:rsidR="00DE71B2" w:rsidRPr="00B2468E">
        <w:rPr>
          <w:rStyle w:val="CommentReference"/>
          <w:rFonts w:cstheme="minorHAnsi"/>
          <w:sz w:val="24"/>
          <w:szCs w:val="24"/>
        </w:rPr>
        <w:t xml:space="preserve"> from the </w:t>
      </w:r>
      <w:r w:rsidR="0031236D" w:rsidRPr="00B2468E">
        <w:rPr>
          <w:rStyle w:val="CommentReference"/>
          <w:rFonts w:cstheme="minorHAnsi"/>
          <w:sz w:val="24"/>
          <w:szCs w:val="24"/>
        </w:rPr>
        <w:t xml:space="preserve">psychological </w:t>
      </w:r>
      <w:r w:rsidR="00DE71B2" w:rsidRPr="00B2468E">
        <w:rPr>
          <w:rStyle w:val="CommentReference"/>
          <w:rFonts w:cstheme="minorHAnsi"/>
          <w:sz w:val="24"/>
          <w:szCs w:val="24"/>
        </w:rPr>
        <w:t>research literature</w:t>
      </w:r>
      <w:r w:rsidR="009B3634">
        <w:rPr>
          <w:rStyle w:val="CommentReference"/>
          <w:rFonts w:cstheme="minorHAnsi"/>
          <w:sz w:val="24"/>
          <w:szCs w:val="24"/>
        </w:rPr>
        <w:t>, and it is difficult to predict whether the current estimate will underestimate or overestimate the average power of psychological research</w:t>
      </w:r>
      <w:r w:rsidR="00DE71B2" w:rsidRPr="00B2468E">
        <w:rPr>
          <w:rStyle w:val="CommentReference"/>
          <w:rFonts w:cstheme="minorHAnsi"/>
          <w:sz w:val="24"/>
          <w:szCs w:val="24"/>
        </w:rPr>
        <w:t>.</w:t>
      </w:r>
      <w:r w:rsidR="0031236D" w:rsidRPr="00B2468E">
        <w:rPr>
          <w:rStyle w:val="CommentReference"/>
          <w:rFonts w:cstheme="minorHAnsi"/>
          <w:sz w:val="24"/>
          <w:szCs w:val="24"/>
        </w:rPr>
        <w:t xml:space="preserve"> </w:t>
      </w:r>
      <w:r w:rsidR="00B2468E" w:rsidRPr="00B2468E">
        <w:rPr>
          <w:rStyle w:val="CommentReference"/>
          <w:rFonts w:cstheme="minorHAnsi"/>
          <w:sz w:val="24"/>
          <w:szCs w:val="24"/>
        </w:rPr>
        <w:t xml:space="preserve">First, </w:t>
      </w:r>
      <w:r w:rsidR="00B2468E">
        <w:rPr>
          <w:rStyle w:val="CommentReference"/>
          <w:rFonts w:cstheme="minorHAnsi"/>
          <w:sz w:val="24"/>
          <w:szCs w:val="24"/>
        </w:rPr>
        <w:t xml:space="preserve">power surveys almost </w:t>
      </w:r>
      <w:r w:rsidR="00B2468E" w:rsidRPr="00B2468E">
        <w:rPr>
          <w:rStyle w:val="CommentReference"/>
          <w:rFonts w:cstheme="minorHAnsi"/>
          <w:sz w:val="24"/>
          <w:szCs w:val="24"/>
        </w:rPr>
        <w:t xml:space="preserve">uniformly target tests for which power can be easily estimated, ignoring more sophisticated analyses (e.g., complex SEM, factor analysis, or even multilevel models). </w:t>
      </w:r>
      <w:r w:rsidR="00685FD7">
        <w:rPr>
          <w:rStyle w:val="CommentReference"/>
          <w:rFonts w:cstheme="minorHAnsi"/>
          <w:sz w:val="24"/>
          <w:szCs w:val="24"/>
        </w:rPr>
        <w:t>This study may</w:t>
      </w:r>
      <w:r w:rsidR="00B2468E" w:rsidRPr="00B2468E">
        <w:rPr>
          <w:rStyle w:val="CommentReference"/>
          <w:rFonts w:cstheme="minorHAnsi"/>
          <w:sz w:val="24"/>
          <w:szCs w:val="24"/>
        </w:rPr>
        <w:t xml:space="preserve"> underestimate the average power of psychological research, if larger studies tend to use these more sophisticated techniques. </w:t>
      </w:r>
      <w:r>
        <w:rPr>
          <w:rStyle w:val="CommentReference"/>
          <w:rFonts w:cstheme="minorHAnsi"/>
          <w:sz w:val="24"/>
          <w:szCs w:val="24"/>
        </w:rPr>
        <w:t>S</w:t>
      </w:r>
      <w:r w:rsidR="00B2468E">
        <w:rPr>
          <w:rStyle w:val="CommentReference"/>
          <w:rFonts w:cstheme="minorHAnsi"/>
          <w:sz w:val="24"/>
          <w:szCs w:val="24"/>
        </w:rPr>
        <w:t xml:space="preserve">econd, </w:t>
      </w:r>
      <w:r w:rsidR="000566AF">
        <w:rPr>
          <w:rStyle w:val="CommentReference"/>
          <w:rFonts w:cstheme="minorHAnsi"/>
          <w:sz w:val="24"/>
          <w:szCs w:val="24"/>
        </w:rPr>
        <w:t>there is reason to think that it is more likely that</w:t>
      </w:r>
      <w:r>
        <w:rPr>
          <w:rStyle w:val="CommentReference"/>
          <w:rFonts w:cstheme="minorHAnsi"/>
          <w:sz w:val="24"/>
          <w:szCs w:val="24"/>
        </w:rPr>
        <w:t xml:space="preserve"> power</w:t>
      </w:r>
      <w:r w:rsidR="00B30770">
        <w:rPr>
          <w:rStyle w:val="CommentReference"/>
          <w:rFonts w:cstheme="minorHAnsi"/>
          <w:sz w:val="24"/>
          <w:szCs w:val="24"/>
        </w:rPr>
        <w:t xml:space="preserve"> surveys</w:t>
      </w:r>
      <w:r w:rsidR="000566AF">
        <w:rPr>
          <w:rStyle w:val="CommentReference"/>
          <w:rFonts w:cstheme="minorHAnsi"/>
          <w:sz w:val="24"/>
          <w:szCs w:val="24"/>
        </w:rPr>
        <w:t xml:space="preserve"> would</w:t>
      </w:r>
      <w:r>
        <w:rPr>
          <w:rStyle w:val="CommentReference"/>
          <w:rFonts w:cstheme="minorHAnsi"/>
          <w:sz w:val="24"/>
          <w:szCs w:val="24"/>
        </w:rPr>
        <w:t xml:space="preserve"> </w:t>
      </w:r>
      <w:r w:rsidR="000566AF">
        <w:rPr>
          <w:rStyle w:val="CommentReference"/>
          <w:rFonts w:cstheme="minorHAnsi"/>
          <w:sz w:val="24"/>
          <w:szCs w:val="24"/>
        </w:rPr>
        <w:t>be</w:t>
      </w:r>
      <w:r>
        <w:rPr>
          <w:rStyle w:val="CommentReference"/>
          <w:rFonts w:cstheme="minorHAnsi"/>
          <w:sz w:val="24"/>
          <w:szCs w:val="24"/>
        </w:rPr>
        <w:t xml:space="preserve"> performed </w:t>
      </w:r>
      <w:r w:rsidR="0031236D">
        <w:rPr>
          <w:rStyle w:val="CommentReference"/>
          <w:rFonts w:cstheme="minorHAnsi"/>
          <w:sz w:val="24"/>
          <w:szCs w:val="24"/>
        </w:rPr>
        <w:t>when a researcher has a suspicion that a particular area of research is underpowered,</w:t>
      </w:r>
      <w:r w:rsidR="000566AF">
        <w:rPr>
          <w:rStyle w:val="CommentReference"/>
          <w:rFonts w:cstheme="minorHAnsi"/>
          <w:sz w:val="24"/>
          <w:szCs w:val="24"/>
        </w:rPr>
        <w:t xml:space="preserve"> perhaps underestimating the statistical power of psychology</w:t>
      </w:r>
      <w:r w:rsidR="00341E02">
        <w:rPr>
          <w:rStyle w:val="CommentReference"/>
          <w:rFonts w:cstheme="minorHAnsi"/>
          <w:sz w:val="24"/>
          <w:szCs w:val="24"/>
        </w:rPr>
        <w:t xml:space="preserve">. </w:t>
      </w:r>
      <w:r w:rsidR="000F5962">
        <w:rPr>
          <w:rStyle w:val="CommentReference"/>
          <w:rFonts w:cstheme="minorHAnsi"/>
          <w:sz w:val="24"/>
          <w:szCs w:val="24"/>
        </w:rPr>
        <w:t>This issue only holds for a subset of the included studies, with the other</w:t>
      </w:r>
      <w:r w:rsidR="00FA035C">
        <w:rPr>
          <w:rStyle w:val="CommentReference"/>
          <w:rFonts w:cstheme="minorHAnsi"/>
          <w:sz w:val="24"/>
          <w:szCs w:val="24"/>
        </w:rPr>
        <w:t xml:space="preserve"> included studies </w:t>
      </w:r>
      <w:r w:rsidR="00817001">
        <w:rPr>
          <w:rStyle w:val="CommentReference"/>
          <w:rFonts w:cstheme="minorHAnsi"/>
          <w:sz w:val="24"/>
          <w:szCs w:val="24"/>
        </w:rPr>
        <w:t xml:space="preserve">either </w:t>
      </w:r>
      <w:r w:rsidR="00FA035C">
        <w:rPr>
          <w:rStyle w:val="CommentReference"/>
          <w:rFonts w:cstheme="minorHAnsi"/>
          <w:sz w:val="24"/>
          <w:szCs w:val="24"/>
        </w:rPr>
        <w:t>us</w:t>
      </w:r>
      <w:r w:rsidR="000F5962">
        <w:rPr>
          <w:rStyle w:val="CommentReference"/>
          <w:rFonts w:cstheme="minorHAnsi"/>
          <w:sz w:val="24"/>
          <w:szCs w:val="24"/>
        </w:rPr>
        <w:t>ing</w:t>
      </w:r>
      <w:r w:rsidR="00341E02">
        <w:rPr>
          <w:rStyle w:val="CommentReference"/>
          <w:rFonts w:cstheme="minorHAnsi"/>
          <w:sz w:val="24"/>
          <w:szCs w:val="24"/>
        </w:rPr>
        <w:t xml:space="preserve"> </w:t>
      </w:r>
      <w:r>
        <w:rPr>
          <w:rStyle w:val="CommentReference"/>
          <w:rFonts w:cstheme="minorHAnsi"/>
          <w:sz w:val="24"/>
          <w:szCs w:val="24"/>
        </w:rPr>
        <w:t>convenience</w:t>
      </w:r>
      <w:r w:rsidR="00341E02">
        <w:rPr>
          <w:rStyle w:val="CommentReference"/>
          <w:rFonts w:cstheme="minorHAnsi"/>
          <w:sz w:val="24"/>
          <w:szCs w:val="24"/>
        </w:rPr>
        <w:t xml:space="preserve"> samples </w:t>
      </w:r>
      <w:r w:rsidR="00341E02">
        <w:rPr>
          <w:rStyle w:val="CommentReference"/>
          <w:rFonts w:cstheme="minorHAnsi"/>
          <w:sz w:val="24"/>
          <w:szCs w:val="24"/>
        </w:rPr>
        <w:fldChar w:fldCharType="begin"/>
      </w:r>
      <w:r w:rsidR="00350451">
        <w:rPr>
          <w:rStyle w:val="CommentReference"/>
          <w:rFonts w:cstheme="minorHAnsi"/>
          <w:sz w:val="24"/>
          <w:szCs w:val="24"/>
        </w:rPr>
        <w:instrText xml:space="preserve"> ADDIN EN.CITE &lt;EndNote&gt;&lt;Cite&gt;&lt;Author&gt;Szucs&lt;/Author&gt;&lt;Year&gt;2017&lt;/Year&gt;&lt;RecNum&gt;25&lt;/RecNum&gt;&lt;Prefix&gt;e.g.`, &lt;/Prefix&gt;&lt;DisplayText&gt;(e.g., 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341E02">
        <w:rPr>
          <w:rStyle w:val="CommentReference"/>
          <w:rFonts w:cstheme="minorHAnsi"/>
          <w:sz w:val="24"/>
          <w:szCs w:val="24"/>
        </w:rPr>
        <w:fldChar w:fldCharType="separate"/>
      </w:r>
      <w:r w:rsidR="00350451">
        <w:rPr>
          <w:rStyle w:val="CommentReference"/>
          <w:rFonts w:cstheme="minorHAnsi"/>
          <w:noProof/>
          <w:sz w:val="24"/>
          <w:szCs w:val="24"/>
        </w:rPr>
        <w:t>(e.g., Szucs &amp; Ioannidis, 2017)</w:t>
      </w:r>
      <w:r w:rsidR="00341E02">
        <w:rPr>
          <w:rStyle w:val="CommentReference"/>
          <w:rFonts w:cstheme="minorHAnsi"/>
          <w:sz w:val="24"/>
          <w:szCs w:val="24"/>
        </w:rPr>
        <w:fldChar w:fldCharType="end"/>
      </w:r>
      <w:r>
        <w:rPr>
          <w:rStyle w:val="CommentReference"/>
          <w:rFonts w:cstheme="minorHAnsi"/>
          <w:sz w:val="24"/>
          <w:szCs w:val="24"/>
        </w:rPr>
        <w:t>;</w:t>
      </w:r>
      <w:r w:rsidR="00350451">
        <w:rPr>
          <w:rStyle w:val="CommentReference"/>
          <w:rFonts w:cstheme="minorHAnsi"/>
          <w:sz w:val="24"/>
          <w:szCs w:val="24"/>
        </w:rPr>
        <w:t xml:space="preserve"> </w:t>
      </w:r>
      <w:r w:rsidR="00C04569">
        <w:rPr>
          <w:rStyle w:val="CommentReference"/>
          <w:rFonts w:cstheme="minorHAnsi"/>
          <w:sz w:val="24"/>
          <w:szCs w:val="24"/>
        </w:rPr>
        <w:t xml:space="preserve">or </w:t>
      </w:r>
      <w:r w:rsidR="004F009F">
        <w:rPr>
          <w:rStyle w:val="CommentReference"/>
          <w:rFonts w:cstheme="minorHAnsi"/>
          <w:sz w:val="24"/>
          <w:szCs w:val="24"/>
        </w:rPr>
        <w:t>samples</w:t>
      </w:r>
      <w:r w:rsidR="00F676A9">
        <w:rPr>
          <w:rStyle w:val="CommentReference"/>
          <w:rFonts w:cstheme="minorHAnsi"/>
          <w:sz w:val="24"/>
          <w:szCs w:val="24"/>
        </w:rPr>
        <w:t xml:space="preserve"> </w:t>
      </w:r>
      <w:r w:rsidR="00350451">
        <w:rPr>
          <w:rStyle w:val="CommentReference"/>
          <w:rFonts w:cstheme="minorHAnsi"/>
          <w:sz w:val="24"/>
          <w:szCs w:val="24"/>
        </w:rPr>
        <w:t xml:space="preserve">chosen to be broadly representative of a subfield </w:t>
      </w:r>
      <w:r w:rsidR="00350451">
        <w:rPr>
          <w:rStyle w:val="CommentReference"/>
          <w:rFonts w:cstheme="minorHAnsi"/>
          <w:sz w:val="24"/>
          <w:szCs w:val="24"/>
        </w:rPr>
        <w:fldChar w:fldCharType="begin"/>
      </w:r>
      <w:r w:rsidR="00B30770">
        <w:rPr>
          <w:rStyle w:val="CommentReference"/>
          <w:rFonts w:cstheme="minorHAnsi"/>
          <w:sz w:val="24"/>
          <w:szCs w:val="24"/>
        </w:rPr>
        <w:instrText xml:space="preserve"> ADDIN EN.CITE &lt;EndNote&gt;&lt;Cite&gt;&lt;Author&gt;Orme&lt;/Author&gt;&lt;Year&gt;1986&lt;/Year&gt;&lt;RecNum&gt;964&lt;/RecNum&gt;&lt;Prefix&gt;e.g.`, &lt;/Prefix&gt;&lt;DisplayText&gt;(e.g., Orme &amp;amp; Combs-Orme, 1986)&lt;/DisplayText&gt;&lt;record&gt;&lt;rec-number&gt;964&lt;/rec-number&gt;&lt;foreign-keys&gt;&lt;key app="EN" db-id="9xrafw5sx95dvre9w5hpevd89fzwtwr9twsw" timestamp="1536806183"&gt;964&lt;/key&gt;&lt;/foreign-keys&gt;&lt;ref-type name="Journal Article"&gt;17&lt;/ref-type&gt;&lt;contributors&gt;&lt;authors&gt;&lt;author&gt;Orme, John G.&lt;/author&gt;&lt;author&gt;Combs-Orme, Terri D.&lt;/author&gt;&lt;/authors&gt;&lt;/contributors&gt;&lt;titles&gt;&lt;title&gt;Statistical power and Type II errors in social work research&lt;/title&gt;&lt;secondary-title&gt;Social Work Research and Abstracts&lt;/secondary-title&gt;&lt;/titles&gt;&lt;periodical&gt;&lt;full-title&gt;Social Work Research and Abstracts&lt;/full-title&gt;&lt;/periodical&gt;&lt;pages&gt;3-10&lt;/pages&gt;&lt;volume&gt;22&lt;/volume&gt;&lt;number&gt;3&lt;/number&gt;&lt;dates&gt;&lt;year&gt;1986&lt;/year&gt;&lt;/dates&gt;&lt;isbn&gt;0148-0847&lt;/isbn&gt;&lt;urls&gt;&lt;related-urls&gt;&lt;url&gt;http://dx.doi.org/10.1093/swra/22.3.3&lt;/url&gt;&lt;/related-urls&gt;&lt;/urls&gt;&lt;electronic-resource-num&gt;10.1093/swra/22.3.3&lt;/electronic-resource-num&gt;&lt;/record&gt;&lt;/Cite&gt;&lt;/EndNote&gt;</w:instrText>
      </w:r>
      <w:r w:rsidR="00350451">
        <w:rPr>
          <w:rStyle w:val="CommentReference"/>
          <w:rFonts w:cstheme="minorHAnsi"/>
          <w:sz w:val="24"/>
          <w:szCs w:val="24"/>
        </w:rPr>
        <w:fldChar w:fldCharType="separate"/>
      </w:r>
      <w:r w:rsidR="00B30770">
        <w:rPr>
          <w:rStyle w:val="CommentReference"/>
          <w:rFonts w:cstheme="minorHAnsi"/>
          <w:noProof/>
          <w:sz w:val="24"/>
          <w:szCs w:val="24"/>
        </w:rPr>
        <w:t>(e.g., Orme &amp; Combs-Orme, 1986)</w:t>
      </w:r>
      <w:r w:rsidR="00350451">
        <w:rPr>
          <w:rStyle w:val="CommentReference"/>
          <w:rFonts w:cstheme="minorHAnsi"/>
          <w:sz w:val="24"/>
          <w:szCs w:val="24"/>
        </w:rPr>
        <w:fldChar w:fldCharType="end"/>
      </w:r>
      <w:r>
        <w:rPr>
          <w:rStyle w:val="CommentReference"/>
          <w:rFonts w:cstheme="minorHAnsi"/>
          <w:sz w:val="24"/>
          <w:szCs w:val="24"/>
        </w:rPr>
        <w:t xml:space="preserve">; </w:t>
      </w:r>
      <w:r w:rsidR="004F009F">
        <w:rPr>
          <w:rStyle w:val="CommentReference"/>
          <w:rFonts w:cstheme="minorHAnsi"/>
          <w:sz w:val="24"/>
          <w:szCs w:val="24"/>
        </w:rPr>
        <w:t>or samples</w:t>
      </w:r>
      <w:r w:rsidR="00F676A9">
        <w:rPr>
          <w:rStyle w:val="CommentReference"/>
          <w:rFonts w:cstheme="minorHAnsi"/>
          <w:sz w:val="24"/>
          <w:szCs w:val="24"/>
        </w:rPr>
        <w:t xml:space="preserve"> </w:t>
      </w:r>
      <w:r>
        <w:rPr>
          <w:rStyle w:val="CommentReference"/>
          <w:rFonts w:cstheme="minorHAnsi"/>
          <w:sz w:val="24"/>
          <w:szCs w:val="24"/>
        </w:rPr>
        <w:t xml:space="preserve">selected to represent </w:t>
      </w:r>
      <w:r w:rsidR="00350451">
        <w:rPr>
          <w:rStyle w:val="CommentReference"/>
          <w:rFonts w:cstheme="minorHAnsi"/>
          <w:sz w:val="24"/>
          <w:szCs w:val="24"/>
        </w:rPr>
        <w:t xml:space="preserve">high-impact journals in a subfield </w:t>
      </w:r>
      <w:r w:rsidR="00350451">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 </w:instrText>
      </w:r>
      <w:r w:rsidR="00B30770">
        <w:rPr>
          <w:rStyle w:val="CommentReference"/>
          <w:rFonts w:cstheme="minorHAnsi"/>
          <w:sz w:val="24"/>
          <w:szCs w:val="24"/>
        </w:rPr>
        <w:fldChar w:fldCharType="begin">
          <w:fldData xml:space="preserve">PEVuZE5vdGU+PENpdGU+PEF1dGhvcj5DYXNoZW48L0F1dGhvcj48WWVhcj4yMDA0PC9ZZWFyPjxS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=
</w:fldData>
        </w:fldChar>
      </w:r>
      <w:r w:rsidR="00B30770">
        <w:rPr>
          <w:rStyle w:val="CommentReference"/>
          <w:rFonts w:cstheme="minorHAnsi"/>
          <w:sz w:val="24"/>
          <w:szCs w:val="24"/>
        </w:rPr>
        <w:instrText xml:space="preserve"> ADDIN EN.CITE.DATA </w:instrText>
      </w:r>
      <w:r w:rsidR="00B30770">
        <w:rPr>
          <w:rStyle w:val="CommentReference"/>
          <w:rFonts w:cstheme="minorHAnsi"/>
          <w:sz w:val="24"/>
          <w:szCs w:val="24"/>
        </w:rPr>
      </w:r>
      <w:r w:rsidR="00B30770">
        <w:rPr>
          <w:rStyle w:val="CommentReference"/>
          <w:rFonts w:cstheme="minorHAnsi"/>
          <w:sz w:val="24"/>
          <w:szCs w:val="24"/>
        </w:rPr>
        <w:fldChar w:fldCharType="end"/>
      </w:r>
      <w:r w:rsidR="00350451">
        <w:rPr>
          <w:rStyle w:val="CommentReference"/>
          <w:rFonts w:cstheme="minorHAnsi"/>
          <w:sz w:val="24"/>
          <w:szCs w:val="24"/>
        </w:rPr>
      </w:r>
      <w:r w:rsidR="00350451">
        <w:rPr>
          <w:rStyle w:val="CommentReference"/>
          <w:rFonts w:cstheme="minorHAnsi"/>
          <w:sz w:val="24"/>
          <w:szCs w:val="24"/>
        </w:rPr>
        <w:fldChar w:fldCharType="separate"/>
      </w:r>
      <w:r w:rsidR="00B30770">
        <w:rPr>
          <w:rStyle w:val="CommentReference"/>
          <w:rFonts w:cstheme="minorHAnsi"/>
          <w:noProof/>
          <w:sz w:val="24"/>
          <w:szCs w:val="24"/>
        </w:rPr>
        <w:t>(e.g., Cashen &amp; Geiger, 2004; Rossi, 1990)</w:t>
      </w:r>
      <w:r w:rsidR="00350451">
        <w:rPr>
          <w:rStyle w:val="CommentReference"/>
          <w:rFonts w:cstheme="minorHAnsi"/>
          <w:sz w:val="24"/>
          <w:szCs w:val="24"/>
        </w:rPr>
        <w:fldChar w:fldCharType="end"/>
      </w:r>
      <w:r>
        <w:rPr>
          <w:rStyle w:val="CommentReference"/>
          <w:rFonts w:cstheme="minorHAnsi"/>
          <w:sz w:val="24"/>
          <w:szCs w:val="24"/>
        </w:rPr>
        <w:t xml:space="preserve">. </w:t>
      </w:r>
    </w:p>
    <w:p w14:paraId="390BBE42" w14:textId="27487FBB" w:rsidR="003E32B9" w:rsidRDefault="00976D4C" w:rsidP="0070737C">
      <w:pPr>
        <w:spacing w:line="360" w:lineRule="auto"/>
        <w:ind w:firstLine="720"/>
        <w:rPr>
          <w:rStyle w:val="CommentReference"/>
          <w:rFonts w:cstheme="minorHAnsi"/>
          <w:sz w:val="24"/>
          <w:szCs w:val="24"/>
        </w:rPr>
      </w:pPr>
      <w:r>
        <w:rPr>
          <w:rFonts w:cstheme="minorHAnsi"/>
        </w:rPr>
        <w:t xml:space="preserve">There are </w:t>
      </w:r>
      <w:r w:rsidR="00355332">
        <w:rPr>
          <w:rFonts w:cstheme="minorHAnsi"/>
        </w:rPr>
        <w:t xml:space="preserve">two main reasons to </w:t>
      </w:r>
      <w:r w:rsidR="0070737C">
        <w:rPr>
          <w:rFonts w:cstheme="minorHAnsi"/>
        </w:rPr>
        <w:t xml:space="preserve">question the generalizability of the </w:t>
      </w:r>
      <w:r w:rsidR="00DF266C">
        <w:rPr>
          <w:rFonts w:cstheme="minorHAnsi"/>
        </w:rPr>
        <w:t>secondary analysis</w:t>
      </w:r>
      <w:r w:rsidR="0070737C">
        <w:rPr>
          <w:rFonts w:cstheme="minorHAnsi"/>
        </w:rPr>
        <w:t xml:space="preserve"> to all of psychology research</w:t>
      </w:r>
      <w:r>
        <w:rPr>
          <w:rFonts w:cstheme="minorHAnsi"/>
        </w:rPr>
        <w:t>.</w:t>
      </w:r>
      <w:r w:rsidR="00355332">
        <w:rPr>
          <w:rFonts w:cstheme="minorHAnsi"/>
        </w:rPr>
        <w:t xml:space="preserve"> </w:t>
      </w:r>
      <w:r>
        <w:rPr>
          <w:rFonts w:cstheme="minorHAnsi"/>
        </w:rPr>
        <w:t xml:space="preserve">First, it should be </w:t>
      </w:r>
      <w:r w:rsidR="008B49CE">
        <w:rPr>
          <w:rFonts w:cstheme="minorHAnsi"/>
        </w:rPr>
        <w:t>that many</w:t>
      </w:r>
      <w:r>
        <w:rPr>
          <w:rFonts w:cstheme="minorHAnsi"/>
        </w:rPr>
        <w:t xml:space="preserve"> </w:t>
      </w:r>
      <w:r w:rsidRPr="004422F7">
        <w:rPr>
          <w:rFonts w:cstheme="minorHAnsi"/>
        </w:rPr>
        <w:t xml:space="preserve">of these the </w:t>
      </w:r>
      <w:r w:rsidR="008B49CE">
        <w:rPr>
          <w:rFonts w:cstheme="minorHAnsi"/>
        </w:rPr>
        <w:t>included literature surveys in t</w:t>
      </w:r>
      <w:r w:rsidRPr="004422F7">
        <w:rPr>
          <w:rFonts w:cstheme="minorHAnsi"/>
        </w:rPr>
        <w:t>his secondary analysis are from clinical psychology research</w:t>
      </w:r>
      <w:r w:rsidR="0070737C">
        <w:rPr>
          <w:rFonts w:cstheme="minorHAnsi"/>
        </w:rPr>
        <w:t>.</w:t>
      </w:r>
      <w:r>
        <w:rPr>
          <w:rFonts w:cstheme="minorHAnsi"/>
        </w:rPr>
        <w:t xml:space="preserve"> </w:t>
      </w:r>
      <w:r w:rsidR="008B49CE">
        <w:rPr>
          <w:rFonts w:cstheme="minorHAnsi"/>
        </w:rPr>
        <w:t>Secondly, there are few recent studies and those that were published in the last 10 years only examine clinical and neuropsychology research</w:t>
      </w:r>
      <w:r w:rsidR="00355332">
        <w:rPr>
          <w:rFonts w:cstheme="minorHAnsi"/>
        </w:rPr>
        <w:t xml:space="preserve">. </w:t>
      </w:r>
      <w:r w:rsidRPr="004422F7">
        <w:rPr>
          <w:rFonts w:cstheme="minorHAnsi"/>
        </w:rPr>
        <w:t xml:space="preserve">Nonetheless, </w:t>
      </w:r>
      <w:r>
        <w:rPr>
          <w:rFonts w:cstheme="minorHAnsi"/>
        </w:rPr>
        <w:t xml:space="preserve">the results are </w:t>
      </w:r>
      <w:r w:rsidR="0043112C">
        <w:rPr>
          <w:rFonts w:cstheme="minorHAnsi"/>
        </w:rPr>
        <w:t xml:space="preserve">so </w:t>
      </w:r>
      <w:r>
        <w:rPr>
          <w:rFonts w:cstheme="minorHAnsi"/>
        </w:rPr>
        <w:t xml:space="preserve">consistently low that </w:t>
      </w:r>
      <w:r w:rsidRPr="004422F7">
        <w:rPr>
          <w:rFonts w:cstheme="minorHAnsi"/>
        </w:rPr>
        <w:t>this analysis provides</w:t>
      </w:r>
      <w:r>
        <w:rPr>
          <w:rFonts w:cstheme="minorHAnsi"/>
        </w:rPr>
        <w:t xml:space="preserve"> </w:t>
      </w:r>
      <w:r w:rsidR="00930871">
        <w:rPr>
          <w:rFonts w:cstheme="minorHAnsi"/>
        </w:rPr>
        <w:t xml:space="preserve">good </w:t>
      </w:r>
      <w:r w:rsidRPr="004422F7">
        <w:rPr>
          <w:rFonts w:cstheme="minorHAnsi"/>
        </w:rPr>
        <w:t>evidence that power analyses are rarely reported</w:t>
      </w:r>
      <w:r>
        <w:rPr>
          <w:rFonts w:cstheme="minorHAnsi"/>
        </w:rPr>
        <w:t xml:space="preserve"> across the psychology literature, even as the point estimate of the proportion should be interpreted with caution.</w:t>
      </w:r>
      <w:r w:rsidR="00DF266C" w:rsidRPr="00DF266C">
        <w:rPr>
          <w:rStyle w:val="CommentReference"/>
          <w:rFonts w:cstheme="minorHAnsi"/>
          <w:sz w:val="24"/>
          <w:szCs w:val="24"/>
        </w:rPr>
        <w:t xml:space="preserve"> </w:t>
      </w:r>
    </w:p>
    <w:p w14:paraId="453F8965" w14:textId="1C2EE75A" w:rsidR="00CB5E95" w:rsidRPr="0069087B" w:rsidRDefault="00CB5E95" w:rsidP="00AC2D06">
      <w:pPr>
        <w:spacing w:line="360" w:lineRule="auto"/>
        <w:rPr>
          <w:rStyle w:val="CommentReference"/>
          <w:rFonts w:cstheme="minorHAnsi"/>
          <w:b/>
          <w:sz w:val="24"/>
          <w:szCs w:val="24"/>
        </w:rPr>
      </w:pPr>
      <w:r w:rsidRPr="0069087B">
        <w:rPr>
          <w:rStyle w:val="CommentReference"/>
          <w:rFonts w:cstheme="minorHAnsi"/>
          <w:b/>
          <w:sz w:val="24"/>
          <w:szCs w:val="24"/>
        </w:rPr>
        <w:t>Conclusion</w:t>
      </w:r>
    </w:p>
    <w:p w14:paraId="194484BA" w14:textId="15D13D23" w:rsidR="0043112C" w:rsidRDefault="00B2468E" w:rsidP="00D402D1">
      <w:pPr>
        <w:spacing w:line="360" w:lineRule="auto"/>
        <w:ind w:firstLine="720"/>
        <w:rPr>
          <w:rStyle w:val="CommentReference"/>
          <w:rFonts w:cstheme="minorHAnsi"/>
          <w:sz w:val="24"/>
          <w:szCs w:val="24"/>
        </w:rPr>
      </w:pPr>
      <w:r>
        <w:rPr>
          <w:rStyle w:val="CommentReference"/>
          <w:rFonts w:cstheme="minorHAnsi"/>
          <w:sz w:val="24"/>
          <w:szCs w:val="24"/>
        </w:rPr>
        <w:lastRenderedPageBreak/>
        <w:t>Statistical power</w:t>
      </w:r>
      <w:r w:rsidR="0043112C">
        <w:rPr>
          <w:rStyle w:val="CommentReference"/>
          <w:rFonts w:cstheme="minorHAnsi"/>
          <w:sz w:val="24"/>
          <w:szCs w:val="24"/>
        </w:rPr>
        <w:t xml:space="preserve"> to detect small to medium effects</w:t>
      </w:r>
      <w:r w:rsidR="00D402D1">
        <w:rPr>
          <w:rStyle w:val="CommentReference"/>
          <w:rFonts w:cstheme="minorHAnsi"/>
          <w:sz w:val="24"/>
          <w:szCs w:val="24"/>
        </w:rPr>
        <w:t xml:space="preserve"> is substantially lower than recommended standards</w:t>
      </w:r>
      <w:r w:rsidR="00C40B76">
        <w:rPr>
          <w:rStyle w:val="CommentReference"/>
          <w:rFonts w:cstheme="minorHAnsi"/>
          <w:sz w:val="24"/>
          <w:szCs w:val="24"/>
        </w:rPr>
        <w:t xml:space="preserve"> and power </w:t>
      </w:r>
      <w:r w:rsidR="00AC25A1">
        <w:rPr>
          <w:rStyle w:val="CommentReference"/>
          <w:rFonts w:cstheme="minorHAnsi"/>
          <w:sz w:val="24"/>
          <w:szCs w:val="24"/>
        </w:rPr>
        <w:t>analysis is rarely reported in psychology research</w:t>
      </w:r>
      <w:r w:rsidR="00D402D1">
        <w:rPr>
          <w:rStyle w:val="CommentReference"/>
          <w:rFonts w:cstheme="minorHAnsi"/>
          <w:sz w:val="24"/>
          <w:szCs w:val="24"/>
        </w:rPr>
        <w:t xml:space="preserve">. </w:t>
      </w:r>
      <w:r w:rsidR="00AC25A1">
        <w:rPr>
          <w:rStyle w:val="CommentReference"/>
          <w:rFonts w:cstheme="minorHAnsi"/>
          <w:sz w:val="24"/>
          <w:szCs w:val="24"/>
        </w:rPr>
        <w:t>Statistical p</w:t>
      </w:r>
      <w:r w:rsidR="00D402D1">
        <w:rPr>
          <w:rStyle w:val="CommentReference"/>
          <w:rFonts w:cstheme="minorHAnsi"/>
          <w:sz w:val="24"/>
          <w:szCs w:val="24"/>
        </w:rPr>
        <w:t xml:space="preserve">ower </w:t>
      </w:r>
      <w:r w:rsidR="00E80B86">
        <w:rPr>
          <w:rStyle w:val="CommentReference"/>
          <w:rFonts w:cstheme="minorHAnsi"/>
          <w:sz w:val="24"/>
          <w:szCs w:val="24"/>
        </w:rPr>
        <w:t xml:space="preserve">does not appear to have </w:t>
      </w:r>
      <w:r w:rsidR="00D402D1">
        <w:rPr>
          <w:rStyle w:val="CommentReference"/>
          <w:rFonts w:cstheme="minorHAnsi"/>
          <w:sz w:val="24"/>
          <w:szCs w:val="24"/>
        </w:rPr>
        <w:t xml:space="preserve">increased at all over the last </w:t>
      </w:r>
      <w:r w:rsidR="00552479">
        <w:rPr>
          <w:rStyle w:val="CommentReference"/>
          <w:rFonts w:cstheme="minorHAnsi"/>
          <w:sz w:val="24"/>
          <w:szCs w:val="24"/>
        </w:rPr>
        <w:t>60</w:t>
      </w:r>
      <w:r w:rsidR="00D402D1">
        <w:rPr>
          <w:rStyle w:val="CommentReference"/>
          <w:rFonts w:cstheme="minorHAnsi"/>
          <w:sz w:val="24"/>
          <w:szCs w:val="24"/>
        </w:rPr>
        <w:t xml:space="preserve"> years, despite half a century of continued criticism and advocacy of formal research planning techniques.</w:t>
      </w:r>
      <w:r w:rsidR="0043112C">
        <w:rPr>
          <w:rStyle w:val="CommentReference"/>
          <w:rFonts w:cstheme="minorHAnsi"/>
          <w:sz w:val="24"/>
          <w:szCs w:val="24"/>
        </w:rPr>
        <w:t xml:space="preserve"> Research consumers should be aware that the proportion of studies which report statistically significant findings in psychology is implausibly high given the estimated power of </w:t>
      </w:r>
      <w:r w:rsidR="00D402D1">
        <w:rPr>
          <w:rStyle w:val="CommentReference"/>
          <w:rFonts w:cstheme="minorHAnsi"/>
          <w:sz w:val="24"/>
          <w:szCs w:val="24"/>
        </w:rPr>
        <w:t xml:space="preserve">the published </w:t>
      </w:r>
      <w:r w:rsidR="00AC25A1">
        <w:rPr>
          <w:rStyle w:val="CommentReference"/>
          <w:rFonts w:cstheme="minorHAnsi"/>
          <w:sz w:val="24"/>
          <w:szCs w:val="24"/>
        </w:rPr>
        <w:t>literature and</w:t>
      </w:r>
      <w:r w:rsidR="0043112C">
        <w:rPr>
          <w:rStyle w:val="CommentReference"/>
          <w:rFonts w:cstheme="minorHAnsi"/>
          <w:sz w:val="24"/>
          <w:szCs w:val="24"/>
        </w:rPr>
        <w:t xml:space="preserve"> should interpret </w:t>
      </w:r>
      <w:r w:rsidR="00D402D1">
        <w:rPr>
          <w:rStyle w:val="CommentReference"/>
          <w:rFonts w:cstheme="minorHAnsi"/>
          <w:sz w:val="24"/>
          <w:szCs w:val="24"/>
        </w:rPr>
        <w:t>research claims</w:t>
      </w:r>
      <w:r w:rsidR="0043112C">
        <w:rPr>
          <w:rStyle w:val="CommentReference"/>
          <w:rFonts w:cstheme="minorHAnsi"/>
          <w:sz w:val="24"/>
          <w:szCs w:val="24"/>
        </w:rPr>
        <w:t xml:space="preserve"> with </w:t>
      </w:r>
      <w:r w:rsidR="00D402D1">
        <w:rPr>
          <w:rStyle w:val="CommentReference"/>
          <w:rFonts w:cstheme="minorHAnsi"/>
          <w:sz w:val="24"/>
          <w:szCs w:val="24"/>
        </w:rPr>
        <w:t xml:space="preserve">this </w:t>
      </w:r>
      <w:r w:rsidR="0043112C">
        <w:rPr>
          <w:rStyle w:val="CommentReference"/>
          <w:rFonts w:cstheme="minorHAnsi"/>
          <w:sz w:val="24"/>
          <w:szCs w:val="24"/>
        </w:rPr>
        <w:t xml:space="preserve">in mind. </w:t>
      </w:r>
    </w:p>
    <w:p w14:paraId="57223A55" w14:textId="77777777" w:rsidR="0043112C" w:rsidRDefault="0043112C" w:rsidP="00AC2D06">
      <w:pPr>
        <w:spacing w:line="360" w:lineRule="auto"/>
        <w:rPr>
          <w:rStyle w:val="CommentReference"/>
          <w:rFonts w:cstheme="minorHAnsi"/>
          <w:sz w:val="24"/>
          <w:szCs w:val="24"/>
        </w:rPr>
      </w:pPr>
    </w:p>
    <w:p w14:paraId="27473E92" w14:textId="77777777" w:rsidR="00F41C7D" w:rsidRDefault="00F41C7D" w:rsidP="00AC2D06">
      <w:pPr>
        <w:spacing w:line="360" w:lineRule="auto"/>
        <w:rPr>
          <w:rStyle w:val="CommentReference"/>
          <w:rFonts w:cstheme="minorHAnsi"/>
          <w:sz w:val="24"/>
          <w:szCs w:val="24"/>
        </w:rPr>
      </w:pPr>
    </w:p>
    <w:p w14:paraId="0FC12C4F" w14:textId="77777777" w:rsidR="00B30770" w:rsidRDefault="00B30770" w:rsidP="00AC2D06">
      <w:pPr>
        <w:spacing w:line="360" w:lineRule="auto"/>
        <w:rPr>
          <w:rStyle w:val="CommentReference"/>
          <w:rFonts w:cstheme="minorHAnsi"/>
          <w:sz w:val="24"/>
          <w:szCs w:val="24"/>
        </w:rPr>
      </w:pPr>
    </w:p>
    <w:p w14:paraId="01950378" w14:textId="77777777" w:rsidR="00CB5E95" w:rsidRDefault="00CB5E95" w:rsidP="00AC2D06">
      <w:pPr>
        <w:spacing w:line="360" w:lineRule="auto"/>
        <w:rPr>
          <w:rStyle w:val="CommentReference"/>
          <w:rFonts w:cstheme="minorHAnsi"/>
          <w:sz w:val="24"/>
          <w:szCs w:val="24"/>
        </w:rPr>
      </w:pPr>
    </w:p>
    <w:p w14:paraId="61965D96" w14:textId="77777777" w:rsidR="00157F7E" w:rsidRDefault="00157F7E">
      <w:pPr>
        <w:rPr>
          <w:rFonts w:cstheme="minorHAnsi"/>
          <w:b/>
        </w:rPr>
      </w:pPr>
      <w:r>
        <w:rPr>
          <w:rFonts w:cstheme="minorHAnsi"/>
          <w:b/>
        </w:rPr>
        <w:br w:type="page"/>
      </w:r>
    </w:p>
    <w:p w14:paraId="2A283E75" w14:textId="1CF4420B" w:rsidR="00AD4805" w:rsidRPr="00157F7E" w:rsidRDefault="00AD4805" w:rsidP="00955078">
      <w:pPr>
        <w:spacing w:line="360" w:lineRule="auto"/>
        <w:rPr>
          <w:rFonts w:cstheme="minorHAnsi"/>
          <w:b/>
        </w:rPr>
      </w:pPr>
      <w:r w:rsidRPr="00157F7E">
        <w:rPr>
          <w:rFonts w:cstheme="minorHAnsi"/>
          <w:b/>
        </w:rPr>
        <w:lastRenderedPageBreak/>
        <w:t>References</w:t>
      </w:r>
    </w:p>
    <w:p w14:paraId="1A85E9D0" w14:textId="77777777" w:rsidR="003462F2" w:rsidRPr="003462F2" w:rsidRDefault="0050225C" w:rsidP="003462F2">
      <w:pPr>
        <w:pStyle w:val="EndNoteBibliography"/>
        <w:ind w:left="720" w:hanging="720"/>
        <w:rPr>
          <w:noProof/>
        </w:rPr>
      </w:pPr>
      <w:r w:rsidRPr="004422F7">
        <w:rPr>
          <w:rFonts w:asciiTheme="minorHAnsi" w:hAnsiTheme="minorHAnsi" w:cstheme="minorHAnsi"/>
        </w:rPr>
        <w:fldChar w:fldCharType="begin"/>
      </w:r>
      <w:r w:rsidRPr="004422F7">
        <w:rPr>
          <w:rFonts w:asciiTheme="minorHAnsi" w:hAnsiTheme="minorHAnsi" w:cstheme="minorHAnsi"/>
        </w:rPr>
        <w:instrText xml:space="preserve"> ADDIN EN.REFLIST </w:instrText>
      </w:r>
      <w:r w:rsidRPr="004422F7">
        <w:rPr>
          <w:rFonts w:asciiTheme="minorHAnsi" w:hAnsiTheme="minorHAnsi" w:cstheme="minorHAnsi"/>
        </w:rPr>
        <w:fldChar w:fldCharType="separate"/>
      </w:r>
      <w:r w:rsidR="003462F2" w:rsidRPr="003462F2">
        <w:rPr>
          <w:noProof/>
        </w:rPr>
        <w:t xml:space="preserve">APA Publications Communications Board Working Group on Journal Article Reporting Standards. (2008). Reporting standards for research in psychology: Why do we need them? What might they be? </w:t>
      </w:r>
      <w:r w:rsidR="003462F2" w:rsidRPr="003462F2">
        <w:rPr>
          <w:i/>
          <w:noProof/>
        </w:rPr>
        <w:t>The American Psychologist, 63</w:t>
      </w:r>
      <w:r w:rsidR="003462F2" w:rsidRPr="003462F2">
        <w:rPr>
          <w:noProof/>
        </w:rPr>
        <w:t>, 839-851. doi:10.1037/0003-066X.63.9.839</w:t>
      </w:r>
    </w:p>
    <w:p w14:paraId="070185A0" w14:textId="77777777" w:rsidR="003462F2" w:rsidRPr="003462F2" w:rsidRDefault="003462F2" w:rsidP="003462F2">
      <w:pPr>
        <w:pStyle w:val="EndNoteBibliography"/>
        <w:ind w:left="720" w:hanging="720"/>
        <w:rPr>
          <w:noProof/>
        </w:rPr>
      </w:pPr>
      <w:r w:rsidRPr="003462F2">
        <w:rPr>
          <w:noProof/>
        </w:rPr>
        <w:t xml:space="preserve">Bakker, M., Hartgerink, C. H. J., Wicherts, J. M., &amp; van der Maas, H. L. J. (2016). Researchers’ Intuitions About Power in Psychological Research. </w:t>
      </w:r>
      <w:r w:rsidRPr="003462F2">
        <w:rPr>
          <w:i/>
          <w:noProof/>
        </w:rPr>
        <w:t>Psychological Science, 27</w:t>
      </w:r>
      <w:r w:rsidRPr="003462F2">
        <w:rPr>
          <w:noProof/>
        </w:rPr>
        <w:t>, 1069-1077. doi:10.1177/0956797616647519</w:t>
      </w:r>
    </w:p>
    <w:p w14:paraId="67253E44" w14:textId="77777777" w:rsidR="003462F2" w:rsidRPr="003462F2" w:rsidRDefault="003462F2" w:rsidP="003462F2">
      <w:pPr>
        <w:pStyle w:val="EndNoteBibliography"/>
        <w:ind w:left="720" w:hanging="720"/>
        <w:rPr>
          <w:noProof/>
        </w:rPr>
      </w:pPr>
      <w:r w:rsidRPr="003462F2">
        <w:rPr>
          <w:noProof/>
        </w:rPr>
        <w:t xml:space="preserve">Bakker, M., van Assen, M., Crompvoets, E., Ong, H., &amp; Soderberg, C. (2017). </w:t>
      </w:r>
      <w:r w:rsidRPr="003462F2">
        <w:rPr>
          <w:i/>
          <w:noProof/>
        </w:rPr>
        <w:t>Restriction of opportunistic use of researcher degrees of freedom in pre-registrations on the Open Science Framework: The human Fallibility of scientists.</w:t>
      </w:r>
      <w:r w:rsidRPr="003462F2">
        <w:rPr>
          <w:noProof/>
        </w:rPr>
        <w:t xml:space="preserve">   </w:t>
      </w:r>
    </w:p>
    <w:p w14:paraId="3F2D9663" w14:textId="77777777" w:rsidR="003462F2" w:rsidRPr="003462F2" w:rsidRDefault="003462F2" w:rsidP="003462F2">
      <w:pPr>
        <w:pStyle w:val="EndNoteBibliography"/>
        <w:ind w:left="720" w:hanging="720"/>
        <w:rPr>
          <w:noProof/>
        </w:rPr>
      </w:pPr>
      <w:r w:rsidRPr="003462F2">
        <w:rPr>
          <w:noProof/>
        </w:rPr>
        <w:t xml:space="preserve">Bakker, M., van Dijk, A., &amp; Wicherts, J. M. (2012). The Rules of the Game Called Psychological Science. </w:t>
      </w:r>
      <w:r w:rsidRPr="003462F2">
        <w:rPr>
          <w:i/>
          <w:noProof/>
        </w:rPr>
        <w:t>Perspectives on Psychological Science, 7</w:t>
      </w:r>
      <w:r w:rsidRPr="003462F2">
        <w:rPr>
          <w:noProof/>
        </w:rPr>
        <w:t>, 543-554. doi:10.1177/1745691612459060</w:t>
      </w:r>
    </w:p>
    <w:p w14:paraId="27821F72" w14:textId="77777777" w:rsidR="003462F2" w:rsidRPr="003462F2" w:rsidRDefault="003462F2" w:rsidP="003462F2">
      <w:pPr>
        <w:pStyle w:val="EndNoteBibliography"/>
        <w:ind w:left="720" w:hanging="720"/>
        <w:rPr>
          <w:noProof/>
        </w:rPr>
      </w:pPr>
      <w:r w:rsidRPr="003462F2">
        <w:rPr>
          <w:noProof/>
        </w:rPr>
        <w:t xml:space="preserve">Beaujean, A. A. (2014). Sample size determination for regression models using monte carlo methods in r. </w:t>
      </w:r>
      <w:r w:rsidRPr="003462F2">
        <w:rPr>
          <w:i/>
          <w:noProof/>
        </w:rPr>
        <w:t>Practical assessment, research &amp; evaluation, 19</w:t>
      </w:r>
      <w:r w:rsidRPr="003462F2">
        <w:rPr>
          <w:noProof/>
        </w:rPr>
        <w:t xml:space="preserve">, 1. </w:t>
      </w:r>
    </w:p>
    <w:p w14:paraId="19C923F7" w14:textId="77777777" w:rsidR="003462F2" w:rsidRPr="003462F2" w:rsidRDefault="003462F2" w:rsidP="003462F2">
      <w:pPr>
        <w:pStyle w:val="EndNoteBibliography"/>
        <w:ind w:left="720" w:hanging="720"/>
        <w:rPr>
          <w:noProof/>
        </w:rPr>
      </w:pPr>
      <w:r w:rsidRPr="003462F2">
        <w:rPr>
          <w:noProof/>
        </w:rPr>
        <w:t xml:space="preserve">Bezeau, S., &amp; Graves, R. (2001). Statistical power and effect sizes of clinical neuropsychology research. </w:t>
      </w:r>
      <w:r w:rsidRPr="003462F2">
        <w:rPr>
          <w:i/>
          <w:noProof/>
        </w:rPr>
        <w:t>Journal of Clinical and Experimental Neuropsychology, 23</w:t>
      </w:r>
      <w:r w:rsidRPr="003462F2">
        <w:rPr>
          <w:noProof/>
        </w:rPr>
        <w:t>, 399-406. doi:10.1076/jcen.23.3.399.1181</w:t>
      </w:r>
    </w:p>
    <w:p w14:paraId="188CDD00" w14:textId="77777777" w:rsidR="003462F2" w:rsidRPr="003462F2" w:rsidRDefault="003462F2" w:rsidP="003462F2">
      <w:pPr>
        <w:pStyle w:val="EndNoteBibliography"/>
        <w:ind w:left="720" w:hanging="720"/>
        <w:rPr>
          <w:noProof/>
        </w:rPr>
      </w:pPr>
      <w:r w:rsidRPr="003462F2">
        <w:rPr>
          <w:noProof/>
        </w:rPr>
        <w:t xml:space="preserve">Bland, J. M. (2009). The tyranny of power: Is there a better way to calculate sample size? </w:t>
      </w:r>
      <w:r w:rsidRPr="003462F2">
        <w:rPr>
          <w:i/>
          <w:noProof/>
        </w:rPr>
        <w:t>BMJ, 339</w:t>
      </w:r>
      <w:r w:rsidRPr="003462F2">
        <w:rPr>
          <w:noProof/>
        </w:rPr>
        <w:t>. doi:10.1136/bmj.b3985</w:t>
      </w:r>
    </w:p>
    <w:p w14:paraId="01827331" w14:textId="77777777" w:rsidR="003462F2" w:rsidRPr="003462F2" w:rsidRDefault="003462F2" w:rsidP="003462F2">
      <w:pPr>
        <w:pStyle w:val="EndNoteBibliography"/>
        <w:ind w:left="720" w:hanging="720"/>
        <w:rPr>
          <w:noProof/>
        </w:rPr>
      </w:pPr>
      <w:r w:rsidRPr="003462F2">
        <w:rPr>
          <w:noProof/>
        </w:rPr>
        <w:t xml:space="preserve">Bosco, F. A., Aguinis, H., Singh, K., Field, J. G., &amp; Pierce, C. A. (2015). Correlational effect size benchmarks. </w:t>
      </w:r>
      <w:r w:rsidRPr="003462F2">
        <w:rPr>
          <w:i/>
          <w:noProof/>
        </w:rPr>
        <w:t>Journal of Applied Psychology, 100</w:t>
      </w:r>
      <w:r w:rsidRPr="003462F2">
        <w:rPr>
          <w:noProof/>
        </w:rPr>
        <w:t>, 431-449. doi:10.1037/a0038047</w:t>
      </w:r>
    </w:p>
    <w:p w14:paraId="1F2AA410" w14:textId="77777777" w:rsidR="003462F2" w:rsidRPr="003462F2" w:rsidRDefault="003462F2" w:rsidP="003462F2">
      <w:pPr>
        <w:pStyle w:val="EndNoteBibliography"/>
        <w:ind w:left="720" w:hanging="720"/>
        <w:rPr>
          <w:noProof/>
        </w:rPr>
      </w:pPr>
      <w:r w:rsidRPr="003462F2">
        <w:rPr>
          <w:noProof/>
        </w:rPr>
        <w:t xml:space="preserve">Cashen, L. H., &amp; Geiger, S. W. (2004). Statistical Power and the Testing of Null Hypotheses: A Review of Contemporary Management Research and Recommendations for Future Studies. </w:t>
      </w:r>
      <w:r w:rsidRPr="003462F2">
        <w:rPr>
          <w:i/>
          <w:noProof/>
        </w:rPr>
        <w:t>Organizational Research Methods, 7</w:t>
      </w:r>
      <w:r w:rsidRPr="003462F2">
        <w:rPr>
          <w:noProof/>
        </w:rPr>
        <w:t>, 151-167. doi:10.1177/1094428104263676</w:t>
      </w:r>
    </w:p>
    <w:p w14:paraId="7F2BC6C8" w14:textId="77777777" w:rsidR="003462F2" w:rsidRPr="003462F2" w:rsidRDefault="003462F2" w:rsidP="003462F2">
      <w:pPr>
        <w:pStyle w:val="EndNoteBibliography"/>
        <w:ind w:left="720" w:hanging="720"/>
        <w:rPr>
          <w:noProof/>
        </w:rPr>
      </w:pPr>
      <w:r w:rsidRPr="003462F2">
        <w:rPr>
          <w:noProof/>
        </w:rPr>
        <w:t xml:space="preserve">Cohen, J. (1962). The statistical power of abnormal-social psychological research: A review. </w:t>
      </w:r>
      <w:r w:rsidRPr="003462F2">
        <w:rPr>
          <w:i/>
          <w:noProof/>
        </w:rPr>
        <w:t>The Journal of Abnormal and Social Psychology, 65</w:t>
      </w:r>
      <w:r w:rsidRPr="003462F2">
        <w:rPr>
          <w:noProof/>
        </w:rPr>
        <w:t>, 145-153. doi:10.1037/h0045186</w:t>
      </w:r>
    </w:p>
    <w:p w14:paraId="080CB37F" w14:textId="77777777" w:rsidR="003462F2" w:rsidRPr="003462F2" w:rsidRDefault="003462F2" w:rsidP="003462F2">
      <w:pPr>
        <w:pStyle w:val="EndNoteBibliography"/>
        <w:ind w:left="720" w:hanging="720"/>
        <w:rPr>
          <w:noProof/>
        </w:rPr>
      </w:pPr>
      <w:r w:rsidRPr="003462F2">
        <w:rPr>
          <w:noProof/>
        </w:rPr>
        <w:t>Cohen, J. (1988). Statistical power analysis for the behavioral sciences (2nd ed.). Hillsdale, New Jersey: Erlbaum.</w:t>
      </w:r>
    </w:p>
    <w:p w14:paraId="6D2D7471" w14:textId="77777777" w:rsidR="003462F2" w:rsidRPr="003462F2" w:rsidRDefault="003462F2" w:rsidP="003462F2">
      <w:pPr>
        <w:pStyle w:val="EndNoteBibliography"/>
        <w:ind w:left="720" w:hanging="720"/>
        <w:rPr>
          <w:noProof/>
        </w:rPr>
      </w:pPr>
      <w:r w:rsidRPr="003462F2">
        <w:rPr>
          <w:noProof/>
        </w:rPr>
        <w:t xml:space="preserve">Cohen, J. (1992). A power primer. </w:t>
      </w:r>
      <w:r w:rsidRPr="003462F2">
        <w:rPr>
          <w:i/>
          <w:noProof/>
        </w:rPr>
        <w:t>Psychological Bulletin, 112</w:t>
      </w:r>
      <w:r w:rsidRPr="003462F2">
        <w:rPr>
          <w:noProof/>
        </w:rPr>
        <w:t>, 155-159. doi:10.1037/0033-2909.112.1.155</w:t>
      </w:r>
    </w:p>
    <w:p w14:paraId="04161818" w14:textId="77777777" w:rsidR="003462F2" w:rsidRPr="003462F2" w:rsidRDefault="003462F2" w:rsidP="003462F2">
      <w:pPr>
        <w:pStyle w:val="EndNoteBibliography"/>
        <w:ind w:left="720" w:hanging="720"/>
        <w:rPr>
          <w:noProof/>
        </w:rPr>
      </w:pPr>
      <w:r w:rsidRPr="003462F2">
        <w:rPr>
          <w:noProof/>
        </w:rPr>
        <w:t xml:space="preserve">DeCoster, J., Sparks, E. A., Sparks, J. C., Sparks, G. G., &amp; Sparks, C. W. (2015). Opportunistic biases: Their origins, effects, and an integrated solution. </w:t>
      </w:r>
      <w:r w:rsidRPr="003462F2">
        <w:rPr>
          <w:i/>
          <w:noProof/>
        </w:rPr>
        <w:t>American Psychologist, 70</w:t>
      </w:r>
      <w:r w:rsidRPr="003462F2">
        <w:rPr>
          <w:noProof/>
        </w:rPr>
        <w:t>, 499-514. doi:10.1037/a0039191</w:t>
      </w:r>
    </w:p>
    <w:p w14:paraId="76E97EA8" w14:textId="77777777" w:rsidR="003462F2" w:rsidRPr="003462F2" w:rsidRDefault="003462F2" w:rsidP="003462F2">
      <w:pPr>
        <w:pStyle w:val="EndNoteBibliography"/>
        <w:ind w:left="720" w:hanging="720"/>
        <w:rPr>
          <w:noProof/>
        </w:rPr>
      </w:pPr>
      <w:r w:rsidRPr="003462F2">
        <w:rPr>
          <w:noProof/>
        </w:rPr>
        <w:t xml:space="preserve">Egger, M., Smith, G. D., Schneider, M., &amp; Minder, C. (1997). Bias in meta-analysis detected by a simple, graphical test. </w:t>
      </w:r>
      <w:r w:rsidRPr="003462F2">
        <w:rPr>
          <w:i/>
          <w:noProof/>
        </w:rPr>
        <w:t>BMJ, 315</w:t>
      </w:r>
      <w:r w:rsidRPr="003462F2">
        <w:rPr>
          <w:noProof/>
        </w:rPr>
        <w:t xml:space="preserve">, 629. </w:t>
      </w:r>
    </w:p>
    <w:p w14:paraId="639D3AE2" w14:textId="77777777" w:rsidR="003462F2" w:rsidRPr="003462F2" w:rsidRDefault="003462F2" w:rsidP="003462F2">
      <w:pPr>
        <w:pStyle w:val="EndNoteBibliography"/>
        <w:ind w:left="720" w:hanging="720"/>
        <w:rPr>
          <w:noProof/>
        </w:rPr>
      </w:pPr>
      <w:r w:rsidRPr="003462F2">
        <w:rPr>
          <w:noProof/>
        </w:rPr>
        <w:t xml:space="preserve">Fanelli, D. (2010). “Positive” Results Increase Down the Hierarchy of the Sciences. </w:t>
      </w:r>
      <w:r w:rsidRPr="003462F2">
        <w:rPr>
          <w:i/>
          <w:noProof/>
        </w:rPr>
        <w:t>PLOS ONE, 5</w:t>
      </w:r>
      <w:r w:rsidRPr="003462F2">
        <w:rPr>
          <w:noProof/>
        </w:rPr>
        <w:t>, e10068. doi:10.1371/journal.pone.0010068</w:t>
      </w:r>
    </w:p>
    <w:p w14:paraId="59074DCD" w14:textId="77777777" w:rsidR="003462F2" w:rsidRPr="003462F2" w:rsidRDefault="003462F2" w:rsidP="003462F2">
      <w:pPr>
        <w:pStyle w:val="EndNoteBibliography"/>
        <w:ind w:left="720" w:hanging="720"/>
        <w:rPr>
          <w:noProof/>
        </w:rPr>
      </w:pPr>
      <w:r w:rsidRPr="003462F2">
        <w:rPr>
          <w:noProof/>
        </w:rPr>
        <w:t xml:space="preserve">Faul, F., Erdfelder, E., Lang, A.-G., &amp; Buchner, A. (2007). G*Power 3: A flexible statistical power analysis program for the social, behavioral, and biomedical sciences. </w:t>
      </w:r>
      <w:r w:rsidRPr="003462F2">
        <w:rPr>
          <w:i/>
          <w:noProof/>
        </w:rPr>
        <w:t>Behavior Research Methods, 39</w:t>
      </w:r>
      <w:r w:rsidRPr="003462F2">
        <w:rPr>
          <w:noProof/>
        </w:rPr>
        <w:t>, 175-191. doi:10.3758/bf03193146</w:t>
      </w:r>
    </w:p>
    <w:p w14:paraId="2F0087F9" w14:textId="3A5F434A" w:rsidR="003462F2" w:rsidRPr="003462F2" w:rsidRDefault="003462F2" w:rsidP="003462F2">
      <w:pPr>
        <w:pStyle w:val="EndNoteBibliography"/>
        <w:ind w:left="720" w:hanging="720"/>
        <w:rPr>
          <w:noProof/>
        </w:rPr>
      </w:pPr>
      <w:r w:rsidRPr="003462F2">
        <w:rPr>
          <w:noProof/>
        </w:rPr>
        <w:t xml:space="preserve">Gignac, G. E., &amp; Szodorai, E. T. (2016). Effect size guidelines for individual differences researchers. </w:t>
      </w:r>
      <w:r w:rsidRPr="003462F2">
        <w:rPr>
          <w:i/>
          <w:noProof/>
        </w:rPr>
        <w:t>Personality and Individual Differences, 102</w:t>
      </w:r>
      <w:r w:rsidRPr="003462F2">
        <w:rPr>
          <w:noProof/>
        </w:rPr>
        <w:t>, 74-78. doi:</w:t>
      </w:r>
      <w:hyperlink r:id="rId22" w:history="1">
        <w:r w:rsidRPr="003462F2">
          <w:rPr>
            <w:rStyle w:val="Hyperlink"/>
            <w:noProof/>
          </w:rPr>
          <w:t>https://doi.org/10.1016/j.paid.2016.06.069</w:t>
        </w:r>
      </w:hyperlink>
    </w:p>
    <w:p w14:paraId="70A5AD2B" w14:textId="77777777" w:rsidR="003462F2" w:rsidRPr="003462F2" w:rsidRDefault="003462F2" w:rsidP="003462F2">
      <w:pPr>
        <w:pStyle w:val="EndNoteBibliography"/>
        <w:ind w:left="720" w:hanging="720"/>
        <w:rPr>
          <w:noProof/>
        </w:rPr>
      </w:pPr>
      <w:r w:rsidRPr="003462F2">
        <w:rPr>
          <w:noProof/>
        </w:rPr>
        <w:lastRenderedPageBreak/>
        <w:t xml:space="preserve">Haase, R. F. (1974). Power analysis of research in counselor education. </w:t>
      </w:r>
      <w:r w:rsidRPr="003462F2">
        <w:rPr>
          <w:i/>
          <w:noProof/>
        </w:rPr>
        <w:t>Counselor Education and Supervision, 14</w:t>
      </w:r>
      <w:r w:rsidRPr="003462F2">
        <w:rPr>
          <w:noProof/>
        </w:rPr>
        <w:t xml:space="preserve">, 124-132. </w:t>
      </w:r>
    </w:p>
    <w:p w14:paraId="26397D6F" w14:textId="77777777" w:rsidR="003462F2" w:rsidRPr="003462F2" w:rsidRDefault="003462F2" w:rsidP="003462F2">
      <w:pPr>
        <w:pStyle w:val="EndNoteBibliography"/>
        <w:ind w:left="720" w:hanging="720"/>
        <w:rPr>
          <w:noProof/>
        </w:rPr>
      </w:pPr>
      <w:r w:rsidRPr="003462F2">
        <w:rPr>
          <w:noProof/>
        </w:rPr>
        <w:t xml:space="preserve">Hedges, L. V. (1992). Modeling Publication Selection Effects in Meta-Analysis. </w:t>
      </w:r>
      <w:r w:rsidRPr="003462F2">
        <w:rPr>
          <w:i/>
          <w:noProof/>
        </w:rPr>
        <w:t>Statistical Science, 7</w:t>
      </w:r>
      <w:r w:rsidRPr="003462F2">
        <w:rPr>
          <w:noProof/>
        </w:rPr>
        <w:t xml:space="preserve">, 246-255. </w:t>
      </w:r>
    </w:p>
    <w:p w14:paraId="6C817140" w14:textId="65E8D089" w:rsidR="003462F2" w:rsidRPr="003462F2" w:rsidRDefault="003462F2" w:rsidP="003462F2">
      <w:pPr>
        <w:pStyle w:val="EndNoteBibliography"/>
        <w:ind w:left="720" w:hanging="720"/>
        <w:rPr>
          <w:noProof/>
        </w:rPr>
      </w:pPr>
      <w:r w:rsidRPr="003462F2">
        <w:rPr>
          <w:noProof/>
        </w:rPr>
        <w:t xml:space="preserve">Hunter, J. E., &amp; Schmidt, F. L. (2004). </w:t>
      </w:r>
      <w:r w:rsidRPr="003462F2">
        <w:rPr>
          <w:i/>
          <w:noProof/>
        </w:rPr>
        <w:t xml:space="preserve">Methods of Meta-Analysis: Correcting Error and Bias in Research Findings </w:t>
      </w:r>
      <w:r w:rsidRPr="003462F2">
        <w:rPr>
          <w:noProof/>
        </w:rPr>
        <w:t xml:space="preserve"> Retrieved from </w:t>
      </w:r>
      <w:hyperlink r:id="rId23" w:history="1">
        <w:r w:rsidRPr="003462F2">
          <w:rPr>
            <w:rStyle w:val="Hyperlink"/>
            <w:noProof/>
          </w:rPr>
          <w:t>http://methods.sagepub.com/book/methods-of-meta-analysis-3e</w:t>
        </w:r>
      </w:hyperlink>
      <w:r w:rsidRPr="003462F2">
        <w:rPr>
          <w:noProof/>
        </w:rPr>
        <w:t xml:space="preserve"> doi:10.4135/9781483398105</w:t>
      </w:r>
    </w:p>
    <w:p w14:paraId="59621AC9" w14:textId="77777777" w:rsidR="003462F2" w:rsidRPr="003462F2" w:rsidRDefault="003462F2" w:rsidP="003462F2">
      <w:pPr>
        <w:pStyle w:val="EndNoteBibliography"/>
        <w:ind w:left="720" w:hanging="720"/>
        <w:rPr>
          <w:noProof/>
        </w:rPr>
      </w:pPr>
      <w:r w:rsidRPr="003462F2">
        <w:rPr>
          <w:noProof/>
        </w:rPr>
        <w:t xml:space="preserve">Ioannidis, J. P. A. (2008). Why most discovered true associations are inflated. </w:t>
      </w:r>
      <w:r w:rsidRPr="003462F2">
        <w:rPr>
          <w:i/>
          <w:noProof/>
        </w:rPr>
        <w:t>Epidemiology, 19</w:t>
      </w:r>
      <w:r w:rsidRPr="003462F2">
        <w:rPr>
          <w:noProof/>
        </w:rPr>
        <w:t>, 640-648. doi:10.1097/EDE.0b013e31818131e7</w:t>
      </w:r>
    </w:p>
    <w:p w14:paraId="07B53DCC" w14:textId="77777777" w:rsidR="003462F2" w:rsidRPr="003462F2" w:rsidRDefault="003462F2" w:rsidP="003462F2">
      <w:pPr>
        <w:pStyle w:val="EndNoteBibliography"/>
        <w:ind w:left="720" w:hanging="720"/>
        <w:rPr>
          <w:noProof/>
        </w:rPr>
      </w:pPr>
      <w:r w:rsidRPr="003462F2">
        <w:rPr>
          <w:noProof/>
        </w:rPr>
        <w:t xml:space="preserve">LeBel, E. P., McCarthy, R. J., Earp, B. D., Elson, M., &amp; Vanpaemel, W. (2018). A Unified Framework to Quantify the Credibility of Scientific Findings. </w:t>
      </w:r>
      <w:r w:rsidRPr="003462F2">
        <w:rPr>
          <w:i/>
          <w:noProof/>
        </w:rPr>
        <w:t>Advances In Methods and Practices in Psychological Science</w:t>
      </w:r>
      <w:r w:rsidRPr="003462F2">
        <w:rPr>
          <w:noProof/>
        </w:rPr>
        <w:t>, 2515245918787489. doi:10.1177/2515245918787489</w:t>
      </w:r>
    </w:p>
    <w:p w14:paraId="52608073" w14:textId="77777777" w:rsidR="003462F2" w:rsidRPr="003462F2" w:rsidRDefault="003462F2" w:rsidP="003462F2">
      <w:pPr>
        <w:pStyle w:val="EndNoteBibliography"/>
        <w:ind w:left="720" w:hanging="720"/>
        <w:rPr>
          <w:noProof/>
        </w:rPr>
      </w:pPr>
      <w:r w:rsidRPr="003462F2">
        <w:rPr>
          <w:noProof/>
        </w:rPr>
        <w:t xml:space="preserve">Marín-Martínez, F., &amp; Sánchez-Meca, J. (2009). Weighting by Inverse Variance or by Sample Size in Random-Effects Meta-Analysis. </w:t>
      </w:r>
      <w:r w:rsidRPr="003462F2">
        <w:rPr>
          <w:i/>
          <w:noProof/>
        </w:rPr>
        <w:t>Educational and psychological measurement, 70</w:t>
      </w:r>
      <w:r w:rsidRPr="003462F2">
        <w:rPr>
          <w:noProof/>
        </w:rPr>
        <w:t>, 56-73. doi:10.1177/0013164409344534</w:t>
      </w:r>
    </w:p>
    <w:p w14:paraId="2276CFF4" w14:textId="77777777" w:rsidR="003462F2" w:rsidRPr="003462F2" w:rsidRDefault="003462F2" w:rsidP="003462F2">
      <w:pPr>
        <w:pStyle w:val="EndNoteBibliography"/>
        <w:ind w:left="720" w:hanging="720"/>
        <w:rPr>
          <w:noProof/>
        </w:rPr>
      </w:pPr>
      <w:r w:rsidRPr="003462F2">
        <w:rPr>
          <w:noProof/>
        </w:rPr>
        <w:t xml:space="preserve">Maxwell, S. E., Lau, M. Y., &amp; Howard, G. S. (2015). Is psychology suffering from a replication crisis? What does “failure to replicate” really mean? </w:t>
      </w:r>
      <w:r w:rsidRPr="003462F2">
        <w:rPr>
          <w:i/>
          <w:noProof/>
        </w:rPr>
        <w:t>American Psychologist, 70</w:t>
      </w:r>
      <w:r w:rsidRPr="003462F2">
        <w:rPr>
          <w:noProof/>
        </w:rPr>
        <w:t>, 487-498. doi:10.1037/a0039400</w:t>
      </w:r>
    </w:p>
    <w:p w14:paraId="06F61FDD" w14:textId="77777777" w:rsidR="003462F2" w:rsidRPr="003462F2" w:rsidRDefault="003462F2" w:rsidP="003462F2">
      <w:pPr>
        <w:pStyle w:val="EndNoteBibliography"/>
        <w:ind w:left="720" w:hanging="720"/>
        <w:rPr>
          <w:noProof/>
        </w:rPr>
      </w:pPr>
      <w:r w:rsidRPr="003462F2">
        <w:rPr>
          <w:noProof/>
        </w:rPr>
        <w:t xml:space="preserve">Miller, J. J. (1978). The Inverse of the Freeman – Tukey Double Arcsine Transformation. </w:t>
      </w:r>
      <w:r w:rsidRPr="003462F2">
        <w:rPr>
          <w:i/>
          <w:noProof/>
        </w:rPr>
        <w:t>The American Statistician, 32</w:t>
      </w:r>
      <w:r w:rsidRPr="003462F2">
        <w:rPr>
          <w:noProof/>
        </w:rPr>
        <w:t>, 138-138. doi:10.1080/00031305.1978.10479283</w:t>
      </w:r>
    </w:p>
    <w:p w14:paraId="2A309A28" w14:textId="77777777" w:rsidR="003462F2" w:rsidRPr="003462F2" w:rsidRDefault="003462F2" w:rsidP="003462F2">
      <w:pPr>
        <w:pStyle w:val="EndNoteBibliography"/>
        <w:ind w:left="720" w:hanging="720"/>
        <w:rPr>
          <w:noProof/>
        </w:rPr>
      </w:pPr>
      <w:r w:rsidRPr="003462F2">
        <w:rPr>
          <w:noProof/>
        </w:rPr>
        <w:t xml:space="preserve">Moher, D., Hopewell, S., Schulz, K. F., Montori, V., Gøtzsche, P. C., Devereaux, P. J., . . . Altman, D. G. (2010). CONSORT 2010 Explanation and Elaboration: Updated guidelines for reporting parallel group randomised trials. </w:t>
      </w:r>
      <w:r w:rsidRPr="003462F2">
        <w:rPr>
          <w:i/>
          <w:noProof/>
        </w:rPr>
        <w:t>Journal of Clinical Epidemiology, 63</w:t>
      </w:r>
      <w:r w:rsidRPr="003462F2">
        <w:rPr>
          <w:noProof/>
        </w:rPr>
        <w:t>, e1-e37. doi:10.1016/j.jclinepi.2010.03.004</w:t>
      </w:r>
    </w:p>
    <w:p w14:paraId="231284E1" w14:textId="77777777" w:rsidR="003462F2" w:rsidRPr="003462F2" w:rsidRDefault="003462F2" w:rsidP="003462F2">
      <w:pPr>
        <w:pStyle w:val="EndNoteBibliography"/>
        <w:ind w:left="720" w:hanging="720"/>
        <w:rPr>
          <w:noProof/>
        </w:rPr>
      </w:pPr>
      <w:r w:rsidRPr="003462F2">
        <w:rPr>
          <w:noProof/>
        </w:rPr>
        <w:t xml:space="preserve">Moher, D., Schulz, K. F., &amp; Altman, D. G. (2001). The CONSORT statement: revised recommendations for improving the quality of reports of parallel group randomized trials. </w:t>
      </w:r>
      <w:r w:rsidRPr="003462F2">
        <w:rPr>
          <w:i/>
          <w:noProof/>
        </w:rPr>
        <w:t>BMC Medical Research Methodology, 1</w:t>
      </w:r>
      <w:r w:rsidRPr="003462F2">
        <w:rPr>
          <w:noProof/>
        </w:rPr>
        <w:t>, 2. doi:10.1186/1471-2288-1-2</w:t>
      </w:r>
    </w:p>
    <w:p w14:paraId="3AB52438" w14:textId="77777777" w:rsidR="003462F2" w:rsidRPr="003462F2" w:rsidRDefault="003462F2" w:rsidP="003462F2">
      <w:pPr>
        <w:pStyle w:val="EndNoteBibliography"/>
        <w:ind w:left="720" w:hanging="720"/>
        <w:rPr>
          <w:noProof/>
        </w:rPr>
      </w:pPr>
      <w:r w:rsidRPr="003462F2">
        <w:rPr>
          <w:noProof/>
        </w:rPr>
        <w:t xml:space="preserve">Morris, C. N. (1983). Parametric Empirical Bayes Inference: Theory and Applications. </w:t>
      </w:r>
      <w:r w:rsidRPr="003462F2">
        <w:rPr>
          <w:i/>
          <w:noProof/>
        </w:rPr>
        <w:t>Journal of the American Statistical Association, 78</w:t>
      </w:r>
      <w:r w:rsidRPr="003462F2">
        <w:rPr>
          <w:noProof/>
        </w:rPr>
        <w:t>, 47-55. doi:10.1080/01621459.1983.10477920</w:t>
      </w:r>
    </w:p>
    <w:p w14:paraId="74760480" w14:textId="77777777" w:rsidR="003462F2" w:rsidRPr="003462F2" w:rsidRDefault="003462F2" w:rsidP="003462F2">
      <w:pPr>
        <w:pStyle w:val="EndNoteBibliography"/>
        <w:ind w:left="720" w:hanging="720"/>
        <w:rPr>
          <w:noProof/>
        </w:rPr>
      </w:pPr>
      <w:r w:rsidRPr="003462F2">
        <w:rPr>
          <w:noProof/>
        </w:rPr>
        <w:t xml:space="preserve">Obrecht, N. A., Chapman, G. B., &amp; Gelman, R. (2007). Intuitive tests: Lay use of statistical information. </w:t>
      </w:r>
      <w:r w:rsidRPr="003462F2">
        <w:rPr>
          <w:i/>
          <w:noProof/>
        </w:rPr>
        <w:t>Psychonomic Bulletin &amp; Review, 14</w:t>
      </w:r>
      <w:r w:rsidRPr="003462F2">
        <w:rPr>
          <w:noProof/>
        </w:rPr>
        <w:t>, 1147-1152. doi:10.3758/BF03193104</w:t>
      </w:r>
    </w:p>
    <w:p w14:paraId="7AE7B7C3" w14:textId="77777777" w:rsidR="003462F2" w:rsidRPr="003462F2" w:rsidRDefault="003462F2" w:rsidP="003462F2">
      <w:pPr>
        <w:pStyle w:val="EndNoteBibliography"/>
        <w:ind w:left="720" w:hanging="720"/>
        <w:rPr>
          <w:noProof/>
        </w:rPr>
      </w:pPr>
      <w:r w:rsidRPr="003462F2">
        <w:rPr>
          <w:noProof/>
        </w:rPr>
        <w:t xml:space="preserve">Orme, J. G., &amp; Combs-Orme, T. D. (1986). Statistical power and Type II errors in social work research. </w:t>
      </w:r>
      <w:r w:rsidRPr="003462F2">
        <w:rPr>
          <w:i/>
          <w:noProof/>
        </w:rPr>
        <w:t>Social Work Research and Abstracts, 22</w:t>
      </w:r>
      <w:r w:rsidRPr="003462F2">
        <w:rPr>
          <w:noProof/>
        </w:rPr>
        <w:t>, 3-10. doi:10.1093/swra/22.3.3</w:t>
      </w:r>
    </w:p>
    <w:p w14:paraId="56F39231" w14:textId="0E2310BE" w:rsidR="003462F2" w:rsidRPr="003462F2" w:rsidRDefault="003462F2" w:rsidP="003462F2">
      <w:pPr>
        <w:pStyle w:val="EndNoteBibliography"/>
        <w:ind w:left="720" w:hanging="720"/>
        <w:rPr>
          <w:noProof/>
        </w:rPr>
      </w:pPr>
      <w:r w:rsidRPr="003462F2">
        <w:rPr>
          <w:noProof/>
        </w:rPr>
        <w:t xml:space="preserve">Poisot, T. (2010). Getting data from an image </w:t>
      </w:r>
      <w:r w:rsidRPr="003462F2">
        <w:rPr>
          <w:i/>
          <w:noProof/>
        </w:rPr>
        <w:t>Data visualization (in R).</w:t>
      </w:r>
      <w:r w:rsidRPr="003462F2">
        <w:rPr>
          <w:noProof/>
        </w:rPr>
        <w:t xml:space="preserve">  Retrieved from </w:t>
      </w:r>
      <w:hyperlink r:id="rId24" w:history="1">
        <w:r w:rsidRPr="003462F2">
          <w:rPr>
            <w:rStyle w:val="Hyperlink"/>
            <w:noProof/>
          </w:rPr>
          <w:t>https://rdataviz.wordpress.com/2010/03/05/getting-data-from-an-image-introductory-post/</w:t>
        </w:r>
      </w:hyperlink>
    </w:p>
    <w:p w14:paraId="5A6FCE3F" w14:textId="77777777" w:rsidR="003462F2" w:rsidRPr="003462F2" w:rsidRDefault="003462F2" w:rsidP="003462F2">
      <w:pPr>
        <w:pStyle w:val="EndNoteBibliography"/>
        <w:ind w:left="720" w:hanging="720"/>
        <w:rPr>
          <w:noProof/>
        </w:rPr>
      </w:pPr>
      <w:r w:rsidRPr="003462F2">
        <w:rPr>
          <w:noProof/>
        </w:rPr>
        <w:t xml:space="preserve">Quintana, D. S. (2017). Statistical considerations for reporting and planning heart rate variability case‐control studies. </w:t>
      </w:r>
      <w:r w:rsidRPr="003462F2">
        <w:rPr>
          <w:i/>
          <w:noProof/>
        </w:rPr>
        <w:t>Psychophysiology, 54</w:t>
      </w:r>
      <w:r w:rsidRPr="003462F2">
        <w:rPr>
          <w:noProof/>
        </w:rPr>
        <w:t xml:space="preserve">, 344-349. </w:t>
      </w:r>
    </w:p>
    <w:p w14:paraId="0E34FBEC" w14:textId="14FC825F" w:rsidR="003462F2" w:rsidRPr="003462F2" w:rsidRDefault="003462F2" w:rsidP="003462F2">
      <w:pPr>
        <w:pStyle w:val="EndNoteBibliography"/>
        <w:ind w:left="720" w:hanging="720"/>
        <w:rPr>
          <w:noProof/>
        </w:rPr>
      </w:pPr>
      <w:r w:rsidRPr="003462F2">
        <w:rPr>
          <w:noProof/>
        </w:rPr>
        <w:t xml:space="preserve">R Development Core Team. (2018). R: A language and environment for statistical computing (Version 3.5.0). Vienna, Austria: R Foundation for Statistical Computing. Retrieved from </w:t>
      </w:r>
      <w:hyperlink r:id="rId25" w:history="1">
        <w:r w:rsidRPr="003462F2">
          <w:rPr>
            <w:rStyle w:val="Hyperlink"/>
            <w:noProof/>
          </w:rPr>
          <w:t>http://www.R-project.org</w:t>
        </w:r>
      </w:hyperlink>
    </w:p>
    <w:p w14:paraId="2B437A67" w14:textId="77777777" w:rsidR="003462F2" w:rsidRPr="003462F2" w:rsidRDefault="003462F2" w:rsidP="003462F2">
      <w:pPr>
        <w:pStyle w:val="EndNoteBibliography"/>
        <w:ind w:left="720" w:hanging="720"/>
        <w:rPr>
          <w:noProof/>
        </w:rPr>
      </w:pPr>
      <w:r w:rsidRPr="003462F2">
        <w:rPr>
          <w:noProof/>
        </w:rPr>
        <w:t xml:space="preserve">Robinson, G. K. (1991). That BLUP is a Good Thing: The Estimation of Random Effects. </w:t>
      </w:r>
      <w:r w:rsidRPr="003462F2">
        <w:rPr>
          <w:i/>
          <w:noProof/>
        </w:rPr>
        <w:t>Statistical Science, 6</w:t>
      </w:r>
      <w:r w:rsidRPr="003462F2">
        <w:rPr>
          <w:noProof/>
        </w:rPr>
        <w:t xml:space="preserve">, 15-32. </w:t>
      </w:r>
    </w:p>
    <w:p w14:paraId="2F3A2226" w14:textId="77777777" w:rsidR="003462F2" w:rsidRPr="003462F2" w:rsidRDefault="003462F2" w:rsidP="003462F2">
      <w:pPr>
        <w:pStyle w:val="EndNoteBibliography"/>
        <w:ind w:left="720" w:hanging="720"/>
        <w:rPr>
          <w:noProof/>
        </w:rPr>
      </w:pPr>
      <w:r w:rsidRPr="003462F2">
        <w:rPr>
          <w:noProof/>
        </w:rPr>
        <w:lastRenderedPageBreak/>
        <w:t xml:space="preserve">Rossi, J. S. (1990). Statistical power of psychological research: what have we gained in 20 years? </w:t>
      </w:r>
      <w:r w:rsidRPr="003462F2">
        <w:rPr>
          <w:i/>
          <w:noProof/>
        </w:rPr>
        <w:t>J Consult Clin Psychol, 58</w:t>
      </w:r>
      <w:r w:rsidRPr="003462F2">
        <w:rPr>
          <w:noProof/>
        </w:rPr>
        <w:t xml:space="preserve">, 646-656. </w:t>
      </w:r>
    </w:p>
    <w:p w14:paraId="0FC136ED" w14:textId="77777777" w:rsidR="003462F2" w:rsidRPr="003462F2" w:rsidRDefault="003462F2" w:rsidP="003462F2">
      <w:pPr>
        <w:pStyle w:val="EndNoteBibliography"/>
        <w:ind w:left="720" w:hanging="720"/>
        <w:rPr>
          <w:noProof/>
        </w:rPr>
      </w:pPr>
      <w:r w:rsidRPr="003462F2">
        <w:rPr>
          <w:noProof/>
        </w:rPr>
        <w:t xml:space="preserve">Schönbrodt, F. D., &amp; Wagenmakers, E.-J. (2017). Bayes factor design analysis: Planning for compelling evidence. </w:t>
      </w:r>
      <w:r w:rsidRPr="003462F2">
        <w:rPr>
          <w:i/>
          <w:noProof/>
        </w:rPr>
        <w:t>Psychonomic Bulletin &amp; Review</w:t>
      </w:r>
      <w:r w:rsidRPr="003462F2">
        <w:rPr>
          <w:noProof/>
        </w:rPr>
        <w:t>. doi:10.3758/s13423-017-1230-y</w:t>
      </w:r>
    </w:p>
    <w:p w14:paraId="193631A5" w14:textId="77777777" w:rsidR="003462F2" w:rsidRPr="003462F2" w:rsidRDefault="003462F2" w:rsidP="003462F2">
      <w:pPr>
        <w:pStyle w:val="EndNoteBibliography"/>
        <w:ind w:left="720" w:hanging="720"/>
        <w:rPr>
          <w:noProof/>
        </w:rPr>
      </w:pPr>
      <w:r w:rsidRPr="003462F2">
        <w:rPr>
          <w:noProof/>
        </w:rPr>
        <w:t xml:space="preserve">Sedlmeier, P., &amp; Gigerenzer, G. (1989). Do studies of statistical power have an effect on the power of studies? </w:t>
      </w:r>
      <w:r w:rsidRPr="003462F2">
        <w:rPr>
          <w:i/>
          <w:noProof/>
        </w:rPr>
        <w:t>Psychological Bulletin, 105</w:t>
      </w:r>
      <w:r w:rsidRPr="003462F2">
        <w:rPr>
          <w:noProof/>
        </w:rPr>
        <w:t>, 309-316. doi:10.1037/0033-2909.105.2.309</w:t>
      </w:r>
    </w:p>
    <w:p w14:paraId="426FA3FE" w14:textId="77777777" w:rsidR="003462F2" w:rsidRPr="003462F2" w:rsidRDefault="003462F2" w:rsidP="003462F2">
      <w:pPr>
        <w:pStyle w:val="EndNoteBibliography"/>
        <w:ind w:left="720" w:hanging="720"/>
        <w:rPr>
          <w:noProof/>
        </w:rPr>
      </w:pPr>
      <w:r w:rsidRPr="003462F2">
        <w:rPr>
          <w:noProof/>
        </w:rPr>
        <w:t xml:space="preserve">Smith, D. R., Hardy, I. C., &amp; Gammell, M. P. (2011). Power rangers: No improvement in the statistical power of analyses published in Animal Behaviour. </w:t>
      </w:r>
      <w:r w:rsidRPr="003462F2">
        <w:rPr>
          <w:i/>
          <w:noProof/>
        </w:rPr>
        <w:t>Animal Behaviour, 81</w:t>
      </w:r>
      <w:r w:rsidRPr="003462F2">
        <w:rPr>
          <w:noProof/>
        </w:rPr>
        <w:t xml:space="preserve">, 347-352. </w:t>
      </w:r>
    </w:p>
    <w:p w14:paraId="3BB4D971" w14:textId="77777777" w:rsidR="003462F2" w:rsidRPr="003462F2" w:rsidRDefault="003462F2" w:rsidP="003462F2">
      <w:pPr>
        <w:pStyle w:val="EndNoteBibliography"/>
        <w:ind w:left="720" w:hanging="720"/>
        <w:rPr>
          <w:noProof/>
        </w:rPr>
      </w:pPr>
      <w:r w:rsidRPr="003462F2">
        <w:rPr>
          <w:noProof/>
        </w:rPr>
        <w:t xml:space="preserve">Snijders, T. A., &amp; Bosker, R. J. (1993). Standard errors and sample sizes for two-level research. </w:t>
      </w:r>
      <w:r w:rsidRPr="003462F2">
        <w:rPr>
          <w:i/>
          <w:noProof/>
        </w:rPr>
        <w:t>Journal of Educational Statistics, 18</w:t>
      </w:r>
      <w:r w:rsidRPr="003462F2">
        <w:rPr>
          <w:noProof/>
        </w:rPr>
        <w:t>, 237-259. doi:10.2307/1165134</w:t>
      </w:r>
    </w:p>
    <w:p w14:paraId="7BAE6358" w14:textId="77777777" w:rsidR="003462F2" w:rsidRPr="003462F2" w:rsidRDefault="003462F2" w:rsidP="003462F2">
      <w:pPr>
        <w:pStyle w:val="EndNoteBibliography"/>
        <w:ind w:left="720" w:hanging="720"/>
        <w:rPr>
          <w:noProof/>
        </w:rPr>
      </w:pPr>
      <w:r w:rsidRPr="003462F2">
        <w:rPr>
          <w:noProof/>
        </w:rPr>
        <w:t xml:space="preserve">Szucs, D., &amp; Ioannidis, J. P. A. (2017). Empirical assessment of published effect sizes and power in the recent cognitive neuroscience and psychology literature. </w:t>
      </w:r>
      <w:r w:rsidRPr="003462F2">
        <w:rPr>
          <w:i/>
          <w:noProof/>
        </w:rPr>
        <w:t>PLOS Biology, 15</w:t>
      </w:r>
      <w:r w:rsidRPr="003462F2">
        <w:rPr>
          <w:noProof/>
        </w:rPr>
        <w:t>, e2000797. doi:10.1371/journal.pbio.2000797</w:t>
      </w:r>
    </w:p>
    <w:p w14:paraId="4BFA7993" w14:textId="77777777" w:rsidR="003462F2" w:rsidRPr="003462F2" w:rsidRDefault="003462F2" w:rsidP="003462F2">
      <w:pPr>
        <w:pStyle w:val="EndNoteBibliography"/>
        <w:ind w:left="720" w:hanging="720"/>
        <w:rPr>
          <w:noProof/>
        </w:rPr>
      </w:pPr>
      <w:r w:rsidRPr="003462F2">
        <w:rPr>
          <w:noProof/>
        </w:rPr>
        <w:t xml:space="preserve">Tversky, A., &amp; Kahneman, D. (1971). Belief in the law of small numbers. </w:t>
      </w:r>
      <w:r w:rsidRPr="003462F2">
        <w:rPr>
          <w:i/>
          <w:noProof/>
        </w:rPr>
        <w:t>Psychological Bulletin, 76</w:t>
      </w:r>
      <w:r w:rsidRPr="003462F2">
        <w:rPr>
          <w:noProof/>
        </w:rPr>
        <w:t>, 105-110. doi:10.1037/h0031322</w:t>
      </w:r>
    </w:p>
    <w:p w14:paraId="46A78870" w14:textId="77777777" w:rsidR="003462F2" w:rsidRPr="003462F2" w:rsidRDefault="003462F2" w:rsidP="003462F2">
      <w:pPr>
        <w:pStyle w:val="EndNoteBibliography"/>
        <w:ind w:left="720" w:hanging="720"/>
        <w:rPr>
          <w:noProof/>
        </w:rPr>
      </w:pPr>
      <w:r w:rsidRPr="003462F2">
        <w:rPr>
          <w:noProof/>
        </w:rPr>
        <w:t xml:space="preserve">Van Meter, E., &amp; Charnigo, R. (2014). Strengthening Interactions between Statisticians and Collaborators: Objectives and Sample Sizes. </w:t>
      </w:r>
      <w:r w:rsidRPr="003462F2">
        <w:rPr>
          <w:i/>
          <w:noProof/>
        </w:rPr>
        <w:t>Journal of biometrics &amp; biostatistics, 5</w:t>
      </w:r>
      <w:r w:rsidRPr="003462F2">
        <w:rPr>
          <w:noProof/>
        </w:rPr>
        <w:t>, e127. doi:10.4172/2155-6180.1000e127</w:t>
      </w:r>
    </w:p>
    <w:p w14:paraId="7AF13993" w14:textId="77777777" w:rsidR="003462F2" w:rsidRPr="003462F2" w:rsidRDefault="003462F2" w:rsidP="003462F2">
      <w:pPr>
        <w:pStyle w:val="EndNoteBibliography"/>
        <w:ind w:left="720" w:hanging="720"/>
        <w:rPr>
          <w:noProof/>
        </w:rPr>
      </w:pPr>
      <w:r w:rsidRPr="003462F2">
        <w:rPr>
          <w:noProof/>
        </w:rPr>
        <w:t xml:space="preserve">Viechtbauer, W. (2010). Conducting Meta-Analyses in R with the metafor Package. </w:t>
      </w:r>
      <w:r w:rsidRPr="003462F2">
        <w:rPr>
          <w:i/>
          <w:noProof/>
        </w:rPr>
        <w:t>Journal Of Statistical Software, 36</w:t>
      </w:r>
      <w:r w:rsidRPr="003462F2">
        <w:rPr>
          <w:noProof/>
        </w:rPr>
        <w:t>, 48. doi:10.18637/jss.v036.i03</w:t>
      </w:r>
    </w:p>
    <w:p w14:paraId="207F6CCA" w14:textId="77777777" w:rsidR="003462F2" w:rsidRPr="003462F2" w:rsidRDefault="003462F2" w:rsidP="003462F2">
      <w:pPr>
        <w:pStyle w:val="EndNoteBibliography"/>
        <w:ind w:left="720" w:hanging="720"/>
        <w:rPr>
          <w:noProof/>
        </w:rPr>
      </w:pPr>
      <w:r w:rsidRPr="003462F2">
        <w:rPr>
          <w:noProof/>
        </w:rPr>
        <w:t xml:space="preserve">Wagenmakers, E.-J., Verhagen, J., Ly, A., Bakker, M., Lee, M. D., Matzke, D., . . . Morey, R. D. (2015). A power fallacy. </w:t>
      </w:r>
      <w:r w:rsidRPr="003462F2">
        <w:rPr>
          <w:i/>
          <w:noProof/>
        </w:rPr>
        <w:t>Behavior Research Methods, 47</w:t>
      </w:r>
      <w:r w:rsidRPr="003462F2">
        <w:rPr>
          <w:noProof/>
        </w:rPr>
        <w:t>, 913-917. doi:10.3758/s13428-014-0517-4</w:t>
      </w:r>
    </w:p>
    <w:p w14:paraId="129ECD50" w14:textId="77777777" w:rsidR="003462F2" w:rsidRPr="003462F2" w:rsidRDefault="003462F2" w:rsidP="003462F2">
      <w:pPr>
        <w:pStyle w:val="EndNoteBibliography"/>
        <w:ind w:left="720" w:hanging="720"/>
        <w:rPr>
          <w:noProof/>
        </w:rPr>
      </w:pPr>
      <w:r w:rsidRPr="003462F2">
        <w:rPr>
          <w:noProof/>
        </w:rPr>
        <w:t xml:space="preserve">Wan, X., Wang, W., Liu, J., &amp; Tong, T. (2014). Estimating the sample mean and standard deviation from the sample size, median, range and/or interquartile range. </w:t>
      </w:r>
      <w:r w:rsidRPr="003462F2">
        <w:rPr>
          <w:i/>
          <w:noProof/>
        </w:rPr>
        <w:t>BMC Medical Research Methodology, 14</w:t>
      </w:r>
      <w:r w:rsidRPr="003462F2">
        <w:rPr>
          <w:noProof/>
        </w:rPr>
        <w:t>, 135. doi:10.1186/1471-2288-14-135</w:t>
      </w:r>
    </w:p>
    <w:p w14:paraId="493E39B1" w14:textId="533642C9" w:rsidR="003462F2" w:rsidRPr="003462F2" w:rsidRDefault="003462F2" w:rsidP="003462F2">
      <w:pPr>
        <w:pStyle w:val="EndNoteBibliography"/>
        <w:ind w:left="720" w:hanging="720"/>
        <w:rPr>
          <w:noProof/>
        </w:rPr>
      </w:pPr>
      <w:r w:rsidRPr="003462F2">
        <w:rPr>
          <w:noProof/>
        </w:rPr>
        <w:t xml:space="preserve">Westfall, J. (2015). PANGEA: Power ANalysis for GEneral Anova designs. </w:t>
      </w:r>
      <w:r w:rsidRPr="003462F2">
        <w:rPr>
          <w:i/>
          <w:noProof/>
        </w:rPr>
        <w:t xml:space="preserve">Unpublished manuscript. Available at </w:t>
      </w:r>
      <w:hyperlink r:id="rId26" w:history="1">
        <w:r w:rsidRPr="003462F2">
          <w:rPr>
            <w:rStyle w:val="Hyperlink"/>
            <w:i/>
            <w:noProof/>
          </w:rPr>
          <w:t>http://jakewestfall.org/publications/pangea.pdf</w:t>
        </w:r>
      </w:hyperlink>
      <w:r w:rsidRPr="003462F2">
        <w:rPr>
          <w:noProof/>
        </w:rPr>
        <w:t xml:space="preserve">. </w:t>
      </w:r>
    </w:p>
    <w:p w14:paraId="22EB61E8" w14:textId="77777777" w:rsidR="003462F2" w:rsidRPr="003462F2" w:rsidRDefault="003462F2" w:rsidP="003462F2">
      <w:pPr>
        <w:pStyle w:val="EndNoteBibliography"/>
        <w:ind w:left="720" w:hanging="720"/>
        <w:rPr>
          <w:noProof/>
        </w:rPr>
      </w:pPr>
      <w:r w:rsidRPr="003462F2">
        <w:rPr>
          <w:noProof/>
        </w:rPr>
        <w:t xml:space="preserve">Wicherts, J. M., Veldkamp, C. L. S., Augusteijn, H. E. M., Bakker, M., van Aert, R. C. M., &amp; van Assen, M. A. L. M. (2016). Degrees of Freedom in Planning, Running, Analyzing, and Reporting Psychological Studies: A Checklist to Avoid p-Hacking. </w:t>
      </w:r>
      <w:r w:rsidRPr="003462F2">
        <w:rPr>
          <w:i/>
          <w:noProof/>
        </w:rPr>
        <w:t>Frontiers in Psychology, 7</w:t>
      </w:r>
      <w:r w:rsidRPr="003462F2">
        <w:rPr>
          <w:noProof/>
        </w:rPr>
        <w:t>, 1832. doi:10.3389/fpsyg.2016.01832</w:t>
      </w:r>
    </w:p>
    <w:p w14:paraId="1CF6292B" w14:textId="77777777" w:rsidR="003462F2" w:rsidRPr="003462F2" w:rsidRDefault="003462F2" w:rsidP="003462F2">
      <w:pPr>
        <w:pStyle w:val="EndNoteBibliography"/>
        <w:ind w:left="720" w:hanging="720"/>
        <w:rPr>
          <w:noProof/>
        </w:rPr>
      </w:pPr>
      <w:r w:rsidRPr="003462F2">
        <w:rPr>
          <w:noProof/>
        </w:rPr>
        <w:t xml:space="preserve">Wilkinson, L. (1999). Statistical methods in psychology journals: Guidelines and explanations. </w:t>
      </w:r>
      <w:r w:rsidRPr="003462F2">
        <w:rPr>
          <w:i/>
          <w:noProof/>
        </w:rPr>
        <w:t>American Psychologist, 54</w:t>
      </w:r>
      <w:r w:rsidRPr="003462F2">
        <w:rPr>
          <w:noProof/>
        </w:rPr>
        <w:t>, 594-604. doi:10.1037/0003-066X.54.8.594</w:t>
      </w:r>
    </w:p>
    <w:p w14:paraId="2DA2A3C8" w14:textId="77777777" w:rsidR="003462F2" w:rsidRPr="003462F2" w:rsidRDefault="003462F2" w:rsidP="003462F2">
      <w:pPr>
        <w:pStyle w:val="EndNoteBibliography"/>
        <w:ind w:left="720" w:hanging="720"/>
        <w:rPr>
          <w:noProof/>
        </w:rPr>
      </w:pPr>
      <w:r w:rsidRPr="003462F2">
        <w:rPr>
          <w:noProof/>
        </w:rPr>
        <w:t xml:space="preserve">Woolley, T. W. (1983). A comprehensive power-analytic investigation of research in medical education. </w:t>
      </w:r>
      <w:r w:rsidRPr="003462F2">
        <w:rPr>
          <w:i/>
          <w:noProof/>
        </w:rPr>
        <w:t>Journal of Medical Education, 58</w:t>
      </w:r>
      <w:r w:rsidRPr="003462F2">
        <w:rPr>
          <w:noProof/>
        </w:rPr>
        <w:t xml:space="preserve">, 710-715. </w:t>
      </w:r>
    </w:p>
    <w:p w14:paraId="7DF80B48" w14:textId="5CEDE623" w:rsidR="009070DE" w:rsidRPr="004422F7" w:rsidRDefault="0050225C" w:rsidP="00955078">
      <w:pPr>
        <w:spacing w:line="360" w:lineRule="auto"/>
        <w:rPr>
          <w:rFonts w:cstheme="minorHAnsi"/>
        </w:rPr>
      </w:pPr>
      <w:r w:rsidRPr="004422F7">
        <w:rPr>
          <w:rFonts w:cstheme="minorHAnsi"/>
        </w:rPr>
        <w:fldChar w:fldCharType="end"/>
      </w:r>
    </w:p>
    <w:p w14:paraId="36027289" w14:textId="16F0B582" w:rsidR="009070DE" w:rsidRPr="004422F7" w:rsidRDefault="009070DE" w:rsidP="00955078">
      <w:pPr>
        <w:spacing w:line="360" w:lineRule="auto"/>
        <w:rPr>
          <w:rFonts w:cstheme="minorHAnsi"/>
        </w:rPr>
      </w:pPr>
    </w:p>
    <w:p w14:paraId="51D21AFF" w14:textId="77777777" w:rsidR="0037463C" w:rsidRPr="004422F7" w:rsidRDefault="0037463C">
      <w:pPr>
        <w:rPr>
          <w:rFonts w:cstheme="minorHAnsi"/>
          <w:b/>
        </w:rPr>
      </w:pPr>
      <w:r w:rsidRPr="004422F7">
        <w:rPr>
          <w:rFonts w:cstheme="minorHAnsi"/>
          <w:b/>
        </w:rPr>
        <w:br w:type="page"/>
      </w:r>
    </w:p>
    <w:p w14:paraId="2B6FF77F" w14:textId="34E1B463" w:rsidR="009070DE" w:rsidRPr="004422F7" w:rsidRDefault="00652F4A" w:rsidP="009C1FE1">
      <w:pPr>
        <w:pStyle w:val="Heading3"/>
      </w:pPr>
      <w:r w:rsidRPr="004422F7">
        <w:lastRenderedPageBreak/>
        <w:t>Supplemental</w:t>
      </w:r>
      <w:r w:rsidR="009070DE" w:rsidRPr="004422F7">
        <w:t xml:space="preserve"> material</w:t>
      </w:r>
      <w:r w:rsidR="00BD1881" w:rsidRPr="004422F7">
        <w:t xml:space="preserve"> 1.</w:t>
      </w:r>
    </w:p>
    <w:p w14:paraId="5F0421A6" w14:textId="2566F846" w:rsidR="009070DE" w:rsidRPr="004422F7" w:rsidRDefault="00652F4A" w:rsidP="00955078">
      <w:pPr>
        <w:spacing w:line="360" w:lineRule="auto"/>
        <w:rPr>
          <w:rFonts w:cstheme="minorHAnsi"/>
        </w:rPr>
      </w:pPr>
      <w:bookmarkStart w:id="7" w:name="_Hlk504467761"/>
      <w:r w:rsidRPr="004422F7">
        <w:rPr>
          <w:rFonts w:cstheme="minorHAnsi"/>
        </w:rPr>
        <w:t>Table [database search].</w:t>
      </w:r>
      <w:r w:rsidRPr="004422F7">
        <w:rPr>
          <w:rFonts w:cstheme="minorHAnsi"/>
          <w:i/>
        </w:rPr>
        <w:t xml:space="preserve"> </w:t>
      </w:r>
      <w:r w:rsidRPr="004422F7">
        <w:rPr>
          <w:rFonts w:cstheme="minorHAnsi"/>
        </w:rPr>
        <w:t xml:space="preserve">Databases and search terms used for data </w:t>
      </w:r>
      <w:r w:rsidR="00AD4805" w:rsidRPr="004422F7">
        <w:rPr>
          <w:rFonts w:cstheme="minorHAnsi"/>
        </w:rPr>
        <w:t xml:space="preserve">collection for a systematic review of power surveys performed on psychological research. Search performed </w:t>
      </w:r>
      <w:r w:rsidRPr="004422F7">
        <w:rPr>
          <w:rFonts w:cstheme="minorHAnsi"/>
        </w:rPr>
        <w:t>on the</w:t>
      </w:r>
      <w:r w:rsidR="009070DE" w:rsidRPr="004422F7">
        <w:rPr>
          <w:rFonts w:cstheme="minorHAnsi"/>
        </w:rPr>
        <w:t xml:space="preserve"> 11</w:t>
      </w:r>
      <w:r w:rsidR="009070DE" w:rsidRPr="004422F7">
        <w:rPr>
          <w:rFonts w:cstheme="minorHAnsi"/>
          <w:vertAlign w:val="superscript"/>
        </w:rPr>
        <w:t>th</w:t>
      </w:r>
      <w:r w:rsidR="009070DE" w:rsidRPr="004422F7">
        <w:rPr>
          <w:rFonts w:cstheme="minorHAnsi"/>
        </w:rPr>
        <w:t xml:space="preserve"> September 2017</w:t>
      </w:r>
      <w:r w:rsidRPr="004422F7">
        <w:rPr>
          <w:rFonts w:cstheme="minorHAnsi"/>
        </w:rPr>
        <w:t>.</w:t>
      </w:r>
      <w:bookmarkEnd w:id="7"/>
    </w:p>
    <w:tbl>
      <w:tblPr>
        <w:tblW w:w="9072" w:type="dxa"/>
        <w:tblBorders>
          <w:top w:val="single" w:sz="4" w:space="0" w:color="auto"/>
          <w:bottom w:val="single" w:sz="4" w:space="0" w:color="auto"/>
        </w:tblBorders>
        <w:tblLook w:val="04A0" w:firstRow="1" w:lastRow="0" w:firstColumn="1" w:lastColumn="0" w:noHBand="0" w:noVBand="1"/>
      </w:tblPr>
      <w:tblGrid>
        <w:gridCol w:w="2410"/>
        <w:gridCol w:w="5103"/>
        <w:gridCol w:w="1559"/>
      </w:tblGrid>
      <w:tr w:rsidR="00AD4805" w:rsidRPr="004422F7" w14:paraId="136EBB19" w14:textId="77777777" w:rsidTr="00AD4805">
        <w:trPr>
          <w:trHeight w:val="360"/>
        </w:trPr>
        <w:tc>
          <w:tcPr>
            <w:tcW w:w="2410" w:type="dxa"/>
            <w:tcBorders>
              <w:top w:val="single" w:sz="4" w:space="0" w:color="auto"/>
              <w:bottom w:val="single" w:sz="4" w:space="0" w:color="auto"/>
            </w:tcBorders>
            <w:shd w:val="clear" w:color="auto" w:fill="auto"/>
            <w:noWrap/>
            <w:vAlign w:val="bottom"/>
            <w:hideMark/>
          </w:tcPr>
          <w:p w14:paraId="560379C5"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Database</w:t>
            </w:r>
          </w:p>
        </w:tc>
        <w:tc>
          <w:tcPr>
            <w:tcW w:w="5103" w:type="dxa"/>
            <w:tcBorders>
              <w:top w:val="single" w:sz="4" w:space="0" w:color="auto"/>
              <w:bottom w:val="single" w:sz="4" w:space="0" w:color="auto"/>
            </w:tcBorders>
            <w:shd w:val="clear" w:color="auto" w:fill="auto"/>
            <w:noWrap/>
            <w:vAlign w:val="bottom"/>
            <w:hideMark/>
          </w:tcPr>
          <w:p w14:paraId="5E635980"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Search terms</w:t>
            </w:r>
          </w:p>
        </w:tc>
        <w:tc>
          <w:tcPr>
            <w:tcW w:w="1559" w:type="dxa"/>
            <w:tcBorders>
              <w:top w:val="single" w:sz="4" w:space="0" w:color="auto"/>
              <w:bottom w:val="single" w:sz="4" w:space="0" w:color="auto"/>
            </w:tcBorders>
            <w:shd w:val="clear" w:color="auto" w:fill="auto"/>
            <w:noWrap/>
            <w:vAlign w:val="bottom"/>
            <w:hideMark/>
          </w:tcPr>
          <w:p w14:paraId="246D62A9"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Number of records</w:t>
            </w:r>
          </w:p>
        </w:tc>
      </w:tr>
      <w:tr w:rsidR="00AD4805" w:rsidRPr="004422F7" w14:paraId="03A5D0E9" w14:textId="77777777" w:rsidTr="00AD4805">
        <w:trPr>
          <w:trHeight w:val="320"/>
        </w:trPr>
        <w:tc>
          <w:tcPr>
            <w:tcW w:w="2410" w:type="dxa"/>
            <w:tcBorders>
              <w:top w:val="single" w:sz="4" w:space="0" w:color="auto"/>
            </w:tcBorders>
            <w:shd w:val="clear" w:color="auto" w:fill="auto"/>
            <w:noWrap/>
            <w:hideMark/>
          </w:tcPr>
          <w:p w14:paraId="1A0C6F6C" w14:textId="5FC8654D" w:rsidR="009070DE" w:rsidRPr="004422F7" w:rsidRDefault="009070DE" w:rsidP="00955078">
            <w:pPr>
              <w:spacing w:line="360" w:lineRule="auto"/>
              <w:rPr>
                <w:rFonts w:eastAsia="Times New Roman" w:cstheme="minorHAnsi"/>
                <w:color w:val="000000"/>
                <w:lang w:val="en-AU" w:eastAsia="en-AU"/>
              </w:rPr>
            </w:pPr>
            <w:proofErr w:type="spellStart"/>
            <w:r w:rsidRPr="004422F7">
              <w:rPr>
                <w:rFonts w:eastAsia="Times New Roman" w:cstheme="minorHAnsi"/>
                <w:color w:val="000000"/>
                <w:lang w:eastAsia="en-AU"/>
              </w:rPr>
              <w:t>Psychinfo</w:t>
            </w:r>
            <w:proofErr w:type="spellEnd"/>
            <w:r w:rsidR="00AD4805" w:rsidRPr="004422F7">
              <w:rPr>
                <w:rFonts w:eastAsia="Times New Roman" w:cstheme="minorHAnsi"/>
                <w:color w:val="000000"/>
                <w:lang w:eastAsia="en-AU"/>
              </w:rPr>
              <w:t>,</w:t>
            </w:r>
            <w:r w:rsidRPr="004422F7">
              <w:rPr>
                <w:rFonts w:eastAsia="Times New Roman" w:cstheme="minorHAnsi"/>
                <w:color w:val="000000"/>
                <w:lang w:eastAsia="en-AU"/>
              </w:rPr>
              <w:t xml:space="preserve"> Ovid Interface</w:t>
            </w:r>
          </w:p>
        </w:tc>
        <w:tc>
          <w:tcPr>
            <w:tcW w:w="5103" w:type="dxa"/>
            <w:tcBorders>
              <w:top w:val="single" w:sz="4" w:space="0" w:color="auto"/>
            </w:tcBorders>
            <w:shd w:val="clear" w:color="auto" w:fill="auto"/>
            <w:noWrap/>
            <w:hideMark/>
          </w:tcPr>
          <w:p w14:paraId="6A1B44B2" w14:textId="77777777" w:rsidR="009070DE" w:rsidRPr="004422F7" w:rsidRDefault="009070DE" w:rsidP="00955078">
            <w:pPr>
              <w:spacing w:line="360" w:lineRule="auto"/>
              <w:rPr>
                <w:rFonts w:eastAsia="Times New Roman" w:cstheme="minorHAnsi"/>
                <w:color w:val="2D2D2D"/>
                <w:lang w:val="en-AU" w:eastAsia="en-AU"/>
              </w:rPr>
            </w:pPr>
            <w:r w:rsidRPr="004422F7">
              <w:rPr>
                <w:rFonts w:eastAsia="Times New Roman" w:cstheme="minorHAnsi"/>
                <w:color w:val="2D2D2D"/>
                <w:lang w:eastAsia="en-AU"/>
              </w:rPr>
              <w:t>("*power*" or "Determination" or "</w:t>
            </w:r>
            <w:proofErr w:type="spellStart"/>
            <w:r w:rsidRPr="004422F7">
              <w:rPr>
                <w:rFonts w:eastAsia="Times New Roman" w:cstheme="minorHAnsi"/>
                <w:color w:val="2D2D2D"/>
                <w:lang w:eastAsia="en-AU"/>
              </w:rPr>
              <w:t>estimat</w:t>
            </w:r>
            <w:proofErr w:type="spellEnd"/>
            <w:r w:rsidRPr="004422F7">
              <w:rPr>
                <w:rFonts w:eastAsia="Times New Roman" w:cstheme="minorHAnsi"/>
                <w:color w:val="2D2D2D"/>
                <w:lang w:eastAsia="en-AU"/>
              </w:rPr>
              <w:t>*" or "</w:t>
            </w:r>
            <w:proofErr w:type="spellStart"/>
            <w:r w:rsidRPr="004422F7">
              <w:rPr>
                <w:rFonts w:eastAsia="Times New Roman" w:cstheme="minorHAnsi"/>
                <w:color w:val="2D2D2D"/>
                <w:lang w:eastAsia="en-AU"/>
              </w:rPr>
              <w:t>sampl</w:t>
            </w:r>
            <w:proofErr w:type="spellEnd"/>
            <w:r w:rsidRPr="004422F7">
              <w:rPr>
                <w:rFonts w:eastAsia="Times New Roman" w:cstheme="minorHAnsi"/>
                <w:color w:val="2D2D2D"/>
                <w:lang w:eastAsia="en-AU"/>
              </w:rPr>
              <w:t>*").</w:t>
            </w:r>
            <w:proofErr w:type="spellStart"/>
            <w:r w:rsidRPr="004422F7">
              <w:rPr>
                <w:rFonts w:eastAsia="Times New Roman" w:cstheme="minorHAnsi"/>
                <w:color w:val="2D2D2D"/>
                <w:lang w:eastAsia="en-AU"/>
              </w:rPr>
              <w:t>m_titl</w:t>
            </w:r>
            <w:proofErr w:type="spellEnd"/>
            <w:r w:rsidRPr="004422F7">
              <w:rPr>
                <w:rFonts w:eastAsia="Times New Roman" w:cstheme="minorHAnsi"/>
                <w:color w:val="2D2D2D"/>
                <w:lang w:eastAsia="en-AU"/>
              </w:rPr>
              <w:t>. and ("power analysis" or "Statistical Power" or "Sample Size Estimation" or "Sample Size Determination" or "Sample size selection").</w:t>
            </w:r>
            <w:proofErr w:type="spellStart"/>
            <w:r w:rsidRPr="004422F7">
              <w:rPr>
                <w:rFonts w:eastAsia="Times New Roman" w:cstheme="minorHAnsi"/>
                <w:color w:val="2D2D2D"/>
                <w:lang w:eastAsia="en-AU"/>
              </w:rPr>
              <w:t>mp</w:t>
            </w:r>
            <w:proofErr w:type="spellEnd"/>
            <w:r w:rsidRPr="004422F7">
              <w:rPr>
                <w:rFonts w:eastAsia="Times New Roman" w:cstheme="minorHAnsi"/>
                <w:color w:val="2D2D2D"/>
                <w:lang w:eastAsia="en-AU"/>
              </w:rPr>
              <w:t>.</w:t>
            </w:r>
          </w:p>
        </w:tc>
        <w:tc>
          <w:tcPr>
            <w:tcW w:w="1559" w:type="dxa"/>
            <w:tcBorders>
              <w:top w:val="single" w:sz="4" w:space="0" w:color="auto"/>
            </w:tcBorders>
            <w:shd w:val="clear" w:color="auto" w:fill="auto"/>
            <w:noWrap/>
            <w:vAlign w:val="center"/>
            <w:hideMark/>
          </w:tcPr>
          <w:p w14:paraId="33273EED"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916</w:t>
            </w:r>
          </w:p>
        </w:tc>
      </w:tr>
      <w:tr w:rsidR="009070DE" w:rsidRPr="004422F7" w14:paraId="3BE345EA" w14:textId="77777777" w:rsidTr="00AD4805">
        <w:trPr>
          <w:trHeight w:val="320"/>
        </w:trPr>
        <w:tc>
          <w:tcPr>
            <w:tcW w:w="2410" w:type="dxa"/>
            <w:shd w:val="clear" w:color="auto" w:fill="auto"/>
            <w:noWrap/>
            <w:hideMark/>
          </w:tcPr>
          <w:p w14:paraId="0B4C20B6" w14:textId="77777777"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eastAsia="en-AU"/>
              </w:rPr>
              <w:t>Web of Science Core Collection</w:t>
            </w:r>
          </w:p>
        </w:tc>
        <w:tc>
          <w:tcPr>
            <w:tcW w:w="5103" w:type="dxa"/>
            <w:shd w:val="clear" w:color="auto" w:fill="auto"/>
            <w:noWrap/>
            <w:hideMark/>
          </w:tcPr>
          <w:p w14:paraId="028FA416" w14:textId="77777777" w:rsidR="009070DE" w:rsidRPr="004422F7" w:rsidRDefault="009070DE" w:rsidP="00955078">
            <w:pPr>
              <w:spacing w:line="360" w:lineRule="auto"/>
              <w:rPr>
                <w:rFonts w:eastAsia="Times New Roman" w:cstheme="minorHAnsi"/>
                <w:color w:val="333333"/>
                <w:lang w:val="en-AU" w:eastAsia="en-AU"/>
              </w:rPr>
            </w:pPr>
            <w:r w:rsidRPr="004422F7">
              <w:rPr>
                <w:rFonts w:eastAsia="Times New Roman" w:cstheme="minorHAnsi"/>
                <w:color w:val="333333"/>
                <w:lang w:eastAsia="en-AU"/>
              </w:rPr>
              <w:t xml:space="preserve">SU = (Psychology OR Psychiatry OR "Mathematical Methods </w:t>
            </w:r>
            <w:proofErr w:type="gramStart"/>
            <w:r w:rsidRPr="004422F7">
              <w:rPr>
                <w:rFonts w:eastAsia="Times New Roman" w:cstheme="minorHAnsi"/>
                <w:color w:val="333333"/>
                <w:lang w:eastAsia="en-AU"/>
              </w:rPr>
              <w:t>In</w:t>
            </w:r>
            <w:proofErr w:type="gramEnd"/>
            <w:r w:rsidRPr="004422F7">
              <w:rPr>
                <w:rFonts w:eastAsia="Times New Roman" w:cstheme="minorHAnsi"/>
                <w:color w:val="333333"/>
                <w:lang w:eastAsia="en-AU"/>
              </w:rPr>
              <w:t xml:space="preserve"> Social Sciences") AND TI = (Power* OR </w:t>
            </w:r>
            <w:proofErr w:type="spellStart"/>
            <w:r w:rsidRPr="004422F7">
              <w:rPr>
                <w:rFonts w:eastAsia="Times New Roman" w:cstheme="minorHAnsi"/>
                <w:color w:val="333333"/>
                <w:lang w:eastAsia="en-AU"/>
              </w:rPr>
              <w:t>Sampl</w:t>
            </w:r>
            <w:proofErr w:type="spellEnd"/>
            <w:r w:rsidRPr="004422F7">
              <w:rPr>
                <w:rFonts w:eastAsia="Times New Roman" w:cstheme="minorHAnsi"/>
                <w:color w:val="333333"/>
                <w:lang w:eastAsia="en-AU"/>
              </w:rPr>
              <w:t>*) AND TS = ("power analysis" or "Statistical Power" or "Sample Size")</w:t>
            </w:r>
          </w:p>
        </w:tc>
        <w:tc>
          <w:tcPr>
            <w:tcW w:w="1559" w:type="dxa"/>
            <w:shd w:val="clear" w:color="auto" w:fill="auto"/>
            <w:noWrap/>
            <w:vAlign w:val="center"/>
            <w:hideMark/>
          </w:tcPr>
          <w:p w14:paraId="5B969BC9"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eastAsia="en-AU"/>
              </w:rPr>
              <w:t>1,072</w:t>
            </w:r>
          </w:p>
        </w:tc>
      </w:tr>
      <w:tr w:rsidR="009070DE" w:rsidRPr="004422F7" w14:paraId="04C65A10" w14:textId="77777777" w:rsidTr="00AD4805">
        <w:trPr>
          <w:trHeight w:val="320"/>
        </w:trPr>
        <w:tc>
          <w:tcPr>
            <w:tcW w:w="2410" w:type="dxa"/>
            <w:shd w:val="clear" w:color="auto" w:fill="auto"/>
            <w:noWrap/>
            <w:hideMark/>
          </w:tcPr>
          <w:p w14:paraId="376CC2F6" w14:textId="760DDCFC"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 xml:space="preserve">Total number </w:t>
            </w:r>
            <w:r w:rsidR="00AD4805" w:rsidRPr="004422F7">
              <w:rPr>
                <w:rFonts w:eastAsia="Times New Roman" w:cstheme="minorHAnsi"/>
                <w:color w:val="000000"/>
                <w:lang w:val="en-AU" w:eastAsia="en-AU"/>
              </w:rPr>
              <w:t>of articles</w:t>
            </w:r>
          </w:p>
        </w:tc>
        <w:tc>
          <w:tcPr>
            <w:tcW w:w="5103" w:type="dxa"/>
            <w:shd w:val="clear" w:color="auto" w:fill="auto"/>
          </w:tcPr>
          <w:p w14:paraId="18FDEEF6" w14:textId="43BFFD7F"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60C51BBF" w14:textId="77777777"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1988</w:t>
            </w:r>
          </w:p>
        </w:tc>
      </w:tr>
      <w:tr w:rsidR="009070DE" w:rsidRPr="004422F7" w14:paraId="0B0CD5E0" w14:textId="77777777" w:rsidTr="00AD4805">
        <w:trPr>
          <w:trHeight w:val="320"/>
        </w:trPr>
        <w:tc>
          <w:tcPr>
            <w:tcW w:w="2410" w:type="dxa"/>
            <w:shd w:val="clear" w:color="auto" w:fill="auto"/>
            <w:noWrap/>
            <w:hideMark/>
          </w:tcPr>
          <w:p w14:paraId="4879CBF6" w14:textId="4BDD29F0" w:rsidR="009070DE" w:rsidRPr="004422F7" w:rsidRDefault="009070DE" w:rsidP="00955078">
            <w:pPr>
              <w:spacing w:line="360" w:lineRule="auto"/>
              <w:rPr>
                <w:rFonts w:eastAsia="Times New Roman" w:cstheme="minorHAnsi"/>
                <w:color w:val="000000"/>
                <w:lang w:val="en-AU" w:eastAsia="en-AU"/>
              </w:rPr>
            </w:pPr>
            <w:r w:rsidRPr="004422F7">
              <w:rPr>
                <w:rFonts w:eastAsia="Times New Roman" w:cstheme="minorHAnsi"/>
                <w:color w:val="000000"/>
                <w:lang w:val="en-AU" w:eastAsia="en-AU"/>
              </w:rPr>
              <w:t>De-duplicated library</w:t>
            </w:r>
          </w:p>
        </w:tc>
        <w:tc>
          <w:tcPr>
            <w:tcW w:w="5103" w:type="dxa"/>
            <w:shd w:val="clear" w:color="auto" w:fill="auto"/>
            <w:noWrap/>
            <w:hideMark/>
          </w:tcPr>
          <w:p w14:paraId="03928665" w14:textId="7E0C8B1B" w:rsidR="009070DE" w:rsidRPr="004422F7" w:rsidRDefault="009070DE" w:rsidP="00955078">
            <w:pPr>
              <w:spacing w:line="360" w:lineRule="auto"/>
              <w:rPr>
                <w:rFonts w:eastAsia="Times New Roman" w:cstheme="minorHAnsi"/>
                <w:color w:val="000000"/>
                <w:lang w:val="en-AU" w:eastAsia="en-AU"/>
              </w:rPr>
            </w:pPr>
          </w:p>
        </w:tc>
        <w:tc>
          <w:tcPr>
            <w:tcW w:w="1559" w:type="dxa"/>
            <w:shd w:val="clear" w:color="auto" w:fill="auto"/>
            <w:noWrap/>
            <w:vAlign w:val="bottom"/>
            <w:hideMark/>
          </w:tcPr>
          <w:p w14:paraId="273A84FE" w14:textId="2D1447A0" w:rsidR="009070DE" w:rsidRPr="004422F7" w:rsidRDefault="009070DE" w:rsidP="00955078">
            <w:pPr>
              <w:spacing w:line="360" w:lineRule="auto"/>
              <w:jc w:val="right"/>
              <w:rPr>
                <w:rFonts w:eastAsia="Times New Roman" w:cstheme="minorHAnsi"/>
                <w:color w:val="000000"/>
                <w:lang w:val="en-AU" w:eastAsia="en-AU"/>
              </w:rPr>
            </w:pPr>
            <w:r w:rsidRPr="004422F7">
              <w:rPr>
                <w:rFonts w:eastAsia="Times New Roman" w:cstheme="minorHAnsi"/>
                <w:color w:val="000000"/>
                <w:lang w:val="en-AU" w:eastAsia="en-AU"/>
              </w:rPr>
              <w:t>14</w:t>
            </w:r>
            <w:r w:rsidR="00FC009B">
              <w:rPr>
                <w:rFonts w:eastAsia="Times New Roman" w:cstheme="minorHAnsi"/>
                <w:color w:val="000000"/>
                <w:lang w:val="en-AU" w:eastAsia="en-AU"/>
              </w:rPr>
              <w:t>89</w:t>
            </w:r>
          </w:p>
        </w:tc>
      </w:tr>
    </w:tbl>
    <w:p w14:paraId="5709F0B1" w14:textId="77777777" w:rsidR="00BD1881" w:rsidRPr="004422F7" w:rsidRDefault="00BD1881" w:rsidP="00BD1881">
      <w:pPr>
        <w:spacing w:line="360" w:lineRule="auto"/>
        <w:jc w:val="center"/>
        <w:rPr>
          <w:rFonts w:cstheme="minorHAnsi"/>
          <w:b/>
        </w:rPr>
      </w:pPr>
    </w:p>
    <w:p w14:paraId="537EE51E" w14:textId="77777777" w:rsidR="0037463C" w:rsidRPr="004422F7" w:rsidRDefault="0037463C">
      <w:pPr>
        <w:rPr>
          <w:rFonts w:cstheme="minorHAnsi"/>
          <w:b/>
        </w:rPr>
      </w:pPr>
      <w:r w:rsidRPr="004422F7">
        <w:rPr>
          <w:rFonts w:cstheme="minorHAnsi"/>
          <w:b/>
        </w:rPr>
        <w:br w:type="page"/>
      </w:r>
    </w:p>
    <w:p w14:paraId="46708408" w14:textId="78437FBC" w:rsidR="009070DE" w:rsidRDefault="00BD1881" w:rsidP="009C1FE1">
      <w:pPr>
        <w:pStyle w:val="Heading3"/>
      </w:pPr>
      <w:r w:rsidRPr="004422F7">
        <w:lastRenderedPageBreak/>
        <w:t>Supplemental material 2.</w:t>
      </w:r>
    </w:p>
    <w:p w14:paraId="50884250" w14:textId="1664CA03" w:rsidR="00256FC9" w:rsidRPr="00256FC9" w:rsidRDefault="00256FC9" w:rsidP="00BD1881">
      <w:pPr>
        <w:spacing w:line="360" w:lineRule="auto"/>
        <w:jc w:val="center"/>
        <w:rPr>
          <w:rFonts w:cstheme="minorHAnsi"/>
        </w:rPr>
      </w:pPr>
      <w:r w:rsidRPr="004422F7">
        <w:rPr>
          <w:rFonts w:cstheme="minorHAnsi"/>
        </w:rPr>
        <w:t>Code books for studies:</w:t>
      </w:r>
    </w:p>
    <w:p w14:paraId="7ED7622F" w14:textId="625A67DF" w:rsidR="00697E56" w:rsidRPr="004422F7" w:rsidRDefault="00697E56" w:rsidP="00955078">
      <w:pPr>
        <w:spacing w:line="360" w:lineRule="auto"/>
        <w:rPr>
          <w:rFonts w:cstheme="minorHAnsi"/>
        </w:rPr>
      </w:pPr>
      <w:r w:rsidRPr="004422F7">
        <w:rPr>
          <w:rFonts w:cstheme="minorHAnsi"/>
        </w:rPr>
        <w:t>Coding rules:</w:t>
      </w:r>
    </w:p>
    <w:p w14:paraId="2DA2BC11" w14:textId="11665A62" w:rsidR="009B3FD0" w:rsidRPr="004422F7" w:rsidRDefault="009B3FD0" w:rsidP="00955078">
      <w:pPr>
        <w:pStyle w:val="ListParagraph"/>
        <w:numPr>
          <w:ilvl w:val="0"/>
          <w:numId w:val="3"/>
        </w:numPr>
        <w:spacing w:line="360" w:lineRule="auto"/>
        <w:rPr>
          <w:rFonts w:cstheme="minorHAnsi"/>
        </w:rPr>
      </w:pPr>
      <w:r w:rsidRPr="004422F7">
        <w:rPr>
          <w:rFonts w:cstheme="minorHAnsi"/>
        </w:rPr>
        <w:t>If a paper reports median power estimates separated by year, enter each year’s values into the database separately by year</w:t>
      </w:r>
    </w:p>
    <w:p w14:paraId="3F4728B5" w14:textId="40EE0052" w:rsidR="009B3FD0" w:rsidRPr="004422F7" w:rsidRDefault="00697E56" w:rsidP="00955078">
      <w:pPr>
        <w:pStyle w:val="ListParagraph"/>
        <w:numPr>
          <w:ilvl w:val="0"/>
          <w:numId w:val="3"/>
        </w:numPr>
        <w:spacing w:line="360" w:lineRule="auto"/>
        <w:rPr>
          <w:rFonts w:cstheme="minorHAnsi"/>
        </w:rPr>
      </w:pPr>
      <w:r w:rsidRPr="004422F7">
        <w:rPr>
          <w:rFonts w:cstheme="minorHAnsi"/>
        </w:rPr>
        <w:t xml:space="preserve">For studies which report </w:t>
      </w:r>
      <w:r w:rsidR="009B3FD0" w:rsidRPr="004422F7">
        <w:rPr>
          <w:rFonts w:cstheme="minorHAnsi"/>
        </w:rPr>
        <w:t xml:space="preserve">median </w:t>
      </w:r>
      <w:r w:rsidRPr="004422F7">
        <w:rPr>
          <w:rFonts w:cstheme="minorHAnsi"/>
        </w:rPr>
        <w:t xml:space="preserve">power estimates broken down into </w:t>
      </w:r>
      <w:r w:rsidR="009B3FD0" w:rsidRPr="004422F7">
        <w:rPr>
          <w:rFonts w:cstheme="minorHAnsi"/>
        </w:rPr>
        <w:t>other categories</w:t>
      </w:r>
      <w:r w:rsidRPr="004422F7">
        <w:rPr>
          <w:rFonts w:cstheme="minorHAnsi"/>
        </w:rPr>
        <w:t xml:space="preserve"> (e.g., by journal), take the highest level (</w:t>
      </w:r>
      <w:r w:rsidR="009B3FD0" w:rsidRPr="004422F7">
        <w:rPr>
          <w:rFonts w:cstheme="minorHAnsi"/>
        </w:rPr>
        <w:t>e</w:t>
      </w:r>
      <w:r w:rsidRPr="004422F7">
        <w:rPr>
          <w:rFonts w:cstheme="minorHAnsi"/>
        </w:rPr>
        <w:t>.</w:t>
      </w:r>
      <w:r w:rsidR="009B3FD0" w:rsidRPr="004422F7">
        <w:rPr>
          <w:rFonts w:cstheme="minorHAnsi"/>
        </w:rPr>
        <w:t>g</w:t>
      </w:r>
      <w:r w:rsidRPr="004422F7">
        <w:rPr>
          <w:rFonts w:cstheme="minorHAnsi"/>
        </w:rPr>
        <w:t>., the values for the entire sample)</w:t>
      </w:r>
      <w:r w:rsidR="009B3FD0" w:rsidRPr="004422F7">
        <w:rPr>
          <w:rFonts w:cstheme="minorHAnsi"/>
        </w:rPr>
        <w:t xml:space="preserve"> at which median power levels are reported. If medians are not reported, record data at the highest level (e.g., “by APA published journals” as opposed to “by journal”)</w:t>
      </w:r>
    </w:p>
    <w:p w14:paraId="678239B7" w14:textId="16113743"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observed power (i.e., power to detect the observed effect size of each study), exclude</w:t>
      </w:r>
    </w:p>
    <w:p w14:paraId="2D81C674" w14:textId="5B3C062B" w:rsidR="000F60BF" w:rsidRPr="004422F7" w:rsidRDefault="000F60BF" w:rsidP="00955078">
      <w:pPr>
        <w:pStyle w:val="ListParagraph"/>
        <w:numPr>
          <w:ilvl w:val="0"/>
          <w:numId w:val="3"/>
        </w:numPr>
        <w:spacing w:line="360" w:lineRule="auto"/>
        <w:rPr>
          <w:rFonts w:cstheme="minorHAnsi"/>
        </w:rPr>
      </w:pPr>
      <w:r w:rsidRPr="004422F7">
        <w:rPr>
          <w:rFonts w:cstheme="minorHAnsi"/>
        </w:rPr>
        <w:t xml:space="preserve">When studies include multiple investigations of the same articles (e.g., studies examining the power of mixed effects study designs to investigate power for main and interaction effects) </w:t>
      </w:r>
      <w:r w:rsidR="002730B3" w:rsidRPr="004422F7">
        <w:rPr>
          <w:rFonts w:cstheme="minorHAnsi"/>
        </w:rPr>
        <w:t>report</w:t>
      </w:r>
      <w:r w:rsidRPr="004422F7">
        <w:rPr>
          <w:rFonts w:cstheme="minorHAnsi"/>
        </w:rPr>
        <w:t xml:space="preserve"> the higher estimate. </w:t>
      </w:r>
    </w:p>
    <w:p w14:paraId="09ED1267" w14:textId="7E0C56B2"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a paper calculates power for meta-analytically derived average, exclude, but retain data </w:t>
      </w:r>
    </w:p>
    <w:p w14:paraId="66E7A2A0" w14:textId="16BC8241" w:rsidR="00697E56" w:rsidRPr="004422F7" w:rsidRDefault="00697E56" w:rsidP="00955078">
      <w:pPr>
        <w:pStyle w:val="ListParagraph"/>
        <w:numPr>
          <w:ilvl w:val="0"/>
          <w:numId w:val="3"/>
        </w:numPr>
        <w:spacing w:line="360" w:lineRule="auto"/>
        <w:rPr>
          <w:rFonts w:cstheme="minorHAnsi"/>
        </w:rPr>
      </w:pPr>
      <w:r w:rsidRPr="004422F7">
        <w:rPr>
          <w:rFonts w:cstheme="minorHAnsi"/>
        </w:rPr>
        <w:t>If a paper calculates power for other values, note and include (but exclude from meta-analysis)</w:t>
      </w:r>
    </w:p>
    <w:p w14:paraId="5F56D094" w14:textId="5C40B0C9" w:rsidR="00697E56" w:rsidRPr="004422F7" w:rsidRDefault="00697E56" w:rsidP="00955078">
      <w:pPr>
        <w:pStyle w:val="ListParagraph"/>
        <w:numPr>
          <w:ilvl w:val="0"/>
          <w:numId w:val="3"/>
        </w:numPr>
        <w:spacing w:line="360" w:lineRule="auto"/>
        <w:rPr>
          <w:rFonts w:cstheme="minorHAnsi"/>
        </w:rPr>
      </w:pPr>
      <w:r w:rsidRPr="004422F7">
        <w:rPr>
          <w:rFonts w:cstheme="minorHAnsi"/>
        </w:rPr>
        <w:t xml:space="preserve">If power values are stated using multiple effect sizes, record the stated </w:t>
      </w:r>
      <w:r w:rsidR="009B3FD0" w:rsidRPr="004422F7">
        <w:rPr>
          <w:rFonts w:cstheme="minorHAnsi"/>
        </w:rPr>
        <w:t xml:space="preserve">Cohen’s </w:t>
      </w:r>
      <w:r w:rsidRPr="004422F7">
        <w:rPr>
          <w:rFonts w:cstheme="minorHAnsi"/>
        </w:rPr>
        <w:t>d, but preferably note the source for the estimates (e.g., “Cohen, 1988”)</w:t>
      </w:r>
    </w:p>
    <w:p w14:paraId="7E154727" w14:textId="6BA1784D" w:rsidR="007C0A5E" w:rsidRPr="00256FC9" w:rsidRDefault="00697E56" w:rsidP="00256FC9">
      <w:pPr>
        <w:pStyle w:val="ListParagraph"/>
        <w:numPr>
          <w:ilvl w:val="0"/>
          <w:numId w:val="3"/>
        </w:numPr>
        <w:spacing w:line="360" w:lineRule="auto"/>
        <w:rPr>
          <w:rFonts w:cstheme="minorHAnsi"/>
        </w:rPr>
      </w:pPr>
      <w:r w:rsidRPr="004422F7">
        <w:rPr>
          <w:rFonts w:cstheme="minorHAnsi"/>
        </w:rPr>
        <w:t xml:space="preserve">Note if an article </w:t>
      </w:r>
      <w:r w:rsidRPr="004422F7">
        <w:rPr>
          <w:rFonts w:cstheme="minorHAnsi"/>
          <w:u w:val="single"/>
        </w:rPr>
        <w:t>explicitly</w:t>
      </w:r>
      <w:r w:rsidRPr="004422F7">
        <w:rPr>
          <w:rFonts w:cstheme="minorHAnsi"/>
        </w:rPr>
        <w:t xml:space="preserve"> notes having used any effect size apart from hedges g (i.e., the effect size that is often called Cohen’s d in papers, but which </w:t>
      </w:r>
      <w:r w:rsidR="004001DF" w:rsidRPr="004422F7">
        <w:rPr>
          <w:rFonts w:cstheme="minorHAnsi"/>
        </w:rPr>
        <w:t xml:space="preserve">actually </w:t>
      </w:r>
      <w:r w:rsidRPr="004422F7">
        <w:rPr>
          <w:rFonts w:cstheme="minorHAnsi"/>
        </w:rPr>
        <w:t xml:space="preserve">uses </w:t>
      </w:r>
      <w:r w:rsidR="004001DF" w:rsidRPr="004422F7">
        <w:rPr>
          <w:rFonts w:cstheme="minorHAnsi"/>
        </w:rPr>
        <w:t>H</w:t>
      </w:r>
      <w:r w:rsidRPr="004422F7">
        <w:rPr>
          <w:rFonts w:cstheme="minorHAnsi"/>
        </w:rPr>
        <w:t>edges’ estimator)</w:t>
      </w:r>
    </w:p>
    <w:p w14:paraId="40774716" w14:textId="6C8653A3" w:rsidR="007C0A5E" w:rsidRPr="004422F7" w:rsidRDefault="007C0A5E" w:rsidP="00FB01DD">
      <w:pPr>
        <w:spacing w:line="360" w:lineRule="auto"/>
        <w:rPr>
          <w:rFonts w:cstheme="minorHAnsi"/>
        </w:rPr>
      </w:pPr>
    </w:p>
    <w:tbl>
      <w:tblPr>
        <w:tblW w:w="9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3"/>
        <w:gridCol w:w="5876"/>
      </w:tblGrid>
      <w:tr w:rsidR="005655A9" w:rsidRPr="005655A9" w14:paraId="1BAF596E" w14:textId="77777777" w:rsidTr="003F5E1C">
        <w:trPr>
          <w:trHeight w:val="300"/>
        </w:trPr>
        <w:tc>
          <w:tcPr>
            <w:tcW w:w="3261" w:type="dxa"/>
            <w:shd w:val="clear" w:color="auto" w:fill="E7E6E6" w:themeFill="background2"/>
            <w:noWrap/>
            <w:vAlign w:val="bottom"/>
            <w:hideMark/>
          </w:tcPr>
          <w:p w14:paraId="6D0780B7" w14:textId="5A138A23" w:rsidR="005655A9" w:rsidRPr="005655A9" w:rsidRDefault="005655A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Variable ID</w:t>
            </w:r>
          </w:p>
        </w:tc>
        <w:tc>
          <w:tcPr>
            <w:tcW w:w="5876" w:type="dxa"/>
            <w:shd w:val="clear" w:color="auto" w:fill="E7E6E6" w:themeFill="background2"/>
            <w:noWrap/>
            <w:vAlign w:val="bottom"/>
            <w:hideMark/>
          </w:tcPr>
          <w:p w14:paraId="53E1E23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Explanation</w:t>
            </w:r>
          </w:p>
        </w:tc>
      </w:tr>
      <w:tr w:rsidR="005655A9" w:rsidRPr="005655A9" w14:paraId="3AB77B1D" w14:textId="77777777" w:rsidTr="003F5E1C">
        <w:trPr>
          <w:trHeight w:val="300"/>
        </w:trPr>
        <w:tc>
          <w:tcPr>
            <w:tcW w:w="3261" w:type="dxa"/>
            <w:shd w:val="clear" w:color="auto" w:fill="auto"/>
            <w:noWrap/>
            <w:vAlign w:val="bottom"/>
            <w:hideMark/>
          </w:tcPr>
          <w:p w14:paraId="31068C7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id</w:t>
            </w:r>
          </w:p>
        </w:tc>
        <w:tc>
          <w:tcPr>
            <w:tcW w:w="5876" w:type="dxa"/>
            <w:shd w:val="clear" w:color="auto" w:fill="auto"/>
            <w:noWrap/>
            <w:vAlign w:val="bottom"/>
            <w:hideMark/>
          </w:tcPr>
          <w:p w14:paraId="634720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unique paper ID</w:t>
            </w:r>
          </w:p>
        </w:tc>
      </w:tr>
      <w:tr w:rsidR="005655A9" w:rsidRPr="005655A9" w14:paraId="4084C7AE" w14:textId="77777777" w:rsidTr="003F5E1C">
        <w:trPr>
          <w:trHeight w:val="300"/>
        </w:trPr>
        <w:tc>
          <w:tcPr>
            <w:tcW w:w="3261" w:type="dxa"/>
            <w:shd w:val="clear" w:color="auto" w:fill="auto"/>
            <w:noWrap/>
            <w:vAlign w:val="bottom"/>
            <w:hideMark/>
          </w:tcPr>
          <w:p w14:paraId="2BFAD77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w:t>
            </w:r>
          </w:p>
        </w:tc>
        <w:tc>
          <w:tcPr>
            <w:tcW w:w="5876" w:type="dxa"/>
            <w:shd w:val="clear" w:color="auto" w:fill="auto"/>
            <w:noWrap/>
            <w:vAlign w:val="bottom"/>
            <w:hideMark/>
          </w:tcPr>
          <w:p w14:paraId="5129829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Author name</w:t>
            </w:r>
          </w:p>
        </w:tc>
      </w:tr>
      <w:tr w:rsidR="005655A9" w:rsidRPr="005655A9" w14:paraId="0CA69B3C" w14:textId="77777777" w:rsidTr="003F5E1C">
        <w:trPr>
          <w:trHeight w:val="300"/>
        </w:trPr>
        <w:tc>
          <w:tcPr>
            <w:tcW w:w="3261" w:type="dxa"/>
            <w:shd w:val="clear" w:color="auto" w:fill="auto"/>
            <w:noWrap/>
            <w:vAlign w:val="bottom"/>
            <w:hideMark/>
          </w:tcPr>
          <w:p w14:paraId="40ED47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Title</w:t>
            </w:r>
          </w:p>
        </w:tc>
        <w:tc>
          <w:tcPr>
            <w:tcW w:w="5876" w:type="dxa"/>
            <w:shd w:val="clear" w:color="auto" w:fill="auto"/>
            <w:noWrap/>
            <w:vAlign w:val="bottom"/>
            <w:hideMark/>
          </w:tcPr>
          <w:p w14:paraId="69E4E15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Paper title</w:t>
            </w:r>
          </w:p>
        </w:tc>
      </w:tr>
      <w:tr w:rsidR="005655A9" w:rsidRPr="005655A9" w14:paraId="2F75047D" w14:textId="77777777" w:rsidTr="003F5E1C">
        <w:trPr>
          <w:trHeight w:val="300"/>
        </w:trPr>
        <w:tc>
          <w:tcPr>
            <w:tcW w:w="3261" w:type="dxa"/>
            <w:shd w:val="clear" w:color="auto" w:fill="auto"/>
            <w:noWrap/>
            <w:vAlign w:val="bottom"/>
            <w:hideMark/>
          </w:tcPr>
          <w:p w14:paraId="6E9DF63B" w14:textId="4825A27E"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w:t>
            </w:r>
            <w:r w:rsidR="0081091D">
              <w:rPr>
                <w:rFonts w:ascii="Calibri" w:eastAsia="Times New Roman" w:hAnsi="Calibri" w:cs="Calibri"/>
                <w:color w:val="000000"/>
                <w:sz w:val="22"/>
                <w:szCs w:val="22"/>
                <w:lang w:val="en-AU" w:eastAsia="en-AU"/>
              </w:rPr>
              <w:t>n</w:t>
            </w:r>
            <w:r w:rsidRPr="005655A9">
              <w:rPr>
                <w:rFonts w:ascii="Calibri" w:eastAsia="Times New Roman" w:hAnsi="Calibri" w:cs="Calibri"/>
                <w:color w:val="000000"/>
                <w:sz w:val="22"/>
                <w:szCs w:val="22"/>
                <w:lang w:val="en-AU" w:eastAsia="en-AU"/>
              </w:rPr>
              <w:t>al</w:t>
            </w:r>
          </w:p>
        </w:tc>
        <w:tc>
          <w:tcPr>
            <w:tcW w:w="5876" w:type="dxa"/>
            <w:shd w:val="clear" w:color="auto" w:fill="auto"/>
            <w:noWrap/>
            <w:vAlign w:val="bottom"/>
            <w:hideMark/>
          </w:tcPr>
          <w:p w14:paraId="3CFC206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 of publication</w:t>
            </w:r>
          </w:p>
        </w:tc>
      </w:tr>
      <w:tr w:rsidR="005655A9" w:rsidRPr="005655A9" w14:paraId="5DE29858" w14:textId="77777777" w:rsidTr="003F5E1C">
        <w:trPr>
          <w:trHeight w:val="300"/>
        </w:trPr>
        <w:tc>
          <w:tcPr>
            <w:tcW w:w="3261" w:type="dxa"/>
            <w:shd w:val="clear" w:color="auto" w:fill="auto"/>
            <w:noWrap/>
            <w:vAlign w:val="bottom"/>
            <w:hideMark/>
          </w:tcPr>
          <w:p w14:paraId="3739F1C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w:t>
            </w:r>
          </w:p>
        </w:tc>
        <w:tc>
          <w:tcPr>
            <w:tcW w:w="5876" w:type="dxa"/>
            <w:shd w:val="clear" w:color="auto" w:fill="auto"/>
            <w:noWrap/>
            <w:vAlign w:val="bottom"/>
            <w:hideMark/>
          </w:tcPr>
          <w:p w14:paraId="44FDF66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Year of publication</w:t>
            </w:r>
          </w:p>
        </w:tc>
      </w:tr>
      <w:tr w:rsidR="005655A9" w:rsidRPr="005655A9" w14:paraId="2159B78A" w14:textId="77777777" w:rsidTr="003F5E1C">
        <w:trPr>
          <w:trHeight w:val="300"/>
        </w:trPr>
        <w:tc>
          <w:tcPr>
            <w:tcW w:w="3261" w:type="dxa"/>
            <w:shd w:val="clear" w:color="auto" w:fill="auto"/>
            <w:noWrap/>
            <w:vAlign w:val="bottom"/>
            <w:hideMark/>
          </w:tcPr>
          <w:p w14:paraId="58FB5A6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exclude</w:t>
            </w:r>
          </w:p>
        </w:tc>
        <w:tc>
          <w:tcPr>
            <w:tcW w:w="5876" w:type="dxa"/>
            <w:shd w:val="clear" w:color="auto" w:fill="auto"/>
            <w:noWrap/>
            <w:vAlign w:val="bottom"/>
            <w:hideMark/>
          </w:tcPr>
          <w:p w14:paraId="3DC7497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Whether the paper should be excluded (include reason in "Notes" variable)</w:t>
            </w:r>
          </w:p>
        </w:tc>
      </w:tr>
      <w:tr w:rsidR="005655A9" w:rsidRPr="005655A9" w14:paraId="4F039EF4" w14:textId="77777777" w:rsidTr="003F5E1C">
        <w:trPr>
          <w:trHeight w:val="300"/>
        </w:trPr>
        <w:tc>
          <w:tcPr>
            <w:tcW w:w="3261" w:type="dxa"/>
            <w:shd w:val="clear" w:color="auto" w:fill="auto"/>
            <w:noWrap/>
            <w:vAlign w:val="bottom"/>
            <w:hideMark/>
          </w:tcPr>
          <w:p w14:paraId="09E2FF2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SamplingStrategy</w:t>
            </w:r>
            <w:proofErr w:type="spellEnd"/>
            <w:r w:rsidRPr="005655A9">
              <w:rPr>
                <w:rFonts w:ascii="Calibri" w:eastAsia="Times New Roman" w:hAnsi="Calibri" w:cs="Calibri"/>
                <w:color w:val="000000"/>
                <w:sz w:val="22"/>
                <w:szCs w:val="22"/>
                <w:lang w:val="en-AU" w:eastAsia="en-AU"/>
              </w:rPr>
              <w:t xml:space="preserve"> </w:t>
            </w:r>
          </w:p>
        </w:tc>
        <w:tc>
          <w:tcPr>
            <w:tcW w:w="5876" w:type="dxa"/>
            <w:shd w:val="clear" w:color="auto" w:fill="auto"/>
            <w:noWrap/>
            <w:vAlign w:val="bottom"/>
            <w:hideMark/>
          </w:tcPr>
          <w:p w14:paraId="646342B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sampling strategy used to select the articles included in a particular paper, copy and pasted directly from article</w:t>
            </w:r>
          </w:p>
        </w:tc>
      </w:tr>
      <w:tr w:rsidR="005655A9" w:rsidRPr="005655A9" w14:paraId="0C933D4D" w14:textId="77777777" w:rsidTr="003F5E1C">
        <w:trPr>
          <w:trHeight w:val="300"/>
        </w:trPr>
        <w:tc>
          <w:tcPr>
            <w:tcW w:w="3261" w:type="dxa"/>
            <w:shd w:val="clear" w:color="auto" w:fill="auto"/>
            <w:noWrap/>
            <w:vAlign w:val="bottom"/>
            <w:hideMark/>
          </w:tcPr>
          <w:p w14:paraId="58F5D81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SampleSource</w:t>
            </w:r>
            <w:proofErr w:type="spellEnd"/>
          </w:p>
        </w:tc>
        <w:tc>
          <w:tcPr>
            <w:tcW w:w="5876" w:type="dxa"/>
            <w:shd w:val="clear" w:color="auto" w:fill="auto"/>
            <w:noWrap/>
            <w:vAlign w:val="bottom"/>
            <w:hideMark/>
          </w:tcPr>
          <w:p w14:paraId="6A710329"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Journals covered in article's sample, or a brief description of the article's sample (e.g., "articles included in Example's (1999) meta-analysis of the impact of x on y")</w:t>
            </w:r>
          </w:p>
        </w:tc>
      </w:tr>
      <w:tr w:rsidR="005655A9" w:rsidRPr="005655A9" w14:paraId="0560F356" w14:textId="77777777" w:rsidTr="003F5E1C">
        <w:trPr>
          <w:trHeight w:val="300"/>
        </w:trPr>
        <w:tc>
          <w:tcPr>
            <w:tcW w:w="3261" w:type="dxa"/>
            <w:shd w:val="clear" w:color="auto" w:fill="auto"/>
            <w:noWrap/>
            <w:vAlign w:val="bottom"/>
            <w:hideMark/>
          </w:tcPr>
          <w:p w14:paraId="07A35AB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YearsStudied</w:t>
            </w:r>
            <w:proofErr w:type="spellEnd"/>
          </w:p>
        </w:tc>
        <w:tc>
          <w:tcPr>
            <w:tcW w:w="5876" w:type="dxa"/>
            <w:shd w:val="clear" w:color="auto" w:fill="auto"/>
            <w:noWrap/>
            <w:vAlign w:val="bottom"/>
            <w:hideMark/>
          </w:tcPr>
          <w:p w14:paraId="20DACFC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The range of years covered in an article (e.g., 2001-2009)</w:t>
            </w:r>
          </w:p>
        </w:tc>
      </w:tr>
      <w:tr w:rsidR="005655A9" w:rsidRPr="005655A9" w14:paraId="5D51394F" w14:textId="77777777" w:rsidTr="003F5E1C">
        <w:trPr>
          <w:trHeight w:val="300"/>
        </w:trPr>
        <w:tc>
          <w:tcPr>
            <w:tcW w:w="3261" w:type="dxa"/>
            <w:shd w:val="clear" w:color="auto" w:fill="auto"/>
            <w:noWrap/>
            <w:vAlign w:val="bottom"/>
            <w:hideMark/>
          </w:tcPr>
          <w:p w14:paraId="7363E402"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MedianYear</w:t>
            </w:r>
            <w:proofErr w:type="spellEnd"/>
          </w:p>
        </w:tc>
        <w:tc>
          <w:tcPr>
            <w:tcW w:w="5876" w:type="dxa"/>
            <w:shd w:val="clear" w:color="auto" w:fill="auto"/>
            <w:noWrap/>
            <w:vAlign w:val="bottom"/>
            <w:hideMark/>
          </w:tcPr>
          <w:p w14:paraId="5A2F22A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of years included in an article, round down (e.g., for "2011 - 2013", "2012")</w:t>
            </w:r>
          </w:p>
        </w:tc>
      </w:tr>
      <w:tr w:rsidR="005655A9" w:rsidRPr="005655A9" w14:paraId="3AD9ECE5" w14:textId="77777777" w:rsidTr="003F5E1C">
        <w:trPr>
          <w:trHeight w:val="300"/>
        </w:trPr>
        <w:tc>
          <w:tcPr>
            <w:tcW w:w="3261" w:type="dxa"/>
            <w:shd w:val="clear" w:color="auto" w:fill="auto"/>
            <w:noWrap/>
            <w:vAlign w:val="bottom"/>
            <w:hideMark/>
          </w:tcPr>
          <w:p w14:paraId="101060F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TargetTest</w:t>
            </w:r>
            <w:proofErr w:type="spellEnd"/>
          </w:p>
        </w:tc>
        <w:tc>
          <w:tcPr>
            <w:tcW w:w="5876" w:type="dxa"/>
            <w:shd w:val="clear" w:color="auto" w:fill="auto"/>
            <w:noWrap/>
            <w:vAlign w:val="bottom"/>
            <w:hideMark/>
          </w:tcPr>
          <w:p w14:paraId="5F64D8B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Statistical Tests that were included in the power survey (e.g., "all t-tests", "all statistical tests")</w:t>
            </w:r>
          </w:p>
        </w:tc>
      </w:tr>
      <w:tr w:rsidR="005655A9" w:rsidRPr="005655A9" w14:paraId="14895C79" w14:textId="77777777" w:rsidTr="003F5E1C">
        <w:trPr>
          <w:trHeight w:val="300"/>
        </w:trPr>
        <w:tc>
          <w:tcPr>
            <w:tcW w:w="3261" w:type="dxa"/>
            <w:shd w:val="clear" w:color="auto" w:fill="auto"/>
            <w:noWrap/>
            <w:vAlign w:val="bottom"/>
            <w:hideMark/>
          </w:tcPr>
          <w:p w14:paraId="5561EA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SubfieldClassification</w:t>
            </w:r>
            <w:proofErr w:type="spellEnd"/>
          </w:p>
        </w:tc>
        <w:tc>
          <w:tcPr>
            <w:tcW w:w="5876" w:type="dxa"/>
            <w:shd w:val="clear" w:color="auto" w:fill="auto"/>
            <w:noWrap/>
            <w:vAlign w:val="bottom"/>
            <w:hideMark/>
          </w:tcPr>
          <w:p w14:paraId="287E68DB" w14:textId="692E74D4"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Subfield of </w:t>
            </w:r>
            <w:r w:rsidR="00256FC9" w:rsidRPr="005655A9">
              <w:rPr>
                <w:rFonts w:ascii="Calibri" w:eastAsia="Times New Roman" w:hAnsi="Calibri" w:cs="Calibri"/>
                <w:color w:val="000000"/>
                <w:sz w:val="22"/>
                <w:szCs w:val="22"/>
                <w:lang w:val="en-AU" w:eastAsia="en-AU"/>
              </w:rPr>
              <w:t>research</w:t>
            </w:r>
            <w:r w:rsidRPr="005655A9">
              <w:rPr>
                <w:rFonts w:ascii="Calibri" w:eastAsia="Times New Roman" w:hAnsi="Calibri" w:cs="Calibri"/>
                <w:color w:val="000000"/>
                <w:sz w:val="22"/>
                <w:szCs w:val="22"/>
                <w:lang w:val="en-AU" w:eastAsia="en-AU"/>
              </w:rPr>
              <w:t xml:space="preserve"> examined in the power survey (e.g., "psychology", "clinical neuroscience", "organisational psych" etc.) </w:t>
            </w:r>
          </w:p>
        </w:tc>
      </w:tr>
      <w:tr w:rsidR="005655A9" w:rsidRPr="005655A9" w14:paraId="12DE4EA0" w14:textId="77777777" w:rsidTr="003F5E1C">
        <w:trPr>
          <w:trHeight w:val="300"/>
        </w:trPr>
        <w:tc>
          <w:tcPr>
            <w:tcW w:w="3261" w:type="dxa"/>
            <w:shd w:val="clear" w:color="auto" w:fill="auto"/>
            <w:noWrap/>
            <w:vAlign w:val="bottom"/>
            <w:hideMark/>
          </w:tcPr>
          <w:p w14:paraId="74AD494C"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PowerEstimationTechnique</w:t>
            </w:r>
            <w:proofErr w:type="spellEnd"/>
          </w:p>
        </w:tc>
        <w:tc>
          <w:tcPr>
            <w:tcW w:w="5876" w:type="dxa"/>
            <w:shd w:val="clear" w:color="auto" w:fill="auto"/>
            <w:noWrap/>
            <w:vAlign w:val="bottom"/>
            <w:hideMark/>
          </w:tcPr>
          <w:p w14:paraId="36E1E3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Copy and pasted copy of the way that power was reported to have been calculated (e.g., "Power for t-tests and F-tests was estimated using g*power, a correlation of .5 was assumed between repeated measures")</w:t>
            </w:r>
          </w:p>
        </w:tc>
      </w:tr>
      <w:tr w:rsidR="005655A9" w:rsidRPr="005655A9" w14:paraId="7B7ECE38" w14:textId="77777777" w:rsidTr="003F5E1C">
        <w:trPr>
          <w:trHeight w:val="300"/>
        </w:trPr>
        <w:tc>
          <w:tcPr>
            <w:tcW w:w="3261" w:type="dxa"/>
            <w:shd w:val="clear" w:color="auto" w:fill="auto"/>
            <w:noWrap/>
            <w:vAlign w:val="bottom"/>
            <w:hideMark/>
          </w:tcPr>
          <w:p w14:paraId="757AFFE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AmalgomationMethod</w:t>
            </w:r>
            <w:proofErr w:type="spellEnd"/>
          </w:p>
        </w:tc>
        <w:tc>
          <w:tcPr>
            <w:tcW w:w="5876" w:type="dxa"/>
            <w:shd w:val="clear" w:color="auto" w:fill="auto"/>
            <w:noWrap/>
            <w:vAlign w:val="bottom"/>
            <w:hideMark/>
          </w:tcPr>
          <w:p w14:paraId="0AB922F5" w14:textId="12B9F992" w:rsidR="005655A9" w:rsidRPr="005655A9" w:rsidRDefault="00256FC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Amalgamation</w:t>
            </w:r>
            <w:r w:rsidR="005655A9" w:rsidRPr="005655A9">
              <w:rPr>
                <w:rFonts w:ascii="Calibri" w:eastAsia="Times New Roman" w:hAnsi="Calibri" w:cs="Calibri"/>
                <w:color w:val="000000"/>
                <w:sz w:val="22"/>
                <w:szCs w:val="22"/>
                <w:lang w:val="en-AU" w:eastAsia="en-AU"/>
              </w:rPr>
              <w:t xml:space="preserve"> method used, are the reported power summery statistics from individual tests within articles, or averaged at the article level or was power </w:t>
            </w:r>
            <w:r w:rsidRPr="005655A9">
              <w:rPr>
                <w:rFonts w:ascii="Calibri" w:eastAsia="Times New Roman" w:hAnsi="Calibri" w:cs="Calibri"/>
                <w:color w:val="000000"/>
                <w:sz w:val="22"/>
                <w:szCs w:val="22"/>
                <w:lang w:val="en-AU" w:eastAsia="en-AU"/>
              </w:rPr>
              <w:t>calculated</w:t>
            </w:r>
            <w:r w:rsidR="005655A9" w:rsidRPr="005655A9">
              <w:rPr>
                <w:rFonts w:ascii="Calibri" w:eastAsia="Times New Roman" w:hAnsi="Calibri" w:cs="Calibri"/>
                <w:color w:val="000000"/>
                <w:sz w:val="22"/>
                <w:szCs w:val="22"/>
                <w:lang w:val="en-AU" w:eastAsia="en-AU"/>
              </w:rPr>
              <w:t xml:space="preserve"> for the "main test", etc. (e.g., "mean power of articles", "power of main statistical test", etc.) </w:t>
            </w:r>
          </w:p>
        </w:tc>
      </w:tr>
      <w:tr w:rsidR="005655A9" w:rsidRPr="005655A9" w14:paraId="2B48E45D" w14:textId="77777777" w:rsidTr="003F5E1C">
        <w:trPr>
          <w:trHeight w:val="300"/>
        </w:trPr>
        <w:tc>
          <w:tcPr>
            <w:tcW w:w="3261" w:type="dxa"/>
            <w:shd w:val="clear" w:color="auto" w:fill="auto"/>
            <w:noWrap/>
            <w:vAlign w:val="bottom"/>
            <w:hideMark/>
          </w:tcPr>
          <w:p w14:paraId="4ABA238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DistinguishedStatisticalTestsAppropriatly</w:t>
            </w:r>
            <w:proofErr w:type="spellEnd"/>
          </w:p>
        </w:tc>
        <w:tc>
          <w:tcPr>
            <w:tcW w:w="5876" w:type="dxa"/>
            <w:shd w:val="clear" w:color="auto" w:fill="auto"/>
            <w:noWrap/>
            <w:vAlign w:val="bottom"/>
            <w:hideMark/>
          </w:tcPr>
          <w:p w14:paraId="61F266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Did the method distinguish between different types of statistical procedures appropriately (if not wrong, then still "yes"?) - i.e., was power calculated for the particular types of statistical tests that were included in the power survey</w:t>
            </w:r>
          </w:p>
        </w:tc>
      </w:tr>
      <w:tr w:rsidR="005655A9" w:rsidRPr="005655A9" w14:paraId="5348BC56" w14:textId="77777777" w:rsidTr="003F5E1C">
        <w:trPr>
          <w:trHeight w:val="300"/>
        </w:trPr>
        <w:tc>
          <w:tcPr>
            <w:tcW w:w="3261" w:type="dxa"/>
            <w:shd w:val="clear" w:color="auto" w:fill="auto"/>
            <w:noWrap/>
            <w:vAlign w:val="bottom"/>
            <w:hideMark/>
          </w:tcPr>
          <w:p w14:paraId="266D921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NumberOfArticles</w:t>
            </w:r>
            <w:proofErr w:type="spellEnd"/>
          </w:p>
        </w:tc>
        <w:tc>
          <w:tcPr>
            <w:tcW w:w="5876" w:type="dxa"/>
            <w:shd w:val="clear" w:color="auto" w:fill="auto"/>
            <w:noWrap/>
            <w:vAlign w:val="bottom"/>
            <w:hideMark/>
          </w:tcPr>
          <w:p w14:paraId="548A28B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articles included in power survey</w:t>
            </w:r>
          </w:p>
        </w:tc>
      </w:tr>
      <w:tr w:rsidR="005655A9" w:rsidRPr="005655A9" w14:paraId="25D4228A" w14:textId="77777777" w:rsidTr="003F5E1C">
        <w:trPr>
          <w:trHeight w:val="300"/>
        </w:trPr>
        <w:tc>
          <w:tcPr>
            <w:tcW w:w="3261" w:type="dxa"/>
            <w:shd w:val="clear" w:color="auto" w:fill="auto"/>
            <w:noWrap/>
            <w:vAlign w:val="bottom"/>
            <w:hideMark/>
          </w:tcPr>
          <w:p w14:paraId="286E1080"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NumberOfTests</w:t>
            </w:r>
            <w:proofErr w:type="spellEnd"/>
          </w:p>
        </w:tc>
        <w:tc>
          <w:tcPr>
            <w:tcW w:w="5876" w:type="dxa"/>
            <w:shd w:val="clear" w:color="auto" w:fill="auto"/>
            <w:noWrap/>
            <w:vAlign w:val="bottom"/>
            <w:hideMark/>
          </w:tcPr>
          <w:p w14:paraId="217BCF8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Number of tests included in power survey</w:t>
            </w:r>
          </w:p>
        </w:tc>
      </w:tr>
      <w:tr w:rsidR="005655A9" w:rsidRPr="005655A9" w14:paraId="1AB7A930" w14:textId="77777777" w:rsidTr="003F5E1C">
        <w:trPr>
          <w:trHeight w:val="300"/>
        </w:trPr>
        <w:tc>
          <w:tcPr>
            <w:tcW w:w="3261" w:type="dxa"/>
            <w:shd w:val="clear" w:color="auto" w:fill="auto"/>
            <w:noWrap/>
            <w:vAlign w:val="bottom"/>
            <w:hideMark/>
          </w:tcPr>
          <w:p w14:paraId="563DD51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EffectSizeUsed</w:t>
            </w:r>
            <w:proofErr w:type="spellEnd"/>
          </w:p>
        </w:tc>
        <w:tc>
          <w:tcPr>
            <w:tcW w:w="5876" w:type="dxa"/>
            <w:shd w:val="clear" w:color="auto" w:fill="auto"/>
            <w:noWrap/>
            <w:vAlign w:val="bottom"/>
            <w:hideMark/>
          </w:tcPr>
          <w:p w14:paraId="1D24756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Effect size used (e.g., Cohen's d, Hedge's g, r, link to equation), or source for set of effect size benchmarks used (e.g., Cohen 1988)</w:t>
            </w:r>
          </w:p>
        </w:tc>
      </w:tr>
      <w:tr w:rsidR="005655A9" w:rsidRPr="005655A9" w14:paraId="5222109E" w14:textId="77777777" w:rsidTr="003F5E1C">
        <w:trPr>
          <w:trHeight w:val="300"/>
        </w:trPr>
        <w:tc>
          <w:tcPr>
            <w:tcW w:w="3261" w:type="dxa"/>
            <w:shd w:val="clear" w:color="auto" w:fill="auto"/>
            <w:noWrap/>
            <w:vAlign w:val="bottom"/>
            <w:hideMark/>
          </w:tcPr>
          <w:p w14:paraId="12E24A97"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SmallEffectBenchmark</w:t>
            </w:r>
            <w:proofErr w:type="spellEnd"/>
          </w:p>
        </w:tc>
        <w:tc>
          <w:tcPr>
            <w:tcW w:w="5876" w:type="dxa"/>
            <w:shd w:val="clear" w:color="auto" w:fill="auto"/>
            <w:noWrap/>
            <w:vAlign w:val="bottom"/>
            <w:hideMark/>
          </w:tcPr>
          <w:p w14:paraId="0E544685"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Small effect benchmark used, or source for small benchmarks (e.g., ".2" or "Cohen 1988")</w:t>
            </w:r>
          </w:p>
        </w:tc>
      </w:tr>
      <w:tr w:rsidR="005655A9" w:rsidRPr="005655A9" w14:paraId="39C694CC" w14:textId="77777777" w:rsidTr="003F5E1C">
        <w:trPr>
          <w:trHeight w:val="300"/>
        </w:trPr>
        <w:tc>
          <w:tcPr>
            <w:tcW w:w="3261" w:type="dxa"/>
            <w:shd w:val="clear" w:color="auto" w:fill="auto"/>
            <w:noWrap/>
            <w:vAlign w:val="bottom"/>
            <w:hideMark/>
          </w:tcPr>
          <w:p w14:paraId="7FE44EFE"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MediumEffectBenchmark</w:t>
            </w:r>
            <w:proofErr w:type="spellEnd"/>
          </w:p>
        </w:tc>
        <w:tc>
          <w:tcPr>
            <w:tcW w:w="5876" w:type="dxa"/>
            <w:shd w:val="clear" w:color="auto" w:fill="auto"/>
            <w:noWrap/>
            <w:vAlign w:val="bottom"/>
            <w:hideMark/>
          </w:tcPr>
          <w:p w14:paraId="74B75F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Medium effect benchmark used, or source for medium benchmarks (e.g., ".5" or "Cohen 1988")</w:t>
            </w:r>
          </w:p>
        </w:tc>
      </w:tr>
      <w:tr w:rsidR="005655A9" w:rsidRPr="005655A9" w14:paraId="0E9D2EAA" w14:textId="77777777" w:rsidTr="003F5E1C">
        <w:trPr>
          <w:trHeight w:val="300"/>
        </w:trPr>
        <w:tc>
          <w:tcPr>
            <w:tcW w:w="3261" w:type="dxa"/>
            <w:shd w:val="clear" w:color="auto" w:fill="auto"/>
            <w:noWrap/>
            <w:vAlign w:val="bottom"/>
            <w:hideMark/>
          </w:tcPr>
          <w:p w14:paraId="1247219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LargeEffectBenchmark</w:t>
            </w:r>
            <w:proofErr w:type="spellEnd"/>
          </w:p>
        </w:tc>
        <w:tc>
          <w:tcPr>
            <w:tcW w:w="5876" w:type="dxa"/>
            <w:shd w:val="clear" w:color="auto" w:fill="auto"/>
            <w:noWrap/>
            <w:vAlign w:val="bottom"/>
            <w:hideMark/>
          </w:tcPr>
          <w:p w14:paraId="4DDF67C7"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Large effect benchmark used, or source for large benchmarks (e.g., ".8" or "Cohen 1988")</w:t>
            </w:r>
          </w:p>
        </w:tc>
      </w:tr>
      <w:tr w:rsidR="005655A9" w:rsidRPr="005655A9" w14:paraId="0DF19EF0" w14:textId="77777777" w:rsidTr="003F5E1C">
        <w:trPr>
          <w:trHeight w:val="315"/>
        </w:trPr>
        <w:tc>
          <w:tcPr>
            <w:tcW w:w="3261" w:type="dxa"/>
            <w:shd w:val="clear" w:color="auto" w:fill="auto"/>
            <w:noWrap/>
            <w:vAlign w:val="bottom"/>
            <w:hideMark/>
          </w:tcPr>
          <w:p w14:paraId="3F13DC6A"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PowerAtSmallEffectMedian</w:t>
            </w:r>
            <w:proofErr w:type="spellEnd"/>
          </w:p>
        </w:tc>
        <w:tc>
          <w:tcPr>
            <w:tcW w:w="5876" w:type="dxa"/>
            <w:shd w:val="clear" w:color="auto" w:fill="auto"/>
            <w:noWrap/>
            <w:vAlign w:val="bottom"/>
            <w:hideMark/>
          </w:tcPr>
          <w:p w14:paraId="77FBB23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small effect benchmark</w:t>
            </w:r>
          </w:p>
        </w:tc>
      </w:tr>
      <w:tr w:rsidR="005655A9" w:rsidRPr="005655A9" w14:paraId="2CA06ED9" w14:textId="77777777" w:rsidTr="003F5E1C">
        <w:trPr>
          <w:trHeight w:val="300"/>
        </w:trPr>
        <w:tc>
          <w:tcPr>
            <w:tcW w:w="3261" w:type="dxa"/>
            <w:shd w:val="clear" w:color="auto" w:fill="auto"/>
            <w:noWrap/>
            <w:vAlign w:val="bottom"/>
            <w:hideMark/>
          </w:tcPr>
          <w:p w14:paraId="096B09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FirstQuartilePowerAtSmall</w:t>
            </w:r>
            <w:proofErr w:type="spellEnd"/>
          </w:p>
        </w:tc>
        <w:tc>
          <w:tcPr>
            <w:tcW w:w="5876" w:type="dxa"/>
            <w:shd w:val="clear" w:color="auto" w:fill="auto"/>
            <w:noWrap/>
            <w:vAlign w:val="bottom"/>
            <w:hideMark/>
          </w:tcPr>
          <w:p w14:paraId="6A5727D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small effect benchmark</w:t>
            </w:r>
          </w:p>
        </w:tc>
      </w:tr>
      <w:tr w:rsidR="005655A9" w:rsidRPr="005655A9" w14:paraId="0CEA235F" w14:textId="77777777" w:rsidTr="003F5E1C">
        <w:trPr>
          <w:trHeight w:val="300"/>
        </w:trPr>
        <w:tc>
          <w:tcPr>
            <w:tcW w:w="3261" w:type="dxa"/>
            <w:shd w:val="clear" w:color="auto" w:fill="auto"/>
            <w:noWrap/>
            <w:vAlign w:val="bottom"/>
            <w:hideMark/>
          </w:tcPr>
          <w:p w14:paraId="21C94B7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ThirdQuartilePowerAtSmall</w:t>
            </w:r>
            <w:proofErr w:type="spellEnd"/>
          </w:p>
        </w:tc>
        <w:tc>
          <w:tcPr>
            <w:tcW w:w="5876" w:type="dxa"/>
            <w:shd w:val="clear" w:color="auto" w:fill="auto"/>
            <w:noWrap/>
            <w:vAlign w:val="bottom"/>
            <w:hideMark/>
          </w:tcPr>
          <w:p w14:paraId="42608C1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small effect benchmark</w:t>
            </w:r>
          </w:p>
        </w:tc>
      </w:tr>
      <w:tr w:rsidR="005655A9" w:rsidRPr="005655A9" w14:paraId="6EB382BF" w14:textId="77777777" w:rsidTr="003F5E1C">
        <w:trPr>
          <w:trHeight w:val="315"/>
        </w:trPr>
        <w:tc>
          <w:tcPr>
            <w:tcW w:w="3261" w:type="dxa"/>
            <w:shd w:val="clear" w:color="auto" w:fill="auto"/>
            <w:noWrap/>
            <w:vAlign w:val="bottom"/>
            <w:hideMark/>
          </w:tcPr>
          <w:p w14:paraId="0D5BBA06"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PowerAtMediumEffectMedian</w:t>
            </w:r>
            <w:proofErr w:type="spellEnd"/>
          </w:p>
        </w:tc>
        <w:tc>
          <w:tcPr>
            <w:tcW w:w="5876" w:type="dxa"/>
            <w:shd w:val="clear" w:color="auto" w:fill="auto"/>
            <w:noWrap/>
            <w:vAlign w:val="bottom"/>
            <w:hideMark/>
          </w:tcPr>
          <w:p w14:paraId="12FC28B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medium effect benchmark</w:t>
            </w:r>
          </w:p>
        </w:tc>
      </w:tr>
      <w:tr w:rsidR="005655A9" w:rsidRPr="005655A9" w14:paraId="1C497B48" w14:textId="77777777" w:rsidTr="003F5E1C">
        <w:trPr>
          <w:trHeight w:val="300"/>
        </w:trPr>
        <w:tc>
          <w:tcPr>
            <w:tcW w:w="3261" w:type="dxa"/>
            <w:shd w:val="clear" w:color="auto" w:fill="auto"/>
            <w:noWrap/>
            <w:vAlign w:val="bottom"/>
            <w:hideMark/>
          </w:tcPr>
          <w:p w14:paraId="77ABBA0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FirstQuartilePowerAtMedium</w:t>
            </w:r>
            <w:proofErr w:type="spellEnd"/>
          </w:p>
        </w:tc>
        <w:tc>
          <w:tcPr>
            <w:tcW w:w="5876" w:type="dxa"/>
            <w:shd w:val="clear" w:color="auto" w:fill="auto"/>
            <w:noWrap/>
            <w:vAlign w:val="bottom"/>
            <w:hideMark/>
          </w:tcPr>
          <w:p w14:paraId="120D1E2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medium effect benchmark</w:t>
            </w:r>
          </w:p>
        </w:tc>
      </w:tr>
      <w:tr w:rsidR="005655A9" w:rsidRPr="005655A9" w14:paraId="17434121" w14:textId="77777777" w:rsidTr="003F5E1C">
        <w:trPr>
          <w:trHeight w:val="300"/>
        </w:trPr>
        <w:tc>
          <w:tcPr>
            <w:tcW w:w="3261" w:type="dxa"/>
            <w:shd w:val="clear" w:color="auto" w:fill="auto"/>
            <w:noWrap/>
            <w:vAlign w:val="bottom"/>
            <w:hideMark/>
          </w:tcPr>
          <w:p w14:paraId="4A0B41D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ThirdQuartilePowerAtMedium</w:t>
            </w:r>
            <w:proofErr w:type="spellEnd"/>
          </w:p>
        </w:tc>
        <w:tc>
          <w:tcPr>
            <w:tcW w:w="5876" w:type="dxa"/>
            <w:shd w:val="clear" w:color="auto" w:fill="auto"/>
            <w:noWrap/>
            <w:vAlign w:val="bottom"/>
            <w:hideMark/>
          </w:tcPr>
          <w:p w14:paraId="2CE98F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medium effect benchmark</w:t>
            </w:r>
          </w:p>
        </w:tc>
      </w:tr>
      <w:tr w:rsidR="005655A9" w:rsidRPr="005655A9" w14:paraId="1FA33582" w14:textId="77777777" w:rsidTr="003F5E1C">
        <w:trPr>
          <w:trHeight w:val="315"/>
        </w:trPr>
        <w:tc>
          <w:tcPr>
            <w:tcW w:w="3261" w:type="dxa"/>
            <w:shd w:val="clear" w:color="auto" w:fill="auto"/>
            <w:noWrap/>
            <w:vAlign w:val="bottom"/>
            <w:hideMark/>
          </w:tcPr>
          <w:p w14:paraId="0A265427" w14:textId="77777777" w:rsidR="005655A9" w:rsidRPr="005655A9" w:rsidRDefault="005655A9" w:rsidP="005655A9">
            <w:pPr>
              <w:rPr>
                <w:rFonts w:ascii="Calibri" w:eastAsia="Times New Roman" w:hAnsi="Calibri" w:cs="Calibri"/>
                <w:b/>
                <w:bCs/>
                <w:color w:val="4472C4"/>
                <w:lang w:val="en-AU" w:eastAsia="en-AU"/>
              </w:rPr>
            </w:pPr>
            <w:proofErr w:type="spellStart"/>
            <w:r w:rsidRPr="005655A9">
              <w:rPr>
                <w:rFonts w:ascii="Calibri" w:eastAsia="Times New Roman" w:hAnsi="Calibri" w:cs="Calibri"/>
                <w:b/>
                <w:bCs/>
                <w:color w:val="4472C4"/>
                <w:lang w:val="en-AU" w:eastAsia="en-AU"/>
              </w:rPr>
              <w:t>PowerAtLargeEffectMedian</w:t>
            </w:r>
            <w:proofErr w:type="spellEnd"/>
          </w:p>
        </w:tc>
        <w:tc>
          <w:tcPr>
            <w:tcW w:w="5876" w:type="dxa"/>
            <w:shd w:val="clear" w:color="auto" w:fill="auto"/>
            <w:noWrap/>
            <w:vAlign w:val="bottom"/>
            <w:hideMark/>
          </w:tcPr>
          <w:p w14:paraId="7B770261"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Median power at large effect benchmark</w:t>
            </w:r>
          </w:p>
        </w:tc>
      </w:tr>
      <w:tr w:rsidR="005655A9" w:rsidRPr="005655A9" w14:paraId="6C04F8FB" w14:textId="77777777" w:rsidTr="003F5E1C">
        <w:trPr>
          <w:trHeight w:val="300"/>
        </w:trPr>
        <w:tc>
          <w:tcPr>
            <w:tcW w:w="3261" w:type="dxa"/>
            <w:shd w:val="clear" w:color="auto" w:fill="auto"/>
            <w:noWrap/>
            <w:vAlign w:val="bottom"/>
            <w:hideMark/>
          </w:tcPr>
          <w:p w14:paraId="53486FD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FirstQuartilePowerAtLarge</w:t>
            </w:r>
            <w:proofErr w:type="spellEnd"/>
          </w:p>
        </w:tc>
        <w:tc>
          <w:tcPr>
            <w:tcW w:w="5876" w:type="dxa"/>
            <w:shd w:val="clear" w:color="auto" w:fill="auto"/>
            <w:noWrap/>
            <w:vAlign w:val="bottom"/>
            <w:hideMark/>
          </w:tcPr>
          <w:p w14:paraId="1CF7DDC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quantile of power at large effect benchmark</w:t>
            </w:r>
          </w:p>
        </w:tc>
      </w:tr>
      <w:tr w:rsidR="005655A9" w:rsidRPr="005655A9" w14:paraId="5A9DD433" w14:textId="77777777" w:rsidTr="003F5E1C">
        <w:trPr>
          <w:trHeight w:val="300"/>
        </w:trPr>
        <w:tc>
          <w:tcPr>
            <w:tcW w:w="3261" w:type="dxa"/>
            <w:shd w:val="clear" w:color="auto" w:fill="auto"/>
            <w:noWrap/>
            <w:vAlign w:val="bottom"/>
            <w:hideMark/>
          </w:tcPr>
          <w:p w14:paraId="15D0AA8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ThirdQuartilePowerAtLarge</w:t>
            </w:r>
            <w:proofErr w:type="spellEnd"/>
          </w:p>
        </w:tc>
        <w:tc>
          <w:tcPr>
            <w:tcW w:w="5876" w:type="dxa"/>
            <w:shd w:val="clear" w:color="auto" w:fill="auto"/>
            <w:noWrap/>
            <w:vAlign w:val="bottom"/>
            <w:hideMark/>
          </w:tcPr>
          <w:p w14:paraId="012A9B8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quantile of power at large effect benchmark</w:t>
            </w:r>
          </w:p>
        </w:tc>
      </w:tr>
      <w:tr w:rsidR="005655A9" w:rsidRPr="005655A9" w14:paraId="4E202B40" w14:textId="77777777" w:rsidTr="003F5E1C">
        <w:trPr>
          <w:trHeight w:val="300"/>
        </w:trPr>
        <w:tc>
          <w:tcPr>
            <w:tcW w:w="3261" w:type="dxa"/>
            <w:shd w:val="clear" w:color="auto" w:fill="auto"/>
            <w:noWrap/>
            <w:vAlign w:val="bottom"/>
            <w:hideMark/>
          </w:tcPr>
          <w:p w14:paraId="73E284E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PowerAtSmallEffectMean</w:t>
            </w:r>
            <w:proofErr w:type="spellEnd"/>
          </w:p>
        </w:tc>
        <w:tc>
          <w:tcPr>
            <w:tcW w:w="5876" w:type="dxa"/>
            <w:shd w:val="clear" w:color="auto" w:fill="auto"/>
            <w:noWrap/>
            <w:vAlign w:val="bottom"/>
            <w:hideMark/>
          </w:tcPr>
          <w:p w14:paraId="5411E8E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small effect benchmark</w:t>
            </w:r>
          </w:p>
        </w:tc>
      </w:tr>
      <w:tr w:rsidR="005655A9" w:rsidRPr="005655A9" w14:paraId="0EB19882" w14:textId="77777777" w:rsidTr="003F5E1C">
        <w:trPr>
          <w:trHeight w:val="300"/>
        </w:trPr>
        <w:tc>
          <w:tcPr>
            <w:tcW w:w="3261" w:type="dxa"/>
            <w:shd w:val="clear" w:color="auto" w:fill="auto"/>
            <w:noWrap/>
            <w:vAlign w:val="bottom"/>
            <w:hideMark/>
          </w:tcPr>
          <w:p w14:paraId="4328077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PowerAtMediumEffectMean</w:t>
            </w:r>
            <w:proofErr w:type="spellEnd"/>
          </w:p>
        </w:tc>
        <w:tc>
          <w:tcPr>
            <w:tcW w:w="5876" w:type="dxa"/>
            <w:shd w:val="clear" w:color="auto" w:fill="auto"/>
            <w:noWrap/>
            <w:vAlign w:val="bottom"/>
            <w:hideMark/>
          </w:tcPr>
          <w:p w14:paraId="71B382E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medium effect benchmark</w:t>
            </w:r>
          </w:p>
        </w:tc>
      </w:tr>
      <w:tr w:rsidR="005655A9" w:rsidRPr="005655A9" w14:paraId="128283D7" w14:textId="77777777" w:rsidTr="003F5E1C">
        <w:trPr>
          <w:trHeight w:val="300"/>
        </w:trPr>
        <w:tc>
          <w:tcPr>
            <w:tcW w:w="3261" w:type="dxa"/>
            <w:shd w:val="clear" w:color="auto" w:fill="auto"/>
            <w:noWrap/>
            <w:vAlign w:val="bottom"/>
            <w:hideMark/>
          </w:tcPr>
          <w:p w14:paraId="4E347CE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PowerAtLargeEffectMean</w:t>
            </w:r>
            <w:proofErr w:type="spellEnd"/>
          </w:p>
        </w:tc>
        <w:tc>
          <w:tcPr>
            <w:tcW w:w="5876" w:type="dxa"/>
            <w:shd w:val="clear" w:color="auto" w:fill="auto"/>
            <w:noWrap/>
            <w:vAlign w:val="bottom"/>
            <w:hideMark/>
          </w:tcPr>
          <w:p w14:paraId="4EA7B2C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power at large effect benchmark</w:t>
            </w:r>
          </w:p>
        </w:tc>
      </w:tr>
      <w:tr w:rsidR="005655A9" w:rsidRPr="005655A9" w14:paraId="48E798E0" w14:textId="77777777" w:rsidTr="003F5E1C">
        <w:trPr>
          <w:trHeight w:val="300"/>
        </w:trPr>
        <w:tc>
          <w:tcPr>
            <w:tcW w:w="3261" w:type="dxa"/>
            <w:shd w:val="clear" w:color="auto" w:fill="auto"/>
            <w:noWrap/>
            <w:vAlign w:val="bottom"/>
            <w:hideMark/>
          </w:tcPr>
          <w:p w14:paraId="66783F06"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SDPowerAtSmall</w:t>
            </w:r>
            <w:proofErr w:type="spellEnd"/>
          </w:p>
        </w:tc>
        <w:tc>
          <w:tcPr>
            <w:tcW w:w="5876" w:type="dxa"/>
            <w:shd w:val="clear" w:color="auto" w:fill="auto"/>
            <w:vAlign w:val="bottom"/>
          </w:tcPr>
          <w:p w14:paraId="34089923" w14:textId="2C8747F9"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small effect benchmark</w:t>
            </w:r>
          </w:p>
        </w:tc>
      </w:tr>
      <w:tr w:rsidR="005655A9" w:rsidRPr="005655A9" w14:paraId="680E177C" w14:textId="77777777" w:rsidTr="003F5E1C">
        <w:trPr>
          <w:trHeight w:val="300"/>
        </w:trPr>
        <w:tc>
          <w:tcPr>
            <w:tcW w:w="3261" w:type="dxa"/>
            <w:shd w:val="clear" w:color="auto" w:fill="auto"/>
            <w:noWrap/>
            <w:vAlign w:val="bottom"/>
            <w:hideMark/>
          </w:tcPr>
          <w:p w14:paraId="77E095F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lastRenderedPageBreak/>
              <w:t>SDPowerAtMedium</w:t>
            </w:r>
            <w:proofErr w:type="spellEnd"/>
          </w:p>
        </w:tc>
        <w:tc>
          <w:tcPr>
            <w:tcW w:w="5876" w:type="dxa"/>
            <w:shd w:val="clear" w:color="auto" w:fill="auto"/>
            <w:noWrap/>
            <w:vAlign w:val="bottom"/>
          </w:tcPr>
          <w:p w14:paraId="7DE57D8A" w14:textId="5CE0EC61"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medium effect benchmark</w:t>
            </w:r>
          </w:p>
        </w:tc>
      </w:tr>
      <w:tr w:rsidR="005655A9" w:rsidRPr="005655A9" w14:paraId="196FEA94" w14:textId="77777777" w:rsidTr="003F5E1C">
        <w:trPr>
          <w:trHeight w:val="300"/>
        </w:trPr>
        <w:tc>
          <w:tcPr>
            <w:tcW w:w="3261" w:type="dxa"/>
            <w:shd w:val="clear" w:color="auto" w:fill="auto"/>
            <w:noWrap/>
            <w:vAlign w:val="bottom"/>
            <w:hideMark/>
          </w:tcPr>
          <w:p w14:paraId="7FA7CFB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SDPowerAtLarge</w:t>
            </w:r>
            <w:proofErr w:type="spellEnd"/>
          </w:p>
        </w:tc>
        <w:tc>
          <w:tcPr>
            <w:tcW w:w="5876" w:type="dxa"/>
            <w:shd w:val="clear" w:color="auto" w:fill="auto"/>
            <w:noWrap/>
            <w:vAlign w:val="bottom"/>
          </w:tcPr>
          <w:p w14:paraId="63D9110C" w14:textId="3BD925AC"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at large effect benchmark</w:t>
            </w:r>
          </w:p>
        </w:tc>
      </w:tr>
      <w:tr w:rsidR="005655A9" w:rsidRPr="005655A9" w14:paraId="2E66F2F0" w14:textId="77777777" w:rsidTr="003F5E1C">
        <w:trPr>
          <w:trHeight w:val="315"/>
        </w:trPr>
        <w:tc>
          <w:tcPr>
            <w:tcW w:w="3261" w:type="dxa"/>
            <w:shd w:val="clear" w:color="auto" w:fill="auto"/>
            <w:noWrap/>
            <w:vAlign w:val="bottom"/>
            <w:hideMark/>
          </w:tcPr>
          <w:p w14:paraId="7586F4D9" w14:textId="77777777" w:rsidR="005655A9" w:rsidRPr="005655A9" w:rsidRDefault="005655A9" w:rsidP="005655A9">
            <w:pPr>
              <w:rPr>
                <w:rFonts w:ascii="Calibri" w:eastAsia="Times New Roman" w:hAnsi="Calibri" w:cs="Calibri"/>
                <w:color w:val="4472C4"/>
                <w:lang w:val="en-AU" w:eastAsia="en-AU"/>
              </w:rPr>
            </w:pPr>
            <w:proofErr w:type="spellStart"/>
            <w:r w:rsidRPr="005655A9">
              <w:rPr>
                <w:rFonts w:ascii="Calibri" w:eastAsia="Times New Roman" w:hAnsi="Calibri" w:cs="Calibri"/>
                <w:color w:val="4472C4"/>
                <w:lang w:val="en-AU" w:eastAsia="en-AU"/>
              </w:rPr>
              <w:t>SampleMedian</w:t>
            </w:r>
            <w:proofErr w:type="spellEnd"/>
          </w:p>
        </w:tc>
        <w:tc>
          <w:tcPr>
            <w:tcW w:w="5876" w:type="dxa"/>
            <w:shd w:val="clear" w:color="auto" w:fill="auto"/>
            <w:noWrap/>
            <w:vAlign w:val="bottom"/>
          </w:tcPr>
          <w:p w14:paraId="556C14CD" w14:textId="46C43A6B" w:rsidR="005655A9" w:rsidRPr="005655A9" w:rsidRDefault="00256FC9" w:rsidP="005655A9">
            <w:pPr>
              <w:rPr>
                <w:rFonts w:ascii="Calibri" w:eastAsia="Times New Roman" w:hAnsi="Calibri" w:cs="Calibri"/>
                <w:color w:val="000000"/>
                <w:sz w:val="22"/>
                <w:szCs w:val="22"/>
                <w:lang w:val="en-AU" w:eastAsia="en-AU"/>
              </w:rPr>
            </w:pPr>
            <w:r>
              <w:rPr>
                <w:rFonts w:ascii="Calibri" w:eastAsia="Times New Roman" w:hAnsi="Calibri" w:cs="Calibri"/>
                <w:color w:val="000000"/>
                <w:sz w:val="22"/>
                <w:szCs w:val="22"/>
                <w:lang w:val="en-AU" w:eastAsia="en-AU"/>
              </w:rPr>
              <w:t xml:space="preserve">Median sample size </w:t>
            </w:r>
          </w:p>
        </w:tc>
      </w:tr>
      <w:tr w:rsidR="005655A9" w:rsidRPr="005655A9" w14:paraId="656D989E" w14:textId="77777777" w:rsidTr="003F5E1C">
        <w:trPr>
          <w:trHeight w:val="300"/>
        </w:trPr>
        <w:tc>
          <w:tcPr>
            <w:tcW w:w="3261" w:type="dxa"/>
            <w:shd w:val="clear" w:color="auto" w:fill="auto"/>
            <w:noWrap/>
            <w:vAlign w:val="bottom"/>
            <w:hideMark/>
          </w:tcPr>
          <w:p w14:paraId="3E829B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FirstQuartileSampleSize</w:t>
            </w:r>
            <w:proofErr w:type="spellEnd"/>
          </w:p>
        </w:tc>
        <w:tc>
          <w:tcPr>
            <w:tcW w:w="5876" w:type="dxa"/>
            <w:shd w:val="clear" w:color="auto" w:fill="auto"/>
            <w:noWrap/>
            <w:vAlign w:val="bottom"/>
            <w:hideMark/>
          </w:tcPr>
          <w:p w14:paraId="338DE3EC"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First quartile of sample sizes recorded in power survey</w:t>
            </w:r>
          </w:p>
        </w:tc>
      </w:tr>
      <w:tr w:rsidR="005655A9" w:rsidRPr="005655A9" w14:paraId="0285B111" w14:textId="77777777" w:rsidTr="003F5E1C">
        <w:trPr>
          <w:trHeight w:val="300"/>
        </w:trPr>
        <w:tc>
          <w:tcPr>
            <w:tcW w:w="3261" w:type="dxa"/>
            <w:shd w:val="clear" w:color="auto" w:fill="auto"/>
            <w:noWrap/>
            <w:vAlign w:val="bottom"/>
            <w:hideMark/>
          </w:tcPr>
          <w:p w14:paraId="3884D4F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ThirdQuartileSampleSize</w:t>
            </w:r>
            <w:proofErr w:type="spellEnd"/>
          </w:p>
        </w:tc>
        <w:tc>
          <w:tcPr>
            <w:tcW w:w="5876" w:type="dxa"/>
            <w:shd w:val="clear" w:color="auto" w:fill="auto"/>
            <w:noWrap/>
            <w:vAlign w:val="bottom"/>
            <w:hideMark/>
          </w:tcPr>
          <w:p w14:paraId="5AEAF354"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Third quartile of sample sizes recorded in power survey</w:t>
            </w:r>
          </w:p>
        </w:tc>
      </w:tr>
      <w:tr w:rsidR="005655A9" w:rsidRPr="005655A9" w14:paraId="28FFAE5A" w14:textId="77777777" w:rsidTr="003F5E1C">
        <w:trPr>
          <w:trHeight w:val="300"/>
        </w:trPr>
        <w:tc>
          <w:tcPr>
            <w:tcW w:w="3261" w:type="dxa"/>
            <w:shd w:val="clear" w:color="auto" w:fill="auto"/>
            <w:noWrap/>
            <w:vAlign w:val="bottom"/>
            <w:hideMark/>
          </w:tcPr>
          <w:p w14:paraId="5DE67A9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SampleMean</w:t>
            </w:r>
            <w:proofErr w:type="spellEnd"/>
          </w:p>
        </w:tc>
        <w:tc>
          <w:tcPr>
            <w:tcW w:w="5876" w:type="dxa"/>
            <w:shd w:val="clear" w:color="auto" w:fill="auto"/>
            <w:noWrap/>
            <w:vAlign w:val="bottom"/>
            <w:hideMark/>
          </w:tcPr>
          <w:p w14:paraId="6DF9F38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Mean of sample sizes recorded in power survey</w:t>
            </w:r>
          </w:p>
        </w:tc>
      </w:tr>
      <w:tr w:rsidR="005655A9" w:rsidRPr="005655A9" w14:paraId="561E6B72" w14:textId="77777777" w:rsidTr="003F5E1C">
        <w:trPr>
          <w:trHeight w:val="300"/>
        </w:trPr>
        <w:tc>
          <w:tcPr>
            <w:tcW w:w="3261" w:type="dxa"/>
            <w:shd w:val="clear" w:color="auto" w:fill="auto"/>
            <w:noWrap/>
            <w:vAlign w:val="bottom"/>
            <w:hideMark/>
          </w:tcPr>
          <w:p w14:paraId="73D06A5D"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SampleSizeSD</w:t>
            </w:r>
            <w:proofErr w:type="spellEnd"/>
          </w:p>
        </w:tc>
        <w:tc>
          <w:tcPr>
            <w:tcW w:w="5876" w:type="dxa"/>
            <w:shd w:val="clear" w:color="auto" w:fill="auto"/>
            <w:noWrap/>
            <w:vAlign w:val="bottom"/>
            <w:hideMark/>
          </w:tcPr>
          <w:p w14:paraId="1D8D706B"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Standard deviation of sample sizes recorded in power survey</w:t>
            </w:r>
          </w:p>
        </w:tc>
      </w:tr>
      <w:tr w:rsidR="005655A9" w:rsidRPr="005655A9" w14:paraId="3E17EB3C" w14:textId="77777777" w:rsidTr="003F5E1C">
        <w:trPr>
          <w:trHeight w:val="300"/>
        </w:trPr>
        <w:tc>
          <w:tcPr>
            <w:tcW w:w="3261" w:type="dxa"/>
            <w:shd w:val="clear" w:color="auto" w:fill="auto"/>
            <w:noWrap/>
            <w:vAlign w:val="bottom"/>
            <w:hideMark/>
          </w:tcPr>
          <w:p w14:paraId="6CD879ED"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Notes</w:t>
            </w:r>
          </w:p>
        </w:tc>
        <w:tc>
          <w:tcPr>
            <w:tcW w:w="5876" w:type="dxa"/>
            <w:shd w:val="clear" w:color="auto" w:fill="auto"/>
            <w:noWrap/>
            <w:vAlign w:val="bottom"/>
            <w:hideMark/>
          </w:tcPr>
          <w:p w14:paraId="47CA7C86"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Any notes? Record reason for exclusion here</w:t>
            </w:r>
          </w:p>
        </w:tc>
      </w:tr>
      <w:tr w:rsidR="008D4975" w:rsidRPr="005655A9" w14:paraId="4EEF6A49" w14:textId="77777777" w:rsidTr="003F5E1C">
        <w:trPr>
          <w:trHeight w:val="300"/>
        </w:trPr>
        <w:tc>
          <w:tcPr>
            <w:tcW w:w="3261" w:type="dxa"/>
            <w:shd w:val="clear" w:color="auto" w:fill="auto"/>
            <w:noWrap/>
            <w:vAlign w:val="bottom"/>
          </w:tcPr>
          <w:p w14:paraId="516A08D5" w14:textId="2076BC4D"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SDSmallAlgEstFromCDT</w:t>
            </w:r>
            <w:proofErr w:type="spellEnd"/>
          </w:p>
        </w:tc>
        <w:tc>
          <w:tcPr>
            <w:tcW w:w="5876" w:type="dxa"/>
            <w:shd w:val="clear" w:color="auto" w:fill="auto"/>
            <w:noWrap/>
            <w:vAlign w:val="bottom"/>
          </w:tcPr>
          <w:p w14:paraId="6BE1C27F" w14:textId="0622A68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small effect benchmark as estimated from frequency table</w:t>
            </w:r>
          </w:p>
        </w:tc>
      </w:tr>
      <w:tr w:rsidR="008D4975" w:rsidRPr="005655A9" w14:paraId="47F94D51" w14:textId="77777777" w:rsidTr="003F5E1C">
        <w:trPr>
          <w:trHeight w:val="300"/>
        </w:trPr>
        <w:tc>
          <w:tcPr>
            <w:tcW w:w="3261" w:type="dxa"/>
            <w:shd w:val="clear" w:color="auto" w:fill="auto"/>
            <w:noWrap/>
            <w:vAlign w:val="bottom"/>
          </w:tcPr>
          <w:p w14:paraId="3A4001FE" w14:textId="7A5B2044"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SDMedAlgEstFromCDT</w:t>
            </w:r>
            <w:proofErr w:type="spellEnd"/>
          </w:p>
        </w:tc>
        <w:tc>
          <w:tcPr>
            <w:tcW w:w="5876" w:type="dxa"/>
            <w:shd w:val="clear" w:color="auto" w:fill="auto"/>
            <w:noWrap/>
            <w:vAlign w:val="bottom"/>
          </w:tcPr>
          <w:p w14:paraId="44994BAF" w14:textId="7101E905"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medium effect benchmark as estimated from frequency table</w:t>
            </w:r>
          </w:p>
        </w:tc>
      </w:tr>
      <w:tr w:rsidR="008D4975" w:rsidRPr="005655A9" w14:paraId="4A955380" w14:textId="77777777" w:rsidTr="003F5E1C">
        <w:trPr>
          <w:trHeight w:val="300"/>
        </w:trPr>
        <w:tc>
          <w:tcPr>
            <w:tcW w:w="3261" w:type="dxa"/>
            <w:shd w:val="clear" w:color="auto" w:fill="auto"/>
            <w:noWrap/>
            <w:vAlign w:val="bottom"/>
          </w:tcPr>
          <w:p w14:paraId="0B8759E3" w14:textId="1DAE5199" w:rsidR="008D4975" w:rsidRPr="005655A9" w:rsidRDefault="008D4975" w:rsidP="008D4975">
            <w:pPr>
              <w:rPr>
                <w:rFonts w:ascii="Calibri" w:eastAsia="Times New Roman" w:hAnsi="Calibri" w:cs="Calibri"/>
                <w:color w:val="000000"/>
                <w:sz w:val="22"/>
                <w:szCs w:val="22"/>
                <w:lang w:val="en-AU" w:eastAsia="en-AU"/>
              </w:rPr>
            </w:pPr>
            <w:proofErr w:type="spellStart"/>
            <w:r>
              <w:rPr>
                <w:rFonts w:ascii="Calibri" w:hAnsi="Calibri" w:cs="Calibri"/>
                <w:color w:val="000000"/>
              </w:rPr>
              <w:t>SDLargeAlgEstFromCDT</w:t>
            </w:r>
            <w:proofErr w:type="spellEnd"/>
          </w:p>
        </w:tc>
        <w:tc>
          <w:tcPr>
            <w:tcW w:w="5876" w:type="dxa"/>
            <w:shd w:val="clear" w:color="auto" w:fill="auto"/>
            <w:noWrap/>
            <w:vAlign w:val="bottom"/>
          </w:tcPr>
          <w:p w14:paraId="62900825" w14:textId="71554FF6" w:rsidR="008D4975" w:rsidRPr="005655A9" w:rsidRDefault="008D4975" w:rsidP="008D4975">
            <w:pPr>
              <w:rPr>
                <w:rFonts w:ascii="Calibri" w:eastAsia="Times New Roman" w:hAnsi="Calibri" w:cs="Calibri"/>
                <w:color w:val="000000"/>
                <w:sz w:val="22"/>
                <w:szCs w:val="22"/>
                <w:lang w:val="en-AU" w:eastAsia="en-AU"/>
              </w:rPr>
            </w:pPr>
            <w:r>
              <w:rPr>
                <w:rFonts w:ascii="Calibri" w:hAnsi="Calibri" w:cs="Calibri"/>
                <w:color w:val="000000"/>
              </w:rPr>
              <w:t>Standard deviation at large effect benchmark as estimated from frequency table</w:t>
            </w:r>
          </w:p>
        </w:tc>
      </w:tr>
      <w:tr w:rsidR="005655A9" w:rsidRPr="005655A9" w14:paraId="5F2C1ED5" w14:textId="77777777" w:rsidTr="003F5E1C">
        <w:trPr>
          <w:trHeight w:val="300"/>
        </w:trPr>
        <w:tc>
          <w:tcPr>
            <w:tcW w:w="3261" w:type="dxa"/>
            <w:shd w:val="clear" w:color="auto" w:fill="auto"/>
            <w:noWrap/>
            <w:vAlign w:val="bottom"/>
            <w:hideMark/>
          </w:tcPr>
          <w:p w14:paraId="36A82C5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Solutions</w:t>
            </w:r>
          </w:p>
        </w:tc>
        <w:tc>
          <w:tcPr>
            <w:tcW w:w="5876" w:type="dxa"/>
            <w:shd w:val="clear" w:color="auto" w:fill="auto"/>
            <w:noWrap/>
            <w:vAlign w:val="bottom"/>
            <w:hideMark/>
          </w:tcPr>
          <w:p w14:paraId="6CBB0E9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Copy and pasted copy of the authors suggested solutions </w:t>
            </w:r>
          </w:p>
        </w:tc>
      </w:tr>
      <w:tr w:rsidR="005655A9" w:rsidRPr="005655A9" w14:paraId="46466FB9" w14:textId="77777777" w:rsidTr="003F5E1C">
        <w:trPr>
          <w:trHeight w:val="300"/>
        </w:trPr>
        <w:tc>
          <w:tcPr>
            <w:tcW w:w="3261" w:type="dxa"/>
            <w:shd w:val="clear" w:color="auto" w:fill="auto"/>
            <w:noWrap/>
            <w:vAlign w:val="bottom"/>
            <w:hideMark/>
          </w:tcPr>
          <w:p w14:paraId="3AA7B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SampleMin</w:t>
            </w:r>
            <w:proofErr w:type="spellEnd"/>
          </w:p>
        </w:tc>
        <w:tc>
          <w:tcPr>
            <w:tcW w:w="5876" w:type="dxa"/>
            <w:shd w:val="clear" w:color="auto" w:fill="auto"/>
            <w:noWrap/>
            <w:vAlign w:val="bottom"/>
            <w:hideMark/>
          </w:tcPr>
          <w:p w14:paraId="4F713D3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sample size included in power survey</w:t>
            </w:r>
          </w:p>
        </w:tc>
      </w:tr>
      <w:tr w:rsidR="005655A9" w:rsidRPr="005655A9" w14:paraId="6DE2AEA2" w14:textId="77777777" w:rsidTr="003F5E1C">
        <w:trPr>
          <w:trHeight w:val="300"/>
        </w:trPr>
        <w:tc>
          <w:tcPr>
            <w:tcW w:w="3261" w:type="dxa"/>
            <w:shd w:val="clear" w:color="auto" w:fill="auto"/>
            <w:noWrap/>
            <w:vAlign w:val="bottom"/>
            <w:hideMark/>
          </w:tcPr>
          <w:p w14:paraId="1738F90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SampleMax</w:t>
            </w:r>
            <w:proofErr w:type="spellEnd"/>
          </w:p>
        </w:tc>
        <w:tc>
          <w:tcPr>
            <w:tcW w:w="5876" w:type="dxa"/>
            <w:shd w:val="clear" w:color="auto" w:fill="auto"/>
            <w:noWrap/>
            <w:vAlign w:val="bottom"/>
            <w:hideMark/>
          </w:tcPr>
          <w:p w14:paraId="7FB56B4F"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sample size included in power survey</w:t>
            </w:r>
          </w:p>
        </w:tc>
      </w:tr>
      <w:tr w:rsidR="005655A9" w:rsidRPr="005655A9" w14:paraId="77C19118" w14:textId="77777777" w:rsidTr="003F5E1C">
        <w:trPr>
          <w:trHeight w:val="315"/>
        </w:trPr>
        <w:tc>
          <w:tcPr>
            <w:tcW w:w="3261" w:type="dxa"/>
            <w:shd w:val="clear" w:color="auto" w:fill="auto"/>
            <w:noWrap/>
            <w:vAlign w:val="bottom"/>
            <w:hideMark/>
          </w:tcPr>
          <w:p w14:paraId="2C525D49" w14:textId="77777777" w:rsidR="005655A9" w:rsidRPr="005655A9" w:rsidRDefault="005655A9" w:rsidP="005655A9">
            <w:pPr>
              <w:rPr>
                <w:rFonts w:ascii="Calibri" w:eastAsia="Times New Roman" w:hAnsi="Calibri" w:cs="Calibri"/>
                <w:b/>
                <w:bCs/>
                <w:color w:val="000000"/>
                <w:lang w:val="en-AU" w:eastAsia="en-AU"/>
              </w:rPr>
            </w:pPr>
            <w:proofErr w:type="spellStart"/>
            <w:r w:rsidRPr="005655A9">
              <w:rPr>
                <w:rFonts w:ascii="Calibri" w:eastAsia="Times New Roman" w:hAnsi="Calibri" w:cs="Calibri"/>
                <w:b/>
                <w:bCs/>
                <w:color w:val="000000"/>
                <w:lang w:val="en-AU" w:eastAsia="en-AU"/>
              </w:rPr>
              <w:t>PowerSmallMin</w:t>
            </w:r>
            <w:proofErr w:type="spellEnd"/>
          </w:p>
        </w:tc>
        <w:tc>
          <w:tcPr>
            <w:tcW w:w="5876" w:type="dxa"/>
            <w:shd w:val="clear" w:color="auto" w:fill="auto"/>
            <w:noWrap/>
            <w:vAlign w:val="bottom"/>
            <w:hideMark/>
          </w:tcPr>
          <w:p w14:paraId="6ED18A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small benchmark</w:t>
            </w:r>
          </w:p>
        </w:tc>
      </w:tr>
      <w:tr w:rsidR="005655A9" w:rsidRPr="005655A9" w14:paraId="00E5BDA9" w14:textId="77777777" w:rsidTr="003F5E1C">
        <w:trPr>
          <w:trHeight w:val="300"/>
        </w:trPr>
        <w:tc>
          <w:tcPr>
            <w:tcW w:w="3261" w:type="dxa"/>
            <w:shd w:val="clear" w:color="auto" w:fill="auto"/>
            <w:noWrap/>
            <w:vAlign w:val="bottom"/>
            <w:hideMark/>
          </w:tcPr>
          <w:p w14:paraId="57E830F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PowerSmallMax</w:t>
            </w:r>
            <w:proofErr w:type="spellEnd"/>
          </w:p>
        </w:tc>
        <w:tc>
          <w:tcPr>
            <w:tcW w:w="5876" w:type="dxa"/>
            <w:shd w:val="clear" w:color="auto" w:fill="auto"/>
            <w:noWrap/>
            <w:vAlign w:val="bottom"/>
            <w:hideMark/>
          </w:tcPr>
          <w:p w14:paraId="01AA64B2"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small benchmark</w:t>
            </w:r>
          </w:p>
        </w:tc>
      </w:tr>
      <w:tr w:rsidR="005655A9" w:rsidRPr="005655A9" w14:paraId="1F5FE8DD" w14:textId="77777777" w:rsidTr="003F5E1C">
        <w:trPr>
          <w:trHeight w:val="300"/>
        </w:trPr>
        <w:tc>
          <w:tcPr>
            <w:tcW w:w="3261" w:type="dxa"/>
            <w:shd w:val="clear" w:color="auto" w:fill="auto"/>
            <w:noWrap/>
            <w:vAlign w:val="bottom"/>
            <w:hideMark/>
          </w:tcPr>
          <w:p w14:paraId="08A9AA55"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PowerMedMin</w:t>
            </w:r>
            <w:proofErr w:type="spellEnd"/>
          </w:p>
        </w:tc>
        <w:tc>
          <w:tcPr>
            <w:tcW w:w="5876" w:type="dxa"/>
            <w:shd w:val="clear" w:color="auto" w:fill="auto"/>
            <w:noWrap/>
            <w:vAlign w:val="bottom"/>
            <w:hideMark/>
          </w:tcPr>
          <w:p w14:paraId="6FF8304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medium benchmark</w:t>
            </w:r>
          </w:p>
        </w:tc>
      </w:tr>
      <w:tr w:rsidR="005655A9" w:rsidRPr="005655A9" w14:paraId="469AB48F" w14:textId="77777777" w:rsidTr="003F5E1C">
        <w:trPr>
          <w:trHeight w:val="300"/>
        </w:trPr>
        <w:tc>
          <w:tcPr>
            <w:tcW w:w="3261" w:type="dxa"/>
            <w:shd w:val="clear" w:color="auto" w:fill="auto"/>
            <w:noWrap/>
            <w:vAlign w:val="bottom"/>
            <w:hideMark/>
          </w:tcPr>
          <w:p w14:paraId="3D753BA1"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PowerMedMax</w:t>
            </w:r>
            <w:proofErr w:type="spellEnd"/>
          </w:p>
        </w:tc>
        <w:tc>
          <w:tcPr>
            <w:tcW w:w="5876" w:type="dxa"/>
            <w:shd w:val="clear" w:color="auto" w:fill="auto"/>
            <w:noWrap/>
            <w:vAlign w:val="bottom"/>
            <w:hideMark/>
          </w:tcPr>
          <w:p w14:paraId="557D650E"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medium benchmark</w:t>
            </w:r>
          </w:p>
        </w:tc>
      </w:tr>
      <w:tr w:rsidR="005655A9" w:rsidRPr="005655A9" w14:paraId="1BC8243F" w14:textId="77777777" w:rsidTr="003F5E1C">
        <w:trPr>
          <w:trHeight w:val="300"/>
        </w:trPr>
        <w:tc>
          <w:tcPr>
            <w:tcW w:w="3261" w:type="dxa"/>
            <w:shd w:val="clear" w:color="auto" w:fill="auto"/>
            <w:noWrap/>
            <w:vAlign w:val="bottom"/>
            <w:hideMark/>
          </w:tcPr>
          <w:p w14:paraId="380DB00F"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PowerLargeMin</w:t>
            </w:r>
            <w:proofErr w:type="spellEnd"/>
          </w:p>
        </w:tc>
        <w:tc>
          <w:tcPr>
            <w:tcW w:w="5876" w:type="dxa"/>
            <w:shd w:val="clear" w:color="auto" w:fill="auto"/>
            <w:noWrap/>
            <w:vAlign w:val="bottom"/>
            <w:hideMark/>
          </w:tcPr>
          <w:p w14:paraId="00280E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Minimum power value at large benchmark</w:t>
            </w:r>
          </w:p>
        </w:tc>
      </w:tr>
      <w:tr w:rsidR="005655A9" w:rsidRPr="005655A9" w14:paraId="7A6523D9" w14:textId="77777777" w:rsidTr="003F5E1C">
        <w:trPr>
          <w:trHeight w:val="300"/>
        </w:trPr>
        <w:tc>
          <w:tcPr>
            <w:tcW w:w="3261" w:type="dxa"/>
            <w:shd w:val="clear" w:color="auto" w:fill="auto"/>
            <w:noWrap/>
            <w:vAlign w:val="bottom"/>
            <w:hideMark/>
          </w:tcPr>
          <w:p w14:paraId="6823421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PowerLargeMax</w:t>
            </w:r>
            <w:proofErr w:type="spellEnd"/>
          </w:p>
        </w:tc>
        <w:tc>
          <w:tcPr>
            <w:tcW w:w="5876" w:type="dxa"/>
            <w:shd w:val="clear" w:color="auto" w:fill="auto"/>
            <w:noWrap/>
            <w:vAlign w:val="bottom"/>
            <w:hideMark/>
          </w:tcPr>
          <w:p w14:paraId="2BABD70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Maximum power value at large benchmark</w:t>
            </w:r>
          </w:p>
        </w:tc>
      </w:tr>
      <w:tr w:rsidR="005655A9" w:rsidRPr="005655A9" w14:paraId="4C26AF87" w14:textId="77777777" w:rsidTr="003F5E1C">
        <w:trPr>
          <w:trHeight w:val="300"/>
        </w:trPr>
        <w:tc>
          <w:tcPr>
            <w:tcW w:w="3261" w:type="dxa"/>
            <w:shd w:val="clear" w:color="auto" w:fill="auto"/>
            <w:noWrap/>
            <w:vAlign w:val="bottom"/>
            <w:hideMark/>
          </w:tcPr>
          <w:p w14:paraId="151D22C9"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NotInEnglish</w:t>
            </w:r>
            <w:proofErr w:type="spellEnd"/>
          </w:p>
        </w:tc>
        <w:tc>
          <w:tcPr>
            <w:tcW w:w="5876" w:type="dxa"/>
            <w:shd w:val="clear" w:color="auto" w:fill="auto"/>
            <w:noWrap/>
            <w:vAlign w:val="bottom"/>
            <w:hideMark/>
          </w:tcPr>
          <w:p w14:paraId="19CC42AD" w14:textId="4C264E42"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w:t>
            </w:r>
            <w:r w:rsidR="00256FC9" w:rsidRPr="005655A9">
              <w:rPr>
                <w:rFonts w:ascii="Calibri" w:eastAsia="Times New Roman" w:hAnsi="Calibri" w:cs="Calibri"/>
                <w:color w:val="000000"/>
                <w:sz w:val="22"/>
                <w:szCs w:val="22"/>
                <w:lang w:val="en-AU" w:eastAsia="en-AU"/>
              </w:rPr>
              <w:t>English</w:t>
            </w:r>
            <w:r w:rsidRPr="005655A9">
              <w:rPr>
                <w:rFonts w:ascii="Calibri" w:eastAsia="Times New Roman" w:hAnsi="Calibri" w:cs="Calibri"/>
                <w:color w:val="000000"/>
                <w:sz w:val="22"/>
                <w:szCs w:val="22"/>
                <w:lang w:val="en-AU" w:eastAsia="en-AU"/>
              </w:rPr>
              <w:t xml:space="preserve"> text not </w:t>
            </w:r>
            <w:r w:rsidR="00256FC9" w:rsidRPr="005655A9">
              <w:rPr>
                <w:rFonts w:ascii="Calibri" w:eastAsia="Times New Roman" w:hAnsi="Calibri" w:cs="Calibri"/>
                <w:color w:val="000000"/>
                <w:sz w:val="22"/>
                <w:szCs w:val="22"/>
                <w:lang w:val="en-AU" w:eastAsia="en-AU"/>
              </w:rPr>
              <w:t>available</w:t>
            </w:r>
            <w:r w:rsidRPr="005655A9">
              <w:rPr>
                <w:rFonts w:ascii="Calibri" w:eastAsia="Times New Roman" w:hAnsi="Calibri" w:cs="Calibri"/>
                <w:color w:val="000000"/>
                <w:sz w:val="22"/>
                <w:szCs w:val="22"/>
                <w:lang w:val="en-AU" w:eastAsia="en-AU"/>
              </w:rPr>
              <w:t xml:space="preserve"> </w:t>
            </w:r>
          </w:p>
        </w:tc>
      </w:tr>
      <w:tr w:rsidR="005655A9" w:rsidRPr="005655A9" w14:paraId="3744C09B" w14:textId="77777777" w:rsidTr="003F5E1C">
        <w:trPr>
          <w:trHeight w:val="300"/>
        </w:trPr>
        <w:tc>
          <w:tcPr>
            <w:tcW w:w="3261" w:type="dxa"/>
            <w:shd w:val="clear" w:color="auto" w:fill="auto"/>
            <w:noWrap/>
            <w:vAlign w:val="bottom"/>
            <w:hideMark/>
          </w:tcPr>
          <w:p w14:paraId="0328AF3B"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FullTextUnavaliable</w:t>
            </w:r>
            <w:proofErr w:type="spellEnd"/>
          </w:p>
        </w:tc>
        <w:tc>
          <w:tcPr>
            <w:tcW w:w="5876" w:type="dxa"/>
            <w:shd w:val="clear" w:color="auto" w:fill="auto"/>
            <w:noWrap/>
            <w:vAlign w:val="bottom"/>
            <w:hideMark/>
          </w:tcPr>
          <w:p w14:paraId="4AD70E19" w14:textId="17C9C32F"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 xml:space="preserve">Binary for reasons to have excluded articles - full text not </w:t>
            </w:r>
            <w:r w:rsidR="00256FC9" w:rsidRPr="005655A9">
              <w:rPr>
                <w:rFonts w:ascii="Calibri" w:eastAsia="Times New Roman" w:hAnsi="Calibri" w:cs="Calibri"/>
                <w:color w:val="000000"/>
                <w:sz w:val="22"/>
                <w:szCs w:val="22"/>
                <w:lang w:val="en-AU" w:eastAsia="en-AU"/>
              </w:rPr>
              <w:t>available</w:t>
            </w:r>
          </w:p>
        </w:tc>
      </w:tr>
      <w:tr w:rsidR="005655A9" w:rsidRPr="005655A9" w14:paraId="187BF280" w14:textId="77777777" w:rsidTr="003F5E1C">
        <w:trPr>
          <w:trHeight w:val="300"/>
        </w:trPr>
        <w:tc>
          <w:tcPr>
            <w:tcW w:w="3261" w:type="dxa"/>
            <w:shd w:val="clear" w:color="auto" w:fill="auto"/>
            <w:noWrap/>
            <w:vAlign w:val="bottom"/>
            <w:hideMark/>
          </w:tcPr>
          <w:p w14:paraId="639DDDE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NoPowerOrSampleSizesReported</w:t>
            </w:r>
            <w:proofErr w:type="spellEnd"/>
          </w:p>
        </w:tc>
        <w:tc>
          <w:tcPr>
            <w:tcW w:w="5876" w:type="dxa"/>
            <w:shd w:val="clear" w:color="auto" w:fill="auto"/>
            <w:noWrap/>
            <w:vAlign w:val="bottom"/>
            <w:hideMark/>
          </w:tcPr>
          <w:p w14:paraId="3A5636AA"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 report sample sizes for a body of research</w:t>
            </w:r>
          </w:p>
        </w:tc>
      </w:tr>
      <w:tr w:rsidR="005655A9" w:rsidRPr="005655A9" w14:paraId="1A073E06" w14:textId="77777777" w:rsidTr="003F5E1C">
        <w:trPr>
          <w:trHeight w:val="300"/>
        </w:trPr>
        <w:tc>
          <w:tcPr>
            <w:tcW w:w="3261" w:type="dxa"/>
            <w:shd w:val="clear" w:color="auto" w:fill="auto"/>
            <w:noWrap/>
            <w:vAlign w:val="bottom"/>
            <w:hideMark/>
          </w:tcPr>
          <w:p w14:paraId="6612CAB3"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DuplicateData</w:t>
            </w:r>
            <w:proofErr w:type="spellEnd"/>
          </w:p>
        </w:tc>
        <w:tc>
          <w:tcPr>
            <w:tcW w:w="5876" w:type="dxa"/>
            <w:shd w:val="clear" w:color="auto" w:fill="auto"/>
            <w:noWrap/>
            <w:vAlign w:val="bottom"/>
            <w:hideMark/>
          </w:tcPr>
          <w:p w14:paraId="79F729B0"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duplicate data of another in this sample</w:t>
            </w:r>
          </w:p>
        </w:tc>
      </w:tr>
      <w:tr w:rsidR="005655A9" w:rsidRPr="005655A9" w14:paraId="79AFF20A" w14:textId="77777777" w:rsidTr="003F5E1C">
        <w:trPr>
          <w:trHeight w:val="300"/>
        </w:trPr>
        <w:tc>
          <w:tcPr>
            <w:tcW w:w="3261" w:type="dxa"/>
            <w:shd w:val="clear" w:color="auto" w:fill="auto"/>
            <w:noWrap/>
            <w:vAlign w:val="bottom"/>
            <w:hideMark/>
          </w:tcPr>
          <w:p w14:paraId="22E3340A"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NoPowerButSampleSizesReported</w:t>
            </w:r>
            <w:proofErr w:type="spellEnd"/>
          </w:p>
        </w:tc>
        <w:tc>
          <w:tcPr>
            <w:tcW w:w="5876" w:type="dxa"/>
            <w:shd w:val="clear" w:color="auto" w:fill="auto"/>
            <w:noWrap/>
            <w:vAlign w:val="bottom"/>
            <w:hideMark/>
          </w:tcPr>
          <w:p w14:paraId="01501E88"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does not calculate power at benchmark levels but does report sample size</w:t>
            </w:r>
          </w:p>
        </w:tc>
      </w:tr>
      <w:tr w:rsidR="005655A9" w:rsidRPr="005655A9" w14:paraId="0F716640" w14:textId="77777777" w:rsidTr="003F5E1C">
        <w:trPr>
          <w:trHeight w:val="300"/>
        </w:trPr>
        <w:tc>
          <w:tcPr>
            <w:tcW w:w="3261" w:type="dxa"/>
            <w:shd w:val="clear" w:color="auto" w:fill="auto"/>
            <w:noWrap/>
            <w:vAlign w:val="bottom"/>
            <w:hideMark/>
          </w:tcPr>
          <w:p w14:paraId="6DE55108" w14:textId="77777777" w:rsidR="005655A9" w:rsidRPr="005655A9" w:rsidRDefault="005655A9" w:rsidP="005655A9">
            <w:pPr>
              <w:rPr>
                <w:rFonts w:ascii="Calibri" w:eastAsia="Times New Roman" w:hAnsi="Calibri" w:cs="Calibri"/>
                <w:color w:val="000000"/>
                <w:sz w:val="22"/>
                <w:szCs w:val="22"/>
                <w:lang w:val="en-AU" w:eastAsia="en-AU"/>
              </w:rPr>
            </w:pPr>
            <w:proofErr w:type="spellStart"/>
            <w:r w:rsidRPr="005655A9">
              <w:rPr>
                <w:rFonts w:ascii="Calibri" w:eastAsia="Times New Roman" w:hAnsi="Calibri" w:cs="Calibri"/>
                <w:color w:val="000000"/>
                <w:sz w:val="22"/>
                <w:szCs w:val="22"/>
                <w:lang w:val="en-AU" w:eastAsia="en-AU"/>
              </w:rPr>
              <w:t>OutsideScope</w:t>
            </w:r>
            <w:proofErr w:type="spellEnd"/>
          </w:p>
        </w:tc>
        <w:tc>
          <w:tcPr>
            <w:tcW w:w="5876" w:type="dxa"/>
            <w:shd w:val="clear" w:color="auto" w:fill="auto"/>
            <w:noWrap/>
            <w:vAlign w:val="bottom"/>
            <w:hideMark/>
          </w:tcPr>
          <w:p w14:paraId="11629EC3" w14:textId="77777777" w:rsidR="005655A9" w:rsidRPr="005655A9" w:rsidRDefault="005655A9" w:rsidP="005655A9">
            <w:pPr>
              <w:rPr>
                <w:rFonts w:ascii="Calibri" w:eastAsia="Times New Roman" w:hAnsi="Calibri" w:cs="Calibri"/>
                <w:color w:val="000000"/>
                <w:sz w:val="22"/>
                <w:szCs w:val="22"/>
                <w:lang w:val="en-AU" w:eastAsia="en-AU"/>
              </w:rPr>
            </w:pPr>
            <w:r w:rsidRPr="005655A9">
              <w:rPr>
                <w:rFonts w:ascii="Calibri" w:eastAsia="Times New Roman" w:hAnsi="Calibri" w:cs="Calibri"/>
                <w:color w:val="000000"/>
                <w:sz w:val="22"/>
                <w:szCs w:val="22"/>
                <w:lang w:val="en-AU" w:eastAsia="en-AU"/>
              </w:rPr>
              <w:t>Binary for reasons to have excluded articles - area covered in power survey outside of the scope of the current research</w:t>
            </w:r>
          </w:p>
        </w:tc>
      </w:tr>
    </w:tbl>
    <w:p w14:paraId="09165EAA" w14:textId="3A3A4513" w:rsidR="007C0A5E" w:rsidRPr="004422F7" w:rsidRDefault="007C0A5E" w:rsidP="00FB01DD">
      <w:pPr>
        <w:spacing w:line="360" w:lineRule="auto"/>
        <w:rPr>
          <w:rFonts w:cstheme="minorHAnsi"/>
        </w:rPr>
      </w:pPr>
    </w:p>
    <w:p w14:paraId="6878AEE9" w14:textId="77777777" w:rsidR="007C0A5E" w:rsidRPr="004422F7" w:rsidRDefault="007C0A5E" w:rsidP="00FB01DD">
      <w:pPr>
        <w:spacing w:line="360" w:lineRule="auto"/>
        <w:rPr>
          <w:rFonts w:cstheme="minorHAnsi"/>
        </w:rPr>
      </w:pPr>
    </w:p>
    <w:p w14:paraId="2EFE474C" w14:textId="77777777" w:rsidR="0037463C" w:rsidRPr="004422F7" w:rsidRDefault="0037463C">
      <w:pPr>
        <w:rPr>
          <w:rFonts w:cstheme="minorHAnsi"/>
          <w:b/>
        </w:rPr>
      </w:pPr>
      <w:r w:rsidRPr="004422F7">
        <w:rPr>
          <w:rFonts w:cstheme="minorHAnsi"/>
          <w:b/>
        </w:rPr>
        <w:br w:type="page"/>
      </w:r>
    </w:p>
    <w:p w14:paraId="6EE6A34D" w14:textId="66425D4B" w:rsidR="002763AD" w:rsidRDefault="00D21675" w:rsidP="009C1FE1">
      <w:pPr>
        <w:pStyle w:val="Heading3"/>
      </w:pPr>
      <w:r>
        <w:lastRenderedPageBreak/>
        <w:t xml:space="preserve">Supplementary material </w:t>
      </w:r>
      <w:r w:rsidR="004218F4">
        <w:t>3</w:t>
      </w:r>
      <w:r>
        <w:t xml:space="preserve">. </w:t>
      </w:r>
    </w:p>
    <w:p w14:paraId="03C893AC" w14:textId="37C3D59C" w:rsidR="002763AD" w:rsidRDefault="00D21675">
      <w:pPr>
        <w:rPr>
          <w:rFonts w:cstheme="minorHAnsi"/>
          <w:b/>
        </w:rPr>
      </w:pPr>
      <w:r>
        <w:rPr>
          <w:rFonts w:cstheme="minorHAnsi"/>
          <w:b/>
        </w:rPr>
        <w:t>Sensitivity analyses</w:t>
      </w:r>
    </w:p>
    <w:p w14:paraId="69A25DD6" w14:textId="77777777" w:rsidR="002763AD" w:rsidRDefault="002763AD">
      <w:pPr>
        <w:rPr>
          <w:rFonts w:cstheme="minorHAnsi"/>
          <w:b/>
        </w:rPr>
      </w:pPr>
    </w:p>
    <w:p w14:paraId="745A053A" w14:textId="5B827B5F" w:rsidR="00D21675" w:rsidRDefault="002763AD">
      <w:pPr>
        <w:rPr>
          <w:rFonts w:cstheme="minorHAnsi"/>
          <w:b/>
        </w:rPr>
      </w:pPr>
      <w:r>
        <w:rPr>
          <w:rFonts w:cstheme="minorHAnsi"/>
          <w:b/>
        </w:rPr>
        <w:t>P</w:t>
      </w:r>
      <w:r w:rsidR="005422AB">
        <w:rPr>
          <w:rFonts w:cstheme="minorHAnsi"/>
          <w:b/>
        </w:rPr>
        <w:t>rimary analysis</w:t>
      </w:r>
    </w:p>
    <w:p w14:paraId="63A01050" w14:textId="77777777" w:rsidR="00833669" w:rsidRDefault="00833669" w:rsidP="00833669">
      <w:pPr>
        <w:spacing w:line="360" w:lineRule="auto"/>
        <w:rPr>
          <w:rFonts w:cstheme="minorHAnsi"/>
        </w:rPr>
      </w:pPr>
      <w:r>
        <w:rPr>
          <w:rFonts w:cstheme="minorHAnsi"/>
        </w:rPr>
        <w:t xml:space="preserve">To investigate whether the results are sensitive to data imputation choices, analyses were also run excluding including any studies for which any data had to be estimated or imputed (i.e., only including those studies which reported a mean power estimate and standard deviation for a given effect size benchmark). All coefficient values were within .04 of the main results presented below, and no substantive differences in interpretation would result from this choice. Additionally, when no variances were reported or estimable, the main results reported below imputed the variance as the mean variance of all other studies. Sensitivity analyses were run imputing variances using the median, maximum and minimum variances instead of the mean showed that these lead to differences in any coefficient value of less than .001. </w:t>
      </w:r>
    </w:p>
    <w:p w14:paraId="0E9EC480" w14:textId="5E2EEA57" w:rsidR="00833669" w:rsidRDefault="007457B7" w:rsidP="00D80516">
      <w:pPr>
        <w:spacing w:line="360" w:lineRule="auto"/>
        <w:ind w:firstLine="720"/>
        <w:rPr>
          <w:rFonts w:cstheme="minorHAnsi"/>
        </w:rPr>
      </w:pPr>
      <w:r>
        <w:rPr>
          <w:rFonts w:cstheme="minorHAnsi"/>
        </w:rPr>
        <w:t xml:space="preserve">Because power is bounded between 0.05 and 1 for all included studies, studies which found estimated mean powers that are close to either bound will have lower variances. This means that the typical inverse variance weighting approach to meta-analysis </w:t>
      </w:r>
      <w:r>
        <w:rPr>
          <w:rFonts w:cstheme="minorHAnsi"/>
        </w:rPr>
        <w:fldChar w:fldCharType="begin"/>
      </w:r>
      <w:r w:rsidR="00930AA7">
        <w:rPr>
          <w:rFonts w:cstheme="minorHAnsi"/>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Pr>
          <w:rFonts w:cstheme="minorHAnsi"/>
        </w:rPr>
        <w:fldChar w:fldCharType="separate"/>
      </w:r>
      <w:r>
        <w:rPr>
          <w:rFonts w:cstheme="minorHAnsi"/>
          <w:noProof/>
        </w:rPr>
        <w:t>(Hedges, 1992)</w:t>
      </w:r>
      <w:r>
        <w:rPr>
          <w:rFonts w:cstheme="minorHAnsi"/>
        </w:rPr>
        <w:fldChar w:fldCharType="end"/>
      </w:r>
      <w:r>
        <w:rPr>
          <w:rFonts w:cstheme="minorHAnsi"/>
        </w:rPr>
        <w:t xml:space="preserve"> will systematically overweight these studies. In order to account for this issue, meta-analyses were also run  weighting by the number of articles included in papers</w:t>
      </w:r>
      <w:r w:rsidRPr="00B505E2">
        <w:rPr>
          <w:rFonts w:cstheme="minorHAnsi"/>
        </w:rPr>
        <w:t xml:space="preserve"> </w:t>
      </w:r>
      <w:r w:rsidRPr="00454BA7">
        <w:rPr>
          <w:rFonts w:cstheme="minorHAnsi"/>
        </w:rPr>
        <w:t xml:space="preserve">following </w:t>
      </w:r>
      <w:r w:rsidRPr="00454BA7">
        <w:rPr>
          <w:rFonts w:cstheme="minorHAnsi"/>
        </w:rPr>
        <w:fldChar w:fldCharType="begin"/>
      </w:r>
      <w:r>
        <w:rPr>
          <w:rFonts w:cstheme="minorHAnsi"/>
        </w:rPr>
        <w:instrText xml:space="preserve"> ADDIN EN.CITE &lt;EndNote&gt;&lt;Cite AuthorYear="1"&gt;&lt;Author&gt;Hunter&lt;/Author&gt;&lt;Year&gt;2004&lt;/Year&gt;&lt;RecNum&gt;961&lt;/RecNum&gt;&lt;DisplayText&gt;Hunter and Schmidt (2004)&lt;/DisplayText&gt;&lt;record&gt;&lt;rec-number&gt;961&lt;/rec-number&gt;&lt;foreign-keys&gt;&lt;key app="EN" db-id="9xrafw5sx95dvre9w5hpevd89fzwtwr9twsw" timestamp="1535943605"&gt;961&lt;/key&gt;&lt;/foreign-keys&gt;&lt;ref-type name="Electronic Book"&gt;44&lt;/ref-type&gt;&lt;contributors&gt;&lt;authors&gt;&lt;author&gt;Hunter, John E&lt;/author&gt;&lt;author&gt;Schmidt, Frank L&lt;/author&gt;&lt;/authors&gt;&lt;/contributors&gt;&lt;titles&gt;&lt;title&gt;Methods of Meta-Analysis: Correcting Error and Bias in Research Findings&lt;/title&gt;&lt;/titles&gt;&lt;edition&gt;Second Edition&lt;/edition&gt;&lt;dates&gt;&lt;year&gt;2004&lt;/year&gt;&lt;pub-dates&gt;&lt;date&gt;2018/09/02&lt;/date&gt;&lt;/pub-dates&gt;&lt;/dates&gt;&lt;pub-location&gt;London, England&lt;/pub-location&gt;&lt;publisher&gt;Sage&lt;/publisher&gt;&lt;urls&gt;&lt;related-urls&gt;&lt;url&gt;http://methods.sagepub.com/book/methods-of-meta-analysis-3e&lt;/url&gt;&lt;/related-urls&gt;&lt;/urls&gt;&lt;electronic-resource-num&gt;10.4135/9781483398105&lt;/electronic-resource-num&gt;&lt;/record&gt;&lt;/Cite&gt;&lt;/EndNote&gt;</w:instrText>
      </w:r>
      <w:r w:rsidRPr="00454BA7">
        <w:rPr>
          <w:rFonts w:cstheme="minorHAnsi"/>
        </w:rPr>
        <w:fldChar w:fldCharType="separate"/>
      </w:r>
      <w:r>
        <w:rPr>
          <w:rFonts w:cstheme="minorHAnsi"/>
          <w:noProof/>
        </w:rPr>
        <w:t>Hunter and Schmidt (2004)</w:t>
      </w:r>
      <w:r w:rsidRPr="00454BA7">
        <w:rPr>
          <w:rFonts w:cstheme="minorHAnsi"/>
        </w:rPr>
        <w:fldChar w:fldCharType="end"/>
      </w:r>
      <w:r>
        <w:rPr>
          <w:rFonts w:cstheme="minorHAnsi"/>
        </w:rPr>
        <w:t xml:space="preserve">. Although this approach avoids the issue of range restriction overweighting studies which showed mean powers near either bound, it is a less efficient estimator </w:t>
      </w:r>
      <w:r>
        <w:rPr>
          <w:rFonts w:cstheme="minorHAnsi"/>
        </w:rPr>
        <w:fldChar w:fldCharType="begin"/>
      </w:r>
      <w:r>
        <w:rPr>
          <w:rFonts w:cstheme="minorHAnsi"/>
        </w:rPr>
        <w:instrText xml:space="preserve"> ADDIN EN.CITE &lt;EndNote&gt;&lt;Cite&gt;&lt;Author&gt;Marín-Martínez&lt;/Author&gt;&lt;Year&gt;2009&lt;/Year&gt;&lt;RecNum&gt;959&lt;/RecNum&gt;&lt;DisplayText&gt;(Marín-Martínez &amp;amp; Sánchez-Meca, 2009)&lt;/DisplayText&gt;&lt;record&gt;&lt;rec-number&gt;959&lt;/rec-number&gt;&lt;foreign-keys&gt;&lt;key app="EN" db-id="9xrafw5sx95dvre9w5hpevd89fzwtwr9twsw" timestamp="1535936977"&gt;959&lt;/key&gt;&lt;/foreign-keys&gt;&lt;ref-type name="Journal Article"&gt;17&lt;/ref-type&gt;&lt;contributors&gt;&lt;authors&gt;&lt;author&gt;Marín-Martínez, Fulgencio&lt;/author&gt;&lt;author&gt;Sánchez-Meca, Julio&lt;/author&gt;&lt;/authors&gt;&lt;/contributors&gt;&lt;titles&gt;&lt;title&gt;Weighting by Inverse Variance or by Sample Size in Random-Effects Meta-Analysis&lt;/title&gt;&lt;secondary-title&gt;Educational and Psychological Measurement&lt;/secondary-title&gt;&lt;/titles&gt;&lt;periodical&gt;&lt;full-title&gt;Educational and psychological measurement&lt;/full-title&gt;&lt;/periodical&gt;&lt;pages&gt;56-73&lt;/pages&gt;&lt;volume&gt;70&lt;/volume&gt;&lt;number&gt;1&lt;/number&gt;&lt;dates&gt;&lt;year&gt;2009&lt;/year&gt;&lt;pub-dates&gt;&lt;date&gt;2010/02/01&lt;/date&gt;&lt;/pub-dates&gt;&lt;/dates&gt;&lt;publisher&gt;SAGE Publications Inc&lt;/publisher&gt;&lt;isbn&gt;0013-1644&lt;/isbn&gt;&lt;urls&gt;&lt;related-urls&gt;&lt;url&gt;https://doi.org/10.1177/0013164409344534&lt;/url&gt;&lt;/related-urls&gt;&lt;/urls&gt;&lt;electronic-resource-num&gt;10.1177/0013164409344534&lt;/electronic-resource-num&gt;&lt;access-date&gt;2018/09/02&lt;/access-date&gt;&lt;/record&gt;&lt;/Cite&gt;&lt;/EndNote&gt;</w:instrText>
      </w:r>
      <w:r>
        <w:rPr>
          <w:rFonts w:cstheme="minorHAnsi"/>
        </w:rPr>
        <w:fldChar w:fldCharType="separate"/>
      </w:r>
      <w:r>
        <w:rPr>
          <w:rFonts w:cstheme="minorHAnsi"/>
          <w:noProof/>
        </w:rPr>
        <w:t>(Marín-Martínez &amp; Sánchez-Meca, 2009)</w:t>
      </w:r>
      <w:r>
        <w:rPr>
          <w:rFonts w:cstheme="minorHAnsi"/>
        </w:rPr>
        <w:fldChar w:fldCharType="end"/>
      </w:r>
      <w:r>
        <w:rPr>
          <w:rFonts w:cstheme="minorHAnsi"/>
        </w:rPr>
        <w:t>. Again, sensitivity analysis showed that there was relatively little difference in outcome, with the estimated effect of year changing by less than .002, and the estimated average power of psychology research changing by less than .04; by -.00</w:t>
      </w:r>
      <w:r w:rsidR="009E7011">
        <w:rPr>
          <w:rFonts w:cstheme="minorHAnsi"/>
        </w:rPr>
        <w:t>1</w:t>
      </w:r>
      <w:r>
        <w:rPr>
          <w:rFonts w:cstheme="minorHAnsi"/>
        </w:rPr>
        <w:t>, -.00</w:t>
      </w:r>
      <w:r w:rsidR="009E7011">
        <w:rPr>
          <w:rFonts w:cstheme="minorHAnsi"/>
        </w:rPr>
        <w:t>2</w:t>
      </w:r>
      <w:r>
        <w:rPr>
          <w:rFonts w:cstheme="minorHAnsi"/>
        </w:rPr>
        <w:t xml:space="preserve">, and -.04 at the small, medium and large effect size benchmarks respectively. </w:t>
      </w:r>
    </w:p>
    <w:p w14:paraId="5A1602CE" w14:textId="77777777" w:rsidR="00340322" w:rsidRDefault="00340322" w:rsidP="00D21675">
      <w:pPr>
        <w:spacing w:line="360" w:lineRule="auto"/>
        <w:rPr>
          <w:rFonts w:cstheme="minorHAnsi"/>
        </w:rPr>
      </w:pPr>
    </w:p>
    <w:p w14:paraId="72D40499" w14:textId="4150F6BA" w:rsidR="00593B7F" w:rsidRDefault="00593B7F" w:rsidP="00D21675">
      <w:pPr>
        <w:spacing w:line="360" w:lineRule="auto"/>
        <w:rPr>
          <w:rFonts w:cstheme="minorHAnsi"/>
        </w:rPr>
      </w:pPr>
      <w:r>
        <w:rPr>
          <w:rFonts w:cstheme="minorHAnsi"/>
        </w:rPr>
        <w:t>See table</w:t>
      </w:r>
      <w:r w:rsidR="00A608CF">
        <w:rPr>
          <w:rFonts w:cstheme="minorHAnsi"/>
        </w:rPr>
        <w:t>s</w:t>
      </w:r>
      <w:r>
        <w:rPr>
          <w:rFonts w:cstheme="minorHAnsi"/>
        </w:rPr>
        <w:t xml:space="preserve"> [Sensitivity analysis]</w:t>
      </w:r>
      <w:r w:rsidR="00A608CF">
        <w:rPr>
          <w:rFonts w:cstheme="minorHAnsi"/>
        </w:rPr>
        <w:t xml:space="preserve">- </w:t>
      </w:r>
      <w:r w:rsidR="00833669">
        <w:rPr>
          <w:rFonts w:cstheme="minorHAnsi"/>
        </w:rPr>
        <w:t xml:space="preserve">for full coefficient values from each model output, alongside output plots for models without random effects, or without random effects for area of research. </w:t>
      </w:r>
    </w:p>
    <w:p w14:paraId="406D7C95" w14:textId="77777777" w:rsidR="00833669" w:rsidRDefault="00833669" w:rsidP="00D21675">
      <w:pPr>
        <w:spacing w:line="360" w:lineRule="auto"/>
        <w:rPr>
          <w:rFonts w:cstheme="minorHAnsi"/>
        </w:rPr>
      </w:pPr>
    </w:p>
    <w:p w14:paraId="188C559E" w14:textId="77777777" w:rsidR="006341FF" w:rsidRDefault="00D21675" w:rsidP="00D21675">
      <w:pPr>
        <w:rPr>
          <w:rFonts w:cstheme="minorHAnsi"/>
        </w:rPr>
      </w:pPr>
      <w:r>
        <w:rPr>
          <w:rFonts w:cstheme="minorHAnsi"/>
        </w:rPr>
        <w:t xml:space="preserve">Table </w:t>
      </w:r>
      <w:r w:rsidR="00A608CF">
        <w:rPr>
          <w:rFonts w:cstheme="minorHAnsi"/>
        </w:rPr>
        <w:t>S4 - 1</w:t>
      </w:r>
      <w:r>
        <w:rPr>
          <w:rFonts w:cstheme="minorHAnsi"/>
        </w:rPr>
        <w:t xml:space="preserve">. </w:t>
      </w:r>
    </w:p>
    <w:p w14:paraId="00C7EEF8" w14:textId="7F8B3293" w:rsidR="006341FF" w:rsidRPr="00053175" w:rsidRDefault="006341FF" w:rsidP="006341FF">
      <w:pPr>
        <w:rPr>
          <w:rFonts w:cstheme="minorHAnsi"/>
          <w:i/>
        </w:rPr>
      </w:pPr>
      <w:r>
        <w:rPr>
          <w:rFonts w:cstheme="minorHAnsi"/>
          <w:i/>
        </w:rPr>
        <w:t xml:space="preserve">Model output for various imputation and </w:t>
      </w:r>
      <w:r w:rsidR="00867A76">
        <w:rPr>
          <w:rFonts w:cstheme="minorHAnsi"/>
          <w:i/>
        </w:rPr>
        <w:t>weighting</w:t>
      </w:r>
      <w:r>
        <w:rPr>
          <w:rFonts w:cstheme="minorHAnsi"/>
          <w:i/>
        </w:rPr>
        <w:t xml:space="preserve"> methods, model i</w:t>
      </w:r>
      <w:r w:rsidRPr="00053175">
        <w:rPr>
          <w:rFonts w:cstheme="minorHAnsi"/>
          <w:i/>
        </w:rPr>
        <w:t>ncluding year as a moderator</w:t>
      </w:r>
      <w:r>
        <w:rPr>
          <w:rFonts w:cstheme="minorHAnsi"/>
          <w:i/>
        </w:rPr>
        <w:t xml:space="preserve">, random effects for study. </w:t>
      </w:r>
    </w:p>
    <w:tbl>
      <w:tblPr>
        <w:tblStyle w:val="TableGrid"/>
        <w:tblW w:w="679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1108"/>
      </w:tblGrid>
      <w:tr w:rsidR="00D21675" w14:paraId="2ED6F30C" w14:textId="77777777" w:rsidTr="00957514">
        <w:trPr>
          <w:trHeight w:val="737"/>
        </w:trPr>
        <w:tc>
          <w:tcPr>
            <w:tcW w:w="3539" w:type="dxa"/>
            <w:vMerge w:val="restart"/>
          </w:tcPr>
          <w:p w14:paraId="7D128AF4" w14:textId="77777777" w:rsidR="00D21675" w:rsidRDefault="00D21675" w:rsidP="00957514">
            <w:pPr>
              <w:spacing w:line="360" w:lineRule="auto"/>
              <w:rPr>
                <w:rFonts w:cstheme="minorHAnsi"/>
              </w:rPr>
            </w:pPr>
            <w:r>
              <w:rPr>
                <w:rFonts w:cstheme="minorHAnsi"/>
              </w:rPr>
              <w:lastRenderedPageBreak/>
              <w:t>Analysis type</w:t>
            </w:r>
          </w:p>
        </w:tc>
        <w:tc>
          <w:tcPr>
            <w:tcW w:w="3260" w:type="dxa"/>
            <w:gridSpan w:val="3"/>
            <w:tcBorders>
              <w:bottom w:val="single" w:sz="4" w:space="0" w:color="auto"/>
            </w:tcBorders>
          </w:tcPr>
          <w:p w14:paraId="4B69A475" w14:textId="77777777" w:rsidR="00D21675" w:rsidRDefault="00D21675" w:rsidP="00957514">
            <w:pPr>
              <w:spacing w:line="360" w:lineRule="auto"/>
              <w:jc w:val="center"/>
              <w:rPr>
                <w:rFonts w:cstheme="minorHAnsi"/>
              </w:rPr>
            </w:pPr>
            <w:r>
              <w:rPr>
                <w:rFonts w:cstheme="minorHAnsi"/>
              </w:rPr>
              <w:t xml:space="preserve">Mean Power </w:t>
            </w:r>
          </w:p>
        </w:tc>
      </w:tr>
      <w:tr w:rsidR="00D21675" w14:paraId="6D832496" w14:textId="77777777" w:rsidTr="00957514">
        <w:trPr>
          <w:trHeight w:val="736"/>
        </w:trPr>
        <w:tc>
          <w:tcPr>
            <w:tcW w:w="3539" w:type="dxa"/>
            <w:vMerge/>
            <w:tcBorders>
              <w:bottom w:val="single" w:sz="4" w:space="0" w:color="auto"/>
            </w:tcBorders>
          </w:tcPr>
          <w:p w14:paraId="0736E556"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6008BCC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A3F0266" w14:textId="77777777" w:rsidR="00D21675" w:rsidRDefault="00D21675" w:rsidP="00957514">
            <w:pPr>
              <w:spacing w:line="360" w:lineRule="auto"/>
              <w:jc w:val="center"/>
              <w:rPr>
                <w:rFonts w:cstheme="minorHAnsi"/>
              </w:rPr>
            </w:pPr>
            <w:r>
              <w:rPr>
                <w:rFonts w:cstheme="minorHAnsi"/>
              </w:rPr>
              <w:t>Medium</w:t>
            </w:r>
          </w:p>
        </w:tc>
        <w:tc>
          <w:tcPr>
            <w:tcW w:w="1108" w:type="dxa"/>
            <w:tcBorders>
              <w:top w:val="single" w:sz="4" w:space="0" w:color="auto"/>
              <w:bottom w:val="single" w:sz="4" w:space="0" w:color="auto"/>
            </w:tcBorders>
          </w:tcPr>
          <w:p w14:paraId="6E4BD04E" w14:textId="77777777" w:rsidR="00D21675" w:rsidRDefault="00D21675" w:rsidP="00957514">
            <w:pPr>
              <w:spacing w:line="360" w:lineRule="auto"/>
              <w:jc w:val="center"/>
              <w:rPr>
                <w:rFonts w:cstheme="minorHAnsi"/>
              </w:rPr>
            </w:pPr>
            <w:r>
              <w:rPr>
                <w:rFonts w:cstheme="minorHAnsi"/>
              </w:rPr>
              <w:t>Large</w:t>
            </w:r>
          </w:p>
        </w:tc>
      </w:tr>
      <w:tr w:rsidR="009E7011" w14:paraId="1E9E8F9A" w14:textId="77777777" w:rsidTr="00957514">
        <w:tc>
          <w:tcPr>
            <w:tcW w:w="3539" w:type="dxa"/>
            <w:tcBorders>
              <w:top w:val="single" w:sz="4" w:space="0" w:color="auto"/>
              <w:bottom w:val="nil"/>
            </w:tcBorders>
          </w:tcPr>
          <w:p w14:paraId="5B1F9031" w14:textId="77777777" w:rsidR="009E7011" w:rsidRDefault="009E7011" w:rsidP="009E7011">
            <w:pPr>
              <w:spacing w:line="360" w:lineRule="auto"/>
              <w:rPr>
                <w:rFonts w:cstheme="minorHAnsi"/>
              </w:rPr>
            </w:pPr>
            <w:r>
              <w:rPr>
                <w:rFonts w:cstheme="minorHAnsi"/>
              </w:rPr>
              <w:t xml:space="preserve">Mean variance imputation </w:t>
            </w:r>
          </w:p>
        </w:tc>
        <w:tc>
          <w:tcPr>
            <w:tcW w:w="992" w:type="dxa"/>
            <w:tcBorders>
              <w:top w:val="single" w:sz="4" w:space="0" w:color="auto"/>
              <w:bottom w:val="nil"/>
            </w:tcBorders>
            <w:vAlign w:val="bottom"/>
          </w:tcPr>
          <w:p w14:paraId="64EB91D3" w14:textId="05C8EE08"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bottom w:val="nil"/>
            </w:tcBorders>
            <w:vAlign w:val="bottom"/>
          </w:tcPr>
          <w:p w14:paraId="3C462651"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tcBorders>
              <w:top w:val="single" w:sz="4" w:space="0" w:color="auto"/>
              <w:bottom w:val="nil"/>
            </w:tcBorders>
            <w:vAlign w:val="bottom"/>
          </w:tcPr>
          <w:p w14:paraId="6A38C305" w14:textId="1AB2F04F" w:rsidR="009E7011" w:rsidRDefault="009E7011" w:rsidP="009E7011">
            <w:pPr>
              <w:spacing w:line="360" w:lineRule="auto"/>
              <w:rPr>
                <w:rFonts w:cstheme="minorHAnsi"/>
              </w:rPr>
            </w:pPr>
            <w:r>
              <w:rPr>
                <w:rFonts w:ascii="Calibri" w:hAnsi="Calibri" w:cs="Calibri"/>
                <w:color w:val="000000"/>
                <w:sz w:val="22"/>
                <w:szCs w:val="22"/>
              </w:rPr>
              <w:t>0.835</w:t>
            </w:r>
          </w:p>
        </w:tc>
      </w:tr>
      <w:tr w:rsidR="009E7011" w14:paraId="17EF90E6" w14:textId="77777777" w:rsidTr="00957514">
        <w:tc>
          <w:tcPr>
            <w:tcW w:w="3539" w:type="dxa"/>
            <w:tcBorders>
              <w:top w:val="nil"/>
            </w:tcBorders>
          </w:tcPr>
          <w:p w14:paraId="43F7D94B" w14:textId="77777777" w:rsidR="009E7011"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i/>
              </w:rPr>
              <w:t xml:space="preserve"> </w:t>
            </w:r>
            <w:r w:rsidRPr="001D5510">
              <w:rPr>
                <w:rFonts w:cstheme="minorHAnsi"/>
              </w:rPr>
              <w:t>articles</w:t>
            </w:r>
          </w:p>
        </w:tc>
        <w:tc>
          <w:tcPr>
            <w:tcW w:w="992" w:type="dxa"/>
            <w:tcBorders>
              <w:top w:val="nil"/>
            </w:tcBorders>
            <w:vAlign w:val="bottom"/>
          </w:tcPr>
          <w:p w14:paraId="1657DDA0" w14:textId="733253DE" w:rsidR="009E7011" w:rsidRDefault="009E7011" w:rsidP="009E7011">
            <w:pPr>
              <w:spacing w:line="360" w:lineRule="auto"/>
              <w:rPr>
                <w:rFonts w:cstheme="minorHAnsi"/>
              </w:rPr>
            </w:pPr>
            <w:r>
              <w:rPr>
                <w:rFonts w:ascii="Calibri" w:hAnsi="Calibri" w:cs="Calibri"/>
                <w:color w:val="000000"/>
                <w:sz w:val="22"/>
                <w:szCs w:val="22"/>
              </w:rPr>
              <w:t>0.21</w:t>
            </w:r>
          </w:p>
        </w:tc>
        <w:tc>
          <w:tcPr>
            <w:tcW w:w="1160" w:type="dxa"/>
            <w:tcBorders>
              <w:top w:val="nil"/>
            </w:tcBorders>
            <w:vAlign w:val="bottom"/>
          </w:tcPr>
          <w:p w14:paraId="43DE12A0"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tcBorders>
              <w:top w:val="nil"/>
            </w:tcBorders>
            <w:vAlign w:val="bottom"/>
          </w:tcPr>
          <w:p w14:paraId="397D5340" w14:textId="3A6A1389" w:rsidR="009E7011" w:rsidRDefault="009E7011" w:rsidP="009E7011">
            <w:pPr>
              <w:spacing w:line="360" w:lineRule="auto"/>
              <w:rPr>
                <w:rFonts w:cstheme="minorHAnsi"/>
              </w:rPr>
            </w:pPr>
            <w:r>
              <w:rPr>
                <w:rFonts w:ascii="Calibri" w:hAnsi="Calibri" w:cs="Calibri"/>
                <w:color w:val="000000"/>
                <w:sz w:val="22"/>
                <w:szCs w:val="22"/>
              </w:rPr>
              <w:t>0.798</w:t>
            </w:r>
          </w:p>
        </w:tc>
      </w:tr>
      <w:tr w:rsidR="009E7011" w14:paraId="0A258F48" w14:textId="77777777" w:rsidTr="00957514">
        <w:tc>
          <w:tcPr>
            <w:tcW w:w="3539" w:type="dxa"/>
          </w:tcPr>
          <w:p w14:paraId="5C968871"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15FD3C6F" w14:textId="5CCD9F52" w:rsidR="009E7011" w:rsidRDefault="009E7011" w:rsidP="009E7011">
            <w:pPr>
              <w:spacing w:line="360" w:lineRule="auto"/>
              <w:rPr>
                <w:rFonts w:cstheme="minorHAnsi"/>
              </w:rPr>
            </w:pPr>
            <w:r>
              <w:rPr>
                <w:rFonts w:ascii="Calibri" w:hAnsi="Calibri" w:cs="Calibri"/>
                <w:color w:val="000000"/>
                <w:sz w:val="22"/>
                <w:szCs w:val="22"/>
              </w:rPr>
              <w:t>0.226</w:t>
            </w:r>
          </w:p>
        </w:tc>
        <w:tc>
          <w:tcPr>
            <w:tcW w:w="1160" w:type="dxa"/>
            <w:vAlign w:val="bottom"/>
          </w:tcPr>
          <w:p w14:paraId="2F041896" w14:textId="77777777" w:rsidR="009E7011" w:rsidRDefault="009E7011" w:rsidP="009E7011">
            <w:pPr>
              <w:spacing w:line="360" w:lineRule="auto"/>
              <w:rPr>
                <w:rFonts w:cstheme="minorHAnsi"/>
              </w:rPr>
            </w:pPr>
            <w:r>
              <w:rPr>
                <w:rFonts w:ascii="Calibri" w:hAnsi="Calibri" w:cs="Calibri"/>
                <w:color w:val="000000"/>
                <w:sz w:val="22"/>
                <w:szCs w:val="22"/>
              </w:rPr>
              <w:t>0.593</w:t>
            </w:r>
          </w:p>
        </w:tc>
        <w:tc>
          <w:tcPr>
            <w:tcW w:w="1108" w:type="dxa"/>
            <w:vAlign w:val="bottom"/>
          </w:tcPr>
          <w:p w14:paraId="4B2FF70D" w14:textId="44BB1D30" w:rsidR="009E7011" w:rsidRDefault="009E7011" w:rsidP="009E7011">
            <w:pPr>
              <w:spacing w:line="360" w:lineRule="auto"/>
              <w:rPr>
                <w:rFonts w:cstheme="minorHAnsi"/>
              </w:rPr>
            </w:pPr>
            <w:r>
              <w:rPr>
                <w:rFonts w:ascii="Calibri" w:hAnsi="Calibri" w:cs="Calibri"/>
                <w:color w:val="000000"/>
                <w:sz w:val="22"/>
                <w:szCs w:val="22"/>
              </w:rPr>
              <w:t>0.825</w:t>
            </w:r>
          </w:p>
        </w:tc>
      </w:tr>
      <w:tr w:rsidR="009E7011" w14:paraId="26AD20AF" w14:textId="77777777" w:rsidTr="00957514">
        <w:tc>
          <w:tcPr>
            <w:tcW w:w="3539" w:type="dxa"/>
          </w:tcPr>
          <w:p w14:paraId="5DF683AA"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5525E7AC" w14:textId="7F35D327"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2A35A64D" w14:textId="77777777" w:rsidR="009E7011" w:rsidRDefault="009E7011" w:rsidP="009E7011">
            <w:pPr>
              <w:spacing w:line="360" w:lineRule="auto"/>
              <w:rPr>
                <w:rFonts w:cstheme="minorHAnsi"/>
              </w:rPr>
            </w:pPr>
            <w:r>
              <w:rPr>
                <w:rFonts w:ascii="Calibri" w:hAnsi="Calibri" w:cs="Calibri"/>
                <w:color w:val="000000"/>
                <w:sz w:val="22"/>
                <w:szCs w:val="22"/>
              </w:rPr>
              <w:t>0.621</w:t>
            </w:r>
          </w:p>
        </w:tc>
        <w:tc>
          <w:tcPr>
            <w:tcW w:w="1108" w:type="dxa"/>
            <w:vAlign w:val="bottom"/>
          </w:tcPr>
          <w:p w14:paraId="67399244" w14:textId="2B59A230" w:rsidR="009E7011" w:rsidRDefault="009E7011" w:rsidP="009E7011">
            <w:pPr>
              <w:spacing w:line="360" w:lineRule="auto"/>
              <w:rPr>
                <w:rFonts w:cstheme="minorHAnsi"/>
              </w:rPr>
            </w:pPr>
            <w:r>
              <w:rPr>
                <w:rFonts w:ascii="Calibri" w:hAnsi="Calibri" w:cs="Calibri"/>
                <w:color w:val="000000"/>
                <w:sz w:val="22"/>
                <w:szCs w:val="22"/>
              </w:rPr>
              <w:t>0.834</w:t>
            </w:r>
          </w:p>
        </w:tc>
      </w:tr>
      <w:tr w:rsidR="009E7011" w14:paraId="58DE6488" w14:textId="77777777" w:rsidTr="00957514">
        <w:tc>
          <w:tcPr>
            <w:tcW w:w="3539" w:type="dxa"/>
          </w:tcPr>
          <w:p w14:paraId="5ACB9537"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4F284F4C" w14:textId="45C88B62"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5876FB29" w14:textId="77777777" w:rsidR="009E7011" w:rsidRDefault="009E7011" w:rsidP="009E7011">
            <w:pPr>
              <w:spacing w:line="360" w:lineRule="auto"/>
              <w:rPr>
                <w:rFonts w:cstheme="minorHAnsi"/>
              </w:rPr>
            </w:pPr>
            <w:r>
              <w:rPr>
                <w:rFonts w:ascii="Calibri" w:hAnsi="Calibri" w:cs="Calibri"/>
                <w:color w:val="000000"/>
                <w:sz w:val="22"/>
                <w:szCs w:val="22"/>
              </w:rPr>
              <w:t>0.624</w:t>
            </w:r>
          </w:p>
        </w:tc>
        <w:tc>
          <w:tcPr>
            <w:tcW w:w="1108" w:type="dxa"/>
            <w:vAlign w:val="bottom"/>
          </w:tcPr>
          <w:p w14:paraId="678E4AF4" w14:textId="7CFBFD7B" w:rsidR="009E7011" w:rsidRDefault="009E7011" w:rsidP="009E7011">
            <w:pPr>
              <w:spacing w:line="360" w:lineRule="auto"/>
              <w:rPr>
                <w:rFonts w:cstheme="minorHAnsi"/>
              </w:rPr>
            </w:pPr>
            <w:r>
              <w:rPr>
                <w:rFonts w:ascii="Calibri" w:hAnsi="Calibri" w:cs="Calibri"/>
                <w:color w:val="000000"/>
                <w:sz w:val="22"/>
                <w:szCs w:val="22"/>
              </w:rPr>
              <w:t>0.836</w:t>
            </w:r>
          </w:p>
        </w:tc>
      </w:tr>
      <w:tr w:rsidR="009E7011" w14:paraId="6229DBB6" w14:textId="77777777" w:rsidTr="00957514">
        <w:tc>
          <w:tcPr>
            <w:tcW w:w="3539" w:type="dxa"/>
          </w:tcPr>
          <w:p w14:paraId="66C392D7"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77E52F59" w14:textId="17C81164"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E566318" w14:textId="77777777" w:rsidR="009E7011" w:rsidRDefault="009E7011" w:rsidP="009E7011">
            <w:pPr>
              <w:spacing w:line="360" w:lineRule="auto"/>
              <w:rPr>
                <w:rFonts w:cstheme="minorHAnsi"/>
              </w:rPr>
            </w:pPr>
            <w:r>
              <w:rPr>
                <w:rFonts w:ascii="Calibri" w:hAnsi="Calibri" w:cs="Calibri"/>
                <w:color w:val="000000"/>
                <w:sz w:val="22"/>
                <w:szCs w:val="22"/>
              </w:rPr>
              <w:t>0.623</w:t>
            </w:r>
          </w:p>
        </w:tc>
        <w:tc>
          <w:tcPr>
            <w:tcW w:w="1108" w:type="dxa"/>
            <w:vAlign w:val="bottom"/>
          </w:tcPr>
          <w:p w14:paraId="432449A3" w14:textId="0F3169F9" w:rsidR="009E7011" w:rsidRDefault="009E7011" w:rsidP="009E7011">
            <w:pPr>
              <w:spacing w:line="360" w:lineRule="auto"/>
              <w:rPr>
                <w:rFonts w:cstheme="minorHAnsi"/>
              </w:rPr>
            </w:pPr>
            <w:r>
              <w:rPr>
                <w:rFonts w:ascii="Calibri" w:hAnsi="Calibri" w:cs="Calibri"/>
                <w:color w:val="000000"/>
                <w:sz w:val="22"/>
                <w:szCs w:val="22"/>
              </w:rPr>
              <w:t>0.836</w:t>
            </w:r>
          </w:p>
        </w:tc>
      </w:tr>
    </w:tbl>
    <w:p w14:paraId="7ADECBBA" w14:textId="77777777" w:rsidR="00D21675" w:rsidRDefault="00D21675" w:rsidP="00D21675">
      <w:pPr>
        <w:spacing w:line="360" w:lineRule="auto"/>
        <w:rPr>
          <w:rFonts w:cstheme="minorHAnsi"/>
        </w:rPr>
      </w:pPr>
    </w:p>
    <w:p w14:paraId="34DAA223" w14:textId="77777777" w:rsidR="00137600" w:rsidRDefault="00053175" w:rsidP="00D21675">
      <w:pPr>
        <w:rPr>
          <w:rFonts w:cstheme="minorHAnsi"/>
        </w:rPr>
      </w:pPr>
      <w:r>
        <w:rPr>
          <w:rFonts w:cstheme="minorHAnsi"/>
        </w:rPr>
        <w:t xml:space="preserve">Table S4 - 2. </w:t>
      </w:r>
    </w:p>
    <w:p w14:paraId="110EFF99" w14:textId="791AD0BA" w:rsidR="00137600" w:rsidRPr="00053175" w:rsidRDefault="00137600" w:rsidP="00137600">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study. </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D21675" w14:paraId="6588960A" w14:textId="77777777" w:rsidTr="00957514">
        <w:trPr>
          <w:trHeight w:val="737"/>
        </w:trPr>
        <w:tc>
          <w:tcPr>
            <w:tcW w:w="3539" w:type="dxa"/>
            <w:vMerge w:val="restart"/>
            <w:tcBorders>
              <w:top w:val="single" w:sz="4" w:space="0" w:color="auto"/>
              <w:bottom w:val="nil"/>
            </w:tcBorders>
          </w:tcPr>
          <w:p w14:paraId="7140A266" w14:textId="77777777" w:rsidR="00D21675" w:rsidRDefault="00D21675" w:rsidP="00957514">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57A31BFD" w14:textId="77777777" w:rsidR="00D21675" w:rsidRDefault="00D21675" w:rsidP="00957514">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27759958" w14:textId="77777777" w:rsidR="00D21675" w:rsidRDefault="00D21675" w:rsidP="00957514">
            <w:pPr>
              <w:spacing w:line="360" w:lineRule="auto"/>
              <w:jc w:val="center"/>
              <w:rPr>
                <w:rFonts w:cstheme="minorHAnsi"/>
              </w:rPr>
            </w:pPr>
            <w:r>
              <w:rPr>
                <w:rFonts w:cstheme="minorHAnsi"/>
              </w:rPr>
              <w:t>Estimated change in average power per year</w:t>
            </w:r>
          </w:p>
        </w:tc>
      </w:tr>
      <w:tr w:rsidR="00D21675" w14:paraId="33774643" w14:textId="77777777" w:rsidTr="00957514">
        <w:trPr>
          <w:trHeight w:val="736"/>
        </w:trPr>
        <w:tc>
          <w:tcPr>
            <w:tcW w:w="3539" w:type="dxa"/>
            <w:vMerge/>
            <w:tcBorders>
              <w:top w:val="nil"/>
              <w:bottom w:val="single" w:sz="4" w:space="0" w:color="auto"/>
            </w:tcBorders>
          </w:tcPr>
          <w:p w14:paraId="43F0EC01" w14:textId="77777777" w:rsidR="00D21675" w:rsidRDefault="00D21675" w:rsidP="00957514">
            <w:pPr>
              <w:spacing w:line="360" w:lineRule="auto"/>
              <w:rPr>
                <w:rFonts w:cstheme="minorHAnsi"/>
              </w:rPr>
            </w:pPr>
          </w:p>
        </w:tc>
        <w:tc>
          <w:tcPr>
            <w:tcW w:w="992" w:type="dxa"/>
            <w:tcBorders>
              <w:top w:val="single" w:sz="4" w:space="0" w:color="auto"/>
              <w:bottom w:val="single" w:sz="4" w:space="0" w:color="auto"/>
            </w:tcBorders>
          </w:tcPr>
          <w:p w14:paraId="0C9AAB32"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24A665EC" w14:textId="77777777" w:rsidR="00D21675" w:rsidRDefault="00D21675" w:rsidP="00957514">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1EA0D086" w14:textId="77777777" w:rsidR="00D21675" w:rsidRDefault="00D21675" w:rsidP="00957514">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1A6C6A97" w14:textId="77777777" w:rsidR="00D21675" w:rsidRDefault="00D21675" w:rsidP="00957514">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4C41E863" w14:textId="77777777" w:rsidR="00D21675" w:rsidRDefault="00D21675" w:rsidP="00957514">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177D0D63" w14:textId="77777777" w:rsidR="00D21675" w:rsidRDefault="00D21675" w:rsidP="00957514">
            <w:pPr>
              <w:spacing w:line="360" w:lineRule="auto"/>
              <w:jc w:val="center"/>
              <w:rPr>
                <w:rFonts w:cstheme="minorHAnsi"/>
              </w:rPr>
            </w:pPr>
            <w:r>
              <w:rPr>
                <w:rFonts w:cstheme="minorHAnsi"/>
              </w:rPr>
              <w:t>Large</w:t>
            </w:r>
          </w:p>
        </w:tc>
      </w:tr>
      <w:tr w:rsidR="003C4903" w14:paraId="2FB73A77" w14:textId="77777777" w:rsidTr="00957514">
        <w:tc>
          <w:tcPr>
            <w:tcW w:w="3539" w:type="dxa"/>
            <w:tcBorders>
              <w:top w:val="single" w:sz="4" w:space="0" w:color="auto"/>
            </w:tcBorders>
          </w:tcPr>
          <w:p w14:paraId="01CF5422" w14:textId="77777777" w:rsidR="003C4903" w:rsidRDefault="003C4903" w:rsidP="003C4903">
            <w:pPr>
              <w:spacing w:line="360" w:lineRule="auto"/>
              <w:rPr>
                <w:rFonts w:cstheme="minorHAnsi"/>
              </w:rPr>
            </w:pPr>
            <w:r>
              <w:rPr>
                <w:rFonts w:cstheme="minorHAnsi"/>
              </w:rPr>
              <w:t>Mean imputation</w:t>
            </w:r>
          </w:p>
        </w:tc>
        <w:tc>
          <w:tcPr>
            <w:tcW w:w="992" w:type="dxa"/>
            <w:tcBorders>
              <w:top w:val="single" w:sz="4" w:space="0" w:color="auto"/>
            </w:tcBorders>
            <w:vAlign w:val="bottom"/>
          </w:tcPr>
          <w:p w14:paraId="09DB3D06" w14:textId="4D60CA5C" w:rsidR="003C4903" w:rsidRDefault="003C4903" w:rsidP="003C4903">
            <w:pPr>
              <w:spacing w:line="360" w:lineRule="auto"/>
              <w:rPr>
                <w:rFonts w:cstheme="minorHAnsi"/>
              </w:rPr>
            </w:pPr>
            <w:r>
              <w:rPr>
                <w:rFonts w:ascii="Calibri" w:hAnsi="Calibri" w:cs="Calibri"/>
                <w:color w:val="000000"/>
                <w:sz w:val="22"/>
                <w:szCs w:val="22"/>
              </w:rPr>
              <w:t>0.227</w:t>
            </w:r>
          </w:p>
        </w:tc>
        <w:tc>
          <w:tcPr>
            <w:tcW w:w="1160" w:type="dxa"/>
            <w:tcBorders>
              <w:top w:val="single" w:sz="4" w:space="0" w:color="auto"/>
            </w:tcBorders>
            <w:vAlign w:val="bottom"/>
          </w:tcPr>
          <w:p w14:paraId="3AC0CA27" w14:textId="1E2E3EF8" w:rsidR="003C4903" w:rsidRDefault="003C4903" w:rsidP="003C4903">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11802C4" w14:textId="1BA07AA3"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tcBorders>
              <w:top w:val="single" w:sz="4" w:space="0" w:color="auto"/>
            </w:tcBorders>
            <w:vAlign w:val="bottom"/>
          </w:tcPr>
          <w:p w14:paraId="612EE421" w14:textId="59A5223F"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tcBorders>
              <w:top w:val="single" w:sz="4" w:space="0" w:color="auto"/>
            </w:tcBorders>
            <w:vAlign w:val="bottom"/>
          </w:tcPr>
          <w:p w14:paraId="5EF2B867" w14:textId="66CCDA1A"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tcBorders>
              <w:top w:val="single" w:sz="4" w:space="0" w:color="auto"/>
            </w:tcBorders>
            <w:vAlign w:val="bottom"/>
          </w:tcPr>
          <w:p w14:paraId="20992F45" w14:textId="331A06B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47871ECE" w14:textId="77777777" w:rsidTr="00957514">
        <w:tc>
          <w:tcPr>
            <w:tcW w:w="3539" w:type="dxa"/>
          </w:tcPr>
          <w:p w14:paraId="234ABD40" w14:textId="77777777" w:rsidR="003C4903" w:rsidRPr="001D5510" w:rsidRDefault="003C4903" w:rsidP="003C4903">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054B07CF" w14:textId="552AA098" w:rsidR="003C4903" w:rsidRDefault="003C4903" w:rsidP="003C4903">
            <w:pPr>
              <w:spacing w:line="360" w:lineRule="auto"/>
              <w:rPr>
                <w:rFonts w:cstheme="minorHAnsi"/>
              </w:rPr>
            </w:pPr>
            <w:r>
              <w:rPr>
                <w:rFonts w:ascii="Calibri" w:hAnsi="Calibri" w:cs="Calibri"/>
                <w:color w:val="000000"/>
                <w:sz w:val="22"/>
                <w:szCs w:val="22"/>
              </w:rPr>
              <w:t>0.23</w:t>
            </w:r>
          </w:p>
        </w:tc>
        <w:tc>
          <w:tcPr>
            <w:tcW w:w="1160" w:type="dxa"/>
            <w:vAlign w:val="bottom"/>
          </w:tcPr>
          <w:p w14:paraId="2A775596" w14:textId="7F4FF999" w:rsidR="003C4903" w:rsidRDefault="003C4903" w:rsidP="003C4903">
            <w:pPr>
              <w:spacing w:line="360" w:lineRule="auto"/>
              <w:rPr>
                <w:rFonts w:cstheme="minorHAnsi"/>
              </w:rPr>
            </w:pPr>
            <w:r>
              <w:rPr>
                <w:rFonts w:ascii="Calibri" w:hAnsi="Calibri" w:cs="Calibri"/>
                <w:color w:val="000000"/>
                <w:sz w:val="22"/>
                <w:szCs w:val="22"/>
              </w:rPr>
              <w:t>0.624</w:t>
            </w:r>
          </w:p>
        </w:tc>
        <w:tc>
          <w:tcPr>
            <w:tcW w:w="825" w:type="dxa"/>
            <w:vAlign w:val="bottom"/>
          </w:tcPr>
          <w:p w14:paraId="3F1B169C" w14:textId="2DC8C734" w:rsidR="003C4903" w:rsidRDefault="003C4903" w:rsidP="003C4903">
            <w:pPr>
              <w:spacing w:line="360" w:lineRule="auto"/>
              <w:rPr>
                <w:rFonts w:cstheme="minorHAnsi"/>
              </w:rPr>
            </w:pPr>
            <w:r>
              <w:rPr>
                <w:rFonts w:ascii="Calibri" w:hAnsi="Calibri" w:cs="Calibri"/>
                <w:color w:val="000000"/>
                <w:sz w:val="22"/>
                <w:szCs w:val="22"/>
              </w:rPr>
              <w:t>0.838</w:t>
            </w:r>
          </w:p>
        </w:tc>
        <w:tc>
          <w:tcPr>
            <w:tcW w:w="1037" w:type="dxa"/>
            <w:vAlign w:val="bottom"/>
          </w:tcPr>
          <w:p w14:paraId="0D3F4494" w14:textId="7038149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4F369671" w14:textId="0B1BB7F9"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7C363B1F" w14:textId="663A4981" w:rsidR="003C4903" w:rsidRDefault="003C4903" w:rsidP="003C4903">
            <w:pPr>
              <w:spacing w:line="360" w:lineRule="auto"/>
              <w:rPr>
                <w:rFonts w:cstheme="minorHAnsi"/>
              </w:rPr>
            </w:pPr>
            <w:r>
              <w:rPr>
                <w:rFonts w:ascii="Calibri" w:hAnsi="Calibri" w:cs="Calibri"/>
                <w:color w:val="000000"/>
                <w:sz w:val="22"/>
                <w:szCs w:val="22"/>
              </w:rPr>
              <w:t>-0.003</w:t>
            </w:r>
          </w:p>
        </w:tc>
      </w:tr>
      <w:tr w:rsidR="003C4903" w14:paraId="5D63F86F" w14:textId="77777777" w:rsidTr="00957514">
        <w:tc>
          <w:tcPr>
            <w:tcW w:w="3539" w:type="dxa"/>
          </w:tcPr>
          <w:p w14:paraId="25B59922" w14:textId="77777777" w:rsidR="003C4903" w:rsidRDefault="003C4903" w:rsidP="003C4903">
            <w:pPr>
              <w:spacing w:line="360" w:lineRule="auto"/>
              <w:rPr>
                <w:rFonts w:cstheme="minorHAnsi"/>
              </w:rPr>
            </w:pPr>
            <w:r>
              <w:rPr>
                <w:rFonts w:cstheme="minorHAnsi"/>
              </w:rPr>
              <w:t>No values estimated or imputed</w:t>
            </w:r>
          </w:p>
        </w:tc>
        <w:tc>
          <w:tcPr>
            <w:tcW w:w="992" w:type="dxa"/>
            <w:vAlign w:val="bottom"/>
          </w:tcPr>
          <w:p w14:paraId="42C06E17" w14:textId="7B60C15F" w:rsidR="003C4903" w:rsidRDefault="003C4903" w:rsidP="003C4903">
            <w:pPr>
              <w:spacing w:line="360" w:lineRule="auto"/>
              <w:rPr>
                <w:rFonts w:cstheme="minorHAnsi"/>
              </w:rPr>
            </w:pPr>
            <w:r>
              <w:rPr>
                <w:rFonts w:ascii="Calibri" w:hAnsi="Calibri" w:cs="Calibri"/>
                <w:color w:val="000000"/>
                <w:sz w:val="22"/>
                <w:szCs w:val="22"/>
              </w:rPr>
              <w:t>0.217</w:t>
            </w:r>
          </w:p>
        </w:tc>
        <w:tc>
          <w:tcPr>
            <w:tcW w:w="1160" w:type="dxa"/>
            <w:vAlign w:val="bottom"/>
          </w:tcPr>
          <w:p w14:paraId="6B4C3FCB" w14:textId="143388B3" w:rsidR="003C4903" w:rsidRDefault="003C4903" w:rsidP="003C4903">
            <w:pPr>
              <w:spacing w:line="360" w:lineRule="auto"/>
              <w:rPr>
                <w:rFonts w:cstheme="minorHAnsi"/>
              </w:rPr>
            </w:pPr>
            <w:r>
              <w:rPr>
                <w:rFonts w:ascii="Calibri" w:hAnsi="Calibri" w:cs="Calibri"/>
                <w:color w:val="000000"/>
                <w:sz w:val="22"/>
                <w:szCs w:val="22"/>
              </w:rPr>
              <w:t>0.582</w:t>
            </w:r>
          </w:p>
        </w:tc>
        <w:tc>
          <w:tcPr>
            <w:tcW w:w="825" w:type="dxa"/>
            <w:vAlign w:val="bottom"/>
          </w:tcPr>
          <w:p w14:paraId="67384DF9" w14:textId="27257AE7" w:rsidR="003C4903" w:rsidRDefault="003C4903" w:rsidP="003C4903">
            <w:pPr>
              <w:spacing w:line="360" w:lineRule="auto"/>
              <w:rPr>
                <w:rFonts w:cstheme="minorHAnsi"/>
              </w:rPr>
            </w:pPr>
            <w:r>
              <w:rPr>
                <w:rFonts w:ascii="Calibri" w:hAnsi="Calibri" w:cs="Calibri"/>
                <w:color w:val="000000"/>
                <w:sz w:val="22"/>
                <w:szCs w:val="22"/>
              </w:rPr>
              <w:t>0.818</w:t>
            </w:r>
          </w:p>
        </w:tc>
        <w:tc>
          <w:tcPr>
            <w:tcW w:w="1037" w:type="dxa"/>
            <w:vAlign w:val="bottom"/>
          </w:tcPr>
          <w:p w14:paraId="761433C7" w14:textId="4FE08F8C" w:rsidR="003C4903" w:rsidRDefault="003C4903" w:rsidP="003C4903">
            <w:pPr>
              <w:spacing w:line="360" w:lineRule="auto"/>
              <w:rPr>
                <w:rFonts w:cstheme="minorHAnsi"/>
              </w:rPr>
            </w:pPr>
            <w:r>
              <w:rPr>
                <w:rFonts w:ascii="Calibri" w:hAnsi="Calibri" w:cs="Calibri"/>
                <w:color w:val="000000"/>
                <w:sz w:val="22"/>
                <w:szCs w:val="22"/>
              </w:rPr>
              <w:t>-0.002</w:t>
            </w:r>
          </w:p>
        </w:tc>
        <w:tc>
          <w:tcPr>
            <w:tcW w:w="1160" w:type="dxa"/>
            <w:vAlign w:val="bottom"/>
          </w:tcPr>
          <w:p w14:paraId="00134FD5" w14:textId="215AC09C" w:rsidR="003C4903" w:rsidRDefault="003C4903" w:rsidP="003C4903">
            <w:pPr>
              <w:spacing w:line="360" w:lineRule="auto"/>
              <w:rPr>
                <w:rFonts w:cstheme="minorHAnsi"/>
              </w:rPr>
            </w:pPr>
            <w:r>
              <w:rPr>
                <w:rFonts w:ascii="Calibri" w:hAnsi="Calibri" w:cs="Calibri"/>
                <w:color w:val="000000"/>
                <w:sz w:val="22"/>
                <w:szCs w:val="22"/>
              </w:rPr>
              <w:t>-0.003</w:t>
            </w:r>
          </w:p>
        </w:tc>
        <w:tc>
          <w:tcPr>
            <w:tcW w:w="921" w:type="dxa"/>
            <w:vAlign w:val="bottom"/>
          </w:tcPr>
          <w:p w14:paraId="7FEA5FA3" w14:textId="03E0FDB1" w:rsidR="003C4903" w:rsidRDefault="003C4903" w:rsidP="003C4903">
            <w:pPr>
              <w:spacing w:line="360" w:lineRule="auto"/>
              <w:rPr>
                <w:rFonts w:cstheme="minorHAnsi"/>
              </w:rPr>
            </w:pPr>
            <w:r>
              <w:rPr>
                <w:rFonts w:ascii="Calibri" w:hAnsi="Calibri" w:cs="Calibri"/>
                <w:color w:val="000000"/>
                <w:sz w:val="22"/>
                <w:szCs w:val="22"/>
              </w:rPr>
              <w:t>-0.002</w:t>
            </w:r>
          </w:p>
        </w:tc>
      </w:tr>
      <w:tr w:rsidR="003C4903" w14:paraId="4D259625" w14:textId="77777777" w:rsidTr="00957514">
        <w:tc>
          <w:tcPr>
            <w:tcW w:w="3539" w:type="dxa"/>
          </w:tcPr>
          <w:p w14:paraId="5F3EAA7E" w14:textId="77777777" w:rsidR="003C4903" w:rsidRDefault="003C4903" w:rsidP="003C4903">
            <w:pPr>
              <w:spacing w:line="360" w:lineRule="auto"/>
              <w:rPr>
                <w:rFonts w:cstheme="minorHAnsi"/>
              </w:rPr>
            </w:pPr>
            <w:r>
              <w:rPr>
                <w:rFonts w:cstheme="minorHAnsi"/>
              </w:rPr>
              <w:t>Maximum variance imputation</w:t>
            </w:r>
          </w:p>
        </w:tc>
        <w:tc>
          <w:tcPr>
            <w:tcW w:w="992" w:type="dxa"/>
            <w:vAlign w:val="bottom"/>
          </w:tcPr>
          <w:p w14:paraId="021F7A65" w14:textId="4A611F20" w:rsidR="003C4903" w:rsidRDefault="003C4903" w:rsidP="003C4903">
            <w:pPr>
              <w:spacing w:line="360" w:lineRule="auto"/>
              <w:rPr>
                <w:rFonts w:cstheme="minorHAnsi"/>
              </w:rPr>
            </w:pPr>
            <w:r>
              <w:rPr>
                <w:rFonts w:ascii="Calibri" w:hAnsi="Calibri" w:cs="Calibri"/>
                <w:color w:val="000000"/>
                <w:sz w:val="22"/>
                <w:szCs w:val="22"/>
              </w:rPr>
              <w:t>0.226</w:t>
            </w:r>
          </w:p>
        </w:tc>
        <w:tc>
          <w:tcPr>
            <w:tcW w:w="1160" w:type="dxa"/>
            <w:vAlign w:val="bottom"/>
          </w:tcPr>
          <w:p w14:paraId="0CA72745" w14:textId="38D59EA9" w:rsidR="003C4903" w:rsidRDefault="003C4903" w:rsidP="003C4903">
            <w:pPr>
              <w:spacing w:line="360" w:lineRule="auto"/>
              <w:rPr>
                <w:rFonts w:cstheme="minorHAnsi"/>
              </w:rPr>
            </w:pPr>
            <w:r>
              <w:rPr>
                <w:rFonts w:ascii="Calibri" w:hAnsi="Calibri" w:cs="Calibri"/>
                <w:color w:val="000000"/>
                <w:sz w:val="22"/>
                <w:szCs w:val="22"/>
              </w:rPr>
              <w:t>0.618</w:t>
            </w:r>
          </w:p>
        </w:tc>
        <w:tc>
          <w:tcPr>
            <w:tcW w:w="825" w:type="dxa"/>
            <w:vAlign w:val="bottom"/>
          </w:tcPr>
          <w:p w14:paraId="039A4CDA" w14:textId="71D388B4" w:rsidR="003C4903" w:rsidRDefault="003C4903" w:rsidP="003C4903">
            <w:pPr>
              <w:spacing w:line="360" w:lineRule="auto"/>
              <w:rPr>
                <w:rFonts w:cstheme="minorHAnsi"/>
              </w:rPr>
            </w:pPr>
            <w:r>
              <w:rPr>
                <w:rFonts w:ascii="Calibri" w:hAnsi="Calibri" w:cs="Calibri"/>
                <w:color w:val="000000"/>
                <w:sz w:val="22"/>
                <w:szCs w:val="22"/>
              </w:rPr>
              <w:t>0.832</w:t>
            </w:r>
          </w:p>
        </w:tc>
        <w:tc>
          <w:tcPr>
            <w:tcW w:w="1037" w:type="dxa"/>
            <w:vAlign w:val="bottom"/>
          </w:tcPr>
          <w:p w14:paraId="5182F5F1" w14:textId="2F84BBEA"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2821F652" w14:textId="44A78AA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39F37D95" w14:textId="3156403D"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224A169E" w14:textId="77777777" w:rsidTr="00957514">
        <w:tc>
          <w:tcPr>
            <w:tcW w:w="3539" w:type="dxa"/>
          </w:tcPr>
          <w:p w14:paraId="35FDDB30" w14:textId="77777777" w:rsidR="003C4903" w:rsidRDefault="003C4903" w:rsidP="003C4903">
            <w:pPr>
              <w:spacing w:line="360" w:lineRule="auto"/>
              <w:rPr>
                <w:rFonts w:cstheme="minorHAnsi"/>
              </w:rPr>
            </w:pPr>
            <w:r>
              <w:rPr>
                <w:rFonts w:cstheme="minorHAnsi"/>
              </w:rPr>
              <w:t>Minimum variance imputation</w:t>
            </w:r>
          </w:p>
        </w:tc>
        <w:tc>
          <w:tcPr>
            <w:tcW w:w="992" w:type="dxa"/>
            <w:vAlign w:val="bottom"/>
          </w:tcPr>
          <w:p w14:paraId="66CEA0CB" w14:textId="4A778B69"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1FFB7C37" w14:textId="5B010AF5"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0DD9161C" w14:textId="65824AFD" w:rsidR="003C4903" w:rsidRDefault="003C4903" w:rsidP="003C4903">
            <w:pPr>
              <w:spacing w:line="360" w:lineRule="auto"/>
              <w:rPr>
                <w:rFonts w:cstheme="minorHAnsi"/>
              </w:rPr>
            </w:pPr>
            <w:r>
              <w:rPr>
                <w:rFonts w:ascii="Calibri" w:hAnsi="Calibri" w:cs="Calibri"/>
                <w:color w:val="000000"/>
                <w:sz w:val="22"/>
                <w:szCs w:val="22"/>
              </w:rPr>
              <w:t>0.834</w:t>
            </w:r>
          </w:p>
        </w:tc>
        <w:tc>
          <w:tcPr>
            <w:tcW w:w="1037" w:type="dxa"/>
            <w:vAlign w:val="bottom"/>
          </w:tcPr>
          <w:p w14:paraId="5C31F8A0" w14:textId="6807C8FD"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041C04C5" w14:textId="0EC1ED90"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1EFA998" w14:textId="5C945BC1" w:rsidR="003C4903" w:rsidRDefault="003C4903" w:rsidP="003C4903">
            <w:pPr>
              <w:spacing w:line="360" w:lineRule="auto"/>
              <w:rPr>
                <w:rFonts w:cstheme="minorHAnsi"/>
              </w:rPr>
            </w:pPr>
            <w:r>
              <w:rPr>
                <w:rFonts w:ascii="Calibri" w:hAnsi="Calibri" w:cs="Calibri"/>
                <w:color w:val="000000"/>
                <w:sz w:val="22"/>
                <w:szCs w:val="22"/>
              </w:rPr>
              <w:t>-0.001</w:t>
            </w:r>
          </w:p>
        </w:tc>
      </w:tr>
      <w:tr w:rsidR="003C4903" w14:paraId="6EBF74B2" w14:textId="77777777" w:rsidTr="00957514">
        <w:tc>
          <w:tcPr>
            <w:tcW w:w="3539" w:type="dxa"/>
          </w:tcPr>
          <w:p w14:paraId="0F52828B" w14:textId="77777777" w:rsidR="003C4903" w:rsidRDefault="003C4903" w:rsidP="003C4903">
            <w:pPr>
              <w:spacing w:line="360" w:lineRule="auto"/>
              <w:rPr>
                <w:rFonts w:cstheme="minorHAnsi"/>
              </w:rPr>
            </w:pPr>
            <w:r>
              <w:rPr>
                <w:rFonts w:cstheme="minorHAnsi"/>
              </w:rPr>
              <w:t>Median variance imputation</w:t>
            </w:r>
          </w:p>
        </w:tc>
        <w:tc>
          <w:tcPr>
            <w:tcW w:w="992" w:type="dxa"/>
            <w:vAlign w:val="bottom"/>
          </w:tcPr>
          <w:p w14:paraId="6B66CB7C" w14:textId="21AF3367" w:rsidR="003C4903" w:rsidRDefault="003C4903" w:rsidP="003C4903">
            <w:pPr>
              <w:spacing w:line="360" w:lineRule="auto"/>
              <w:rPr>
                <w:rFonts w:cstheme="minorHAnsi"/>
              </w:rPr>
            </w:pPr>
            <w:r>
              <w:rPr>
                <w:rFonts w:ascii="Calibri" w:hAnsi="Calibri" w:cs="Calibri"/>
                <w:color w:val="000000"/>
                <w:sz w:val="22"/>
                <w:szCs w:val="22"/>
              </w:rPr>
              <w:t>0.228</w:t>
            </w:r>
          </w:p>
        </w:tc>
        <w:tc>
          <w:tcPr>
            <w:tcW w:w="1160" w:type="dxa"/>
            <w:vAlign w:val="bottom"/>
          </w:tcPr>
          <w:p w14:paraId="61994EB4" w14:textId="0839BDB1" w:rsidR="003C4903" w:rsidRDefault="003C4903" w:rsidP="003C4903">
            <w:pPr>
              <w:spacing w:line="360" w:lineRule="auto"/>
              <w:rPr>
                <w:rFonts w:cstheme="minorHAnsi"/>
              </w:rPr>
            </w:pPr>
            <w:r>
              <w:rPr>
                <w:rFonts w:ascii="Calibri" w:hAnsi="Calibri" w:cs="Calibri"/>
                <w:color w:val="000000"/>
                <w:sz w:val="22"/>
                <w:szCs w:val="22"/>
              </w:rPr>
              <w:t>0.621</w:t>
            </w:r>
          </w:p>
        </w:tc>
        <w:tc>
          <w:tcPr>
            <w:tcW w:w="825" w:type="dxa"/>
            <w:vAlign w:val="bottom"/>
          </w:tcPr>
          <w:p w14:paraId="516D3691" w14:textId="20B3DA54" w:rsidR="003C4903" w:rsidRDefault="003C4903" w:rsidP="003C4903">
            <w:pPr>
              <w:spacing w:line="360" w:lineRule="auto"/>
              <w:rPr>
                <w:rFonts w:cstheme="minorHAnsi"/>
              </w:rPr>
            </w:pPr>
            <w:r>
              <w:rPr>
                <w:rFonts w:ascii="Calibri" w:hAnsi="Calibri" w:cs="Calibri"/>
                <w:color w:val="000000"/>
                <w:sz w:val="22"/>
                <w:szCs w:val="22"/>
              </w:rPr>
              <w:t>0.833</w:t>
            </w:r>
          </w:p>
        </w:tc>
        <w:tc>
          <w:tcPr>
            <w:tcW w:w="1037" w:type="dxa"/>
            <w:vAlign w:val="bottom"/>
          </w:tcPr>
          <w:p w14:paraId="65D33715" w14:textId="2D13969C" w:rsidR="003C4903" w:rsidRDefault="003C4903" w:rsidP="003C4903">
            <w:pPr>
              <w:spacing w:line="360" w:lineRule="auto"/>
              <w:rPr>
                <w:rFonts w:cstheme="minorHAnsi"/>
              </w:rPr>
            </w:pPr>
            <w:r>
              <w:rPr>
                <w:rFonts w:ascii="Calibri" w:hAnsi="Calibri" w:cs="Calibri"/>
                <w:color w:val="000000"/>
                <w:sz w:val="22"/>
                <w:szCs w:val="22"/>
              </w:rPr>
              <w:t>-0.001</w:t>
            </w:r>
          </w:p>
        </w:tc>
        <w:tc>
          <w:tcPr>
            <w:tcW w:w="1160" w:type="dxa"/>
            <w:vAlign w:val="bottom"/>
          </w:tcPr>
          <w:p w14:paraId="72F51BBC" w14:textId="23538C53" w:rsidR="003C4903" w:rsidRDefault="003C4903" w:rsidP="003C4903">
            <w:pPr>
              <w:spacing w:line="360" w:lineRule="auto"/>
              <w:rPr>
                <w:rFonts w:cstheme="minorHAnsi"/>
              </w:rPr>
            </w:pPr>
            <w:r>
              <w:rPr>
                <w:rFonts w:ascii="Calibri" w:hAnsi="Calibri" w:cs="Calibri"/>
                <w:color w:val="000000"/>
                <w:sz w:val="22"/>
                <w:szCs w:val="22"/>
              </w:rPr>
              <w:t>-0.002</w:t>
            </w:r>
          </w:p>
        </w:tc>
        <w:tc>
          <w:tcPr>
            <w:tcW w:w="921" w:type="dxa"/>
            <w:vAlign w:val="bottom"/>
          </w:tcPr>
          <w:p w14:paraId="4035E5D8" w14:textId="490A0907" w:rsidR="003C4903" w:rsidRDefault="003C4903" w:rsidP="003C4903">
            <w:pPr>
              <w:spacing w:line="360" w:lineRule="auto"/>
              <w:rPr>
                <w:rFonts w:cstheme="minorHAnsi"/>
              </w:rPr>
            </w:pPr>
            <w:r>
              <w:rPr>
                <w:rFonts w:ascii="Calibri" w:hAnsi="Calibri" w:cs="Calibri"/>
                <w:color w:val="000000"/>
                <w:sz w:val="22"/>
                <w:szCs w:val="22"/>
              </w:rPr>
              <w:t>-0.001</w:t>
            </w:r>
          </w:p>
        </w:tc>
      </w:tr>
    </w:tbl>
    <w:p w14:paraId="3C876EDE" w14:textId="7FA260B4" w:rsidR="00D21675" w:rsidRDefault="00D21675" w:rsidP="00D21675">
      <w:pPr>
        <w:spacing w:line="360" w:lineRule="auto"/>
        <w:rPr>
          <w:rFonts w:cstheme="minorHAnsi"/>
        </w:rPr>
      </w:pPr>
    </w:p>
    <w:p w14:paraId="0D0A6BA3" w14:textId="77777777" w:rsidR="00E430D9" w:rsidRDefault="00E430D9">
      <w:pPr>
        <w:rPr>
          <w:rFonts w:cstheme="minorHAnsi"/>
        </w:rPr>
      </w:pPr>
      <w:r>
        <w:rPr>
          <w:rFonts w:cstheme="minorHAnsi"/>
        </w:rPr>
        <w:br w:type="page"/>
      </w:r>
    </w:p>
    <w:p w14:paraId="431DC6BE" w14:textId="34F0982B" w:rsidR="00053175" w:rsidRDefault="00053175" w:rsidP="00AA7CBE">
      <w:pPr>
        <w:rPr>
          <w:rFonts w:cstheme="minorHAnsi"/>
        </w:rPr>
      </w:pPr>
      <w:r>
        <w:rPr>
          <w:rFonts w:cstheme="minorHAnsi"/>
        </w:rPr>
        <w:lastRenderedPageBreak/>
        <w:t xml:space="preserve">Table S4 - 3. </w:t>
      </w:r>
    </w:p>
    <w:p w14:paraId="2E2A4D3F" w14:textId="7888A359" w:rsidR="00AA7CBE" w:rsidRPr="00053175" w:rsidRDefault="00053175" w:rsidP="00AA7CBE">
      <w:pPr>
        <w:rPr>
          <w:rFonts w:cstheme="minorHAnsi"/>
          <w:i/>
        </w:rPr>
      </w:pPr>
      <w:r>
        <w:rPr>
          <w:rFonts w:cstheme="minorHAnsi"/>
          <w:i/>
        </w:rPr>
        <w:t>Model output for various imputation methods, model i</w:t>
      </w:r>
      <w:r w:rsidR="00AA7CBE" w:rsidRPr="00053175">
        <w:rPr>
          <w:rFonts w:cstheme="minorHAnsi"/>
          <w:i/>
        </w:rPr>
        <w:t>ncluding year as a moderator</w:t>
      </w:r>
      <w:r>
        <w:rPr>
          <w:rFonts w:cstheme="minorHAnsi"/>
          <w:i/>
        </w:rPr>
        <w:t xml:space="preserve">, random effects for area of research and </w:t>
      </w:r>
      <w:r w:rsidR="00137600">
        <w:rPr>
          <w:rFonts w:cstheme="minorHAnsi"/>
          <w:i/>
        </w:rPr>
        <w:t>study</w:t>
      </w:r>
      <w:r w:rsidR="007B1470">
        <w:rPr>
          <w:rFonts w:cstheme="minorHAnsi"/>
          <w:i/>
        </w:rPr>
        <w:t xml:space="preserve"> but not effect</w:t>
      </w:r>
      <w:r w:rsidR="00AA7CBE"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AA7CBE" w14:paraId="759F97B0" w14:textId="77777777" w:rsidTr="00C04A77">
        <w:trPr>
          <w:trHeight w:val="737"/>
        </w:trPr>
        <w:tc>
          <w:tcPr>
            <w:tcW w:w="3539" w:type="dxa"/>
            <w:vMerge w:val="restart"/>
            <w:tcBorders>
              <w:top w:val="single" w:sz="4" w:space="0" w:color="auto"/>
              <w:bottom w:val="nil"/>
            </w:tcBorders>
          </w:tcPr>
          <w:p w14:paraId="27E22F92" w14:textId="77777777" w:rsidR="00AA7CBE" w:rsidRDefault="00AA7CBE" w:rsidP="00C04A77">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2B47CB08" w14:textId="77777777" w:rsidR="00AA7CBE" w:rsidRDefault="00AA7CBE" w:rsidP="00C04A77">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7C44C752" w14:textId="77777777" w:rsidR="00AA7CBE" w:rsidRDefault="00AA7CBE" w:rsidP="00C04A77">
            <w:pPr>
              <w:spacing w:line="360" w:lineRule="auto"/>
              <w:jc w:val="center"/>
              <w:rPr>
                <w:rFonts w:cstheme="minorHAnsi"/>
              </w:rPr>
            </w:pPr>
            <w:r>
              <w:rPr>
                <w:rFonts w:cstheme="minorHAnsi"/>
              </w:rPr>
              <w:t>Estimated change in average power per year</w:t>
            </w:r>
          </w:p>
        </w:tc>
      </w:tr>
      <w:tr w:rsidR="00AA7CBE" w14:paraId="4EA365D6" w14:textId="77777777" w:rsidTr="00C04A77">
        <w:trPr>
          <w:trHeight w:val="736"/>
        </w:trPr>
        <w:tc>
          <w:tcPr>
            <w:tcW w:w="3539" w:type="dxa"/>
            <w:vMerge/>
            <w:tcBorders>
              <w:top w:val="nil"/>
              <w:bottom w:val="single" w:sz="4" w:space="0" w:color="auto"/>
            </w:tcBorders>
          </w:tcPr>
          <w:p w14:paraId="068B215E" w14:textId="77777777" w:rsidR="00AA7CBE" w:rsidRDefault="00AA7CBE" w:rsidP="00C04A77">
            <w:pPr>
              <w:spacing w:line="360" w:lineRule="auto"/>
              <w:rPr>
                <w:rFonts w:cstheme="minorHAnsi"/>
              </w:rPr>
            </w:pPr>
          </w:p>
        </w:tc>
        <w:tc>
          <w:tcPr>
            <w:tcW w:w="992" w:type="dxa"/>
            <w:tcBorders>
              <w:top w:val="single" w:sz="4" w:space="0" w:color="auto"/>
              <w:bottom w:val="single" w:sz="4" w:space="0" w:color="auto"/>
            </w:tcBorders>
          </w:tcPr>
          <w:p w14:paraId="228BD251"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6910259F" w14:textId="77777777" w:rsidR="00AA7CBE" w:rsidRDefault="00AA7CBE" w:rsidP="00C04A77">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2B802772" w14:textId="77777777" w:rsidR="00AA7CBE" w:rsidRDefault="00AA7CBE" w:rsidP="00C04A77">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6E75FC5B" w14:textId="77777777" w:rsidR="00AA7CBE" w:rsidRDefault="00AA7CBE" w:rsidP="00C04A77">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3F5F14E3" w14:textId="77777777" w:rsidR="00AA7CBE" w:rsidRDefault="00AA7CBE" w:rsidP="00C04A77">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3DB11C9C" w14:textId="77777777" w:rsidR="00AA7CBE" w:rsidRDefault="00AA7CBE" w:rsidP="00C04A77">
            <w:pPr>
              <w:spacing w:line="360" w:lineRule="auto"/>
              <w:jc w:val="center"/>
              <w:rPr>
                <w:rFonts w:cstheme="minorHAnsi"/>
              </w:rPr>
            </w:pPr>
            <w:r>
              <w:rPr>
                <w:rFonts w:cstheme="minorHAnsi"/>
              </w:rPr>
              <w:t>Large</w:t>
            </w:r>
          </w:p>
        </w:tc>
      </w:tr>
      <w:tr w:rsidR="009E7011" w14:paraId="6693B0B4" w14:textId="77777777" w:rsidTr="00C04A77">
        <w:tc>
          <w:tcPr>
            <w:tcW w:w="3539" w:type="dxa"/>
            <w:tcBorders>
              <w:top w:val="single" w:sz="4" w:space="0" w:color="auto"/>
            </w:tcBorders>
          </w:tcPr>
          <w:p w14:paraId="6D86A26C" w14:textId="731127C3" w:rsidR="009E7011" w:rsidRDefault="009E7011" w:rsidP="009E701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611207B6" w14:textId="4EC9F88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tcBorders>
              <w:top w:val="single" w:sz="4" w:space="0" w:color="auto"/>
            </w:tcBorders>
            <w:vAlign w:val="bottom"/>
          </w:tcPr>
          <w:p w14:paraId="0BBEC256" w14:textId="4F80C129" w:rsidR="009E7011" w:rsidRDefault="009E7011" w:rsidP="009E7011">
            <w:pPr>
              <w:spacing w:line="360" w:lineRule="auto"/>
              <w:rPr>
                <w:rFonts w:cstheme="minorHAnsi"/>
              </w:rPr>
            </w:pPr>
            <w:r>
              <w:rPr>
                <w:rFonts w:ascii="Calibri" w:hAnsi="Calibri" w:cs="Calibri"/>
                <w:color w:val="000000"/>
                <w:sz w:val="22"/>
                <w:szCs w:val="22"/>
              </w:rPr>
              <w:t>0.622</w:t>
            </w:r>
          </w:p>
        </w:tc>
        <w:tc>
          <w:tcPr>
            <w:tcW w:w="825" w:type="dxa"/>
            <w:tcBorders>
              <w:top w:val="single" w:sz="4" w:space="0" w:color="auto"/>
            </w:tcBorders>
            <w:vAlign w:val="bottom"/>
          </w:tcPr>
          <w:p w14:paraId="30322254" w14:textId="520CD207"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vAlign w:val="bottom"/>
          </w:tcPr>
          <w:p w14:paraId="0E5BB621" w14:textId="1750E896" w:rsidR="009E7011" w:rsidRDefault="009E7011" w:rsidP="009E7011">
            <w:pPr>
              <w:spacing w:line="360" w:lineRule="auto"/>
              <w:rPr>
                <w:rFonts w:cstheme="minorHAnsi"/>
              </w:rPr>
            </w:pPr>
            <w:r>
              <w:rPr>
                <w:rFonts w:ascii="Calibri" w:hAnsi="Calibri"/>
                <w:color w:val="000000"/>
                <w:sz w:val="22"/>
                <w:szCs w:val="22"/>
              </w:rPr>
              <w:t>-0.001</w:t>
            </w:r>
          </w:p>
        </w:tc>
        <w:tc>
          <w:tcPr>
            <w:tcW w:w="1160" w:type="dxa"/>
            <w:tcBorders>
              <w:top w:val="single" w:sz="4" w:space="0" w:color="auto"/>
            </w:tcBorders>
            <w:vAlign w:val="bottom"/>
          </w:tcPr>
          <w:p w14:paraId="6F66B9A5" w14:textId="1FE9E4D3" w:rsidR="009E7011" w:rsidRDefault="009E7011" w:rsidP="009E7011">
            <w:pPr>
              <w:spacing w:line="360" w:lineRule="auto"/>
              <w:rPr>
                <w:rFonts w:cstheme="minorHAnsi"/>
              </w:rPr>
            </w:pPr>
            <w:r>
              <w:rPr>
                <w:rFonts w:ascii="Calibri" w:hAnsi="Calibri"/>
                <w:color w:val="000000"/>
                <w:sz w:val="22"/>
                <w:szCs w:val="22"/>
              </w:rPr>
              <w:t>-0.002</w:t>
            </w:r>
          </w:p>
        </w:tc>
        <w:tc>
          <w:tcPr>
            <w:tcW w:w="921" w:type="dxa"/>
            <w:tcBorders>
              <w:top w:val="single" w:sz="4" w:space="0" w:color="auto"/>
            </w:tcBorders>
            <w:vAlign w:val="bottom"/>
          </w:tcPr>
          <w:p w14:paraId="52ECEED8" w14:textId="23406847" w:rsidR="009E7011" w:rsidRDefault="009E7011" w:rsidP="009E7011">
            <w:pPr>
              <w:spacing w:line="360" w:lineRule="auto"/>
              <w:rPr>
                <w:rFonts w:cstheme="minorHAnsi"/>
              </w:rPr>
            </w:pPr>
            <w:r>
              <w:rPr>
                <w:rFonts w:ascii="Calibri" w:hAnsi="Calibri"/>
                <w:color w:val="000000"/>
                <w:sz w:val="22"/>
                <w:szCs w:val="22"/>
              </w:rPr>
              <w:t>-0.001</w:t>
            </w:r>
          </w:p>
        </w:tc>
      </w:tr>
      <w:tr w:rsidR="009E7011" w14:paraId="33A47FBC" w14:textId="77777777" w:rsidTr="00C04A77">
        <w:tc>
          <w:tcPr>
            <w:tcW w:w="3539" w:type="dxa"/>
          </w:tcPr>
          <w:p w14:paraId="4AEEDA3B" w14:textId="77777777" w:rsidR="009E7011" w:rsidRPr="001D5510" w:rsidRDefault="009E7011" w:rsidP="009E701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4836F867" w14:textId="4BF3F0CF"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7FE461A1" w14:textId="3E23B847" w:rsidR="009E7011" w:rsidRDefault="009E7011" w:rsidP="009E7011">
            <w:pPr>
              <w:spacing w:line="360" w:lineRule="auto"/>
              <w:rPr>
                <w:rFonts w:cstheme="minorHAnsi"/>
              </w:rPr>
            </w:pPr>
            <w:r>
              <w:rPr>
                <w:rFonts w:ascii="Calibri" w:hAnsi="Calibri" w:cs="Calibri"/>
                <w:color w:val="000000"/>
                <w:sz w:val="22"/>
                <w:szCs w:val="22"/>
              </w:rPr>
              <w:t>0.624</w:t>
            </w:r>
          </w:p>
        </w:tc>
        <w:tc>
          <w:tcPr>
            <w:tcW w:w="825" w:type="dxa"/>
            <w:vAlign w:val="bottom"/>
          </w:tcPr>
          <w:p w14:paraId="77825200" w14:textId="10F98AAE" w:rsidR="009E7011" w:rsidRDefault="009E7011" w:rsidP="009E7011">
            <w:pPr>
              <w:spacing w:line="360" w:lineRule="auto"/>
              <w:rPr>
                <w:rFonts w:cstheme="minorHAnsi"/>
              </w:rPr>
            </w:pPr>
            <w:r>
              <w:rPr>
                <w:rFonts w:ascii="Calibri" w:hAnsi="Calibri" w:cs="Calibri"/>
                <w:color w:val="000000"/>
                <w:sz w:val="22"/>
                <w:szCs w:val="22"/>
              </w:rPr>
              <w:t>0.84</w:t>
            </w:r>
          </w:p>
        </w:tc>
        <w:tc>
          <w:tcPr>
            <w:tcW w:w="1037" w:type="dxa"/>
            <w:vAlign w:val="bottom"/>
          </w:tcPr>
          <w:p w14:paraId="5D90B539" w14:textId="55525047"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138522DA" w14:textId="67BF811B"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7596C22F" w14:textId="41478D04" w:rsidR="009E7011" w:rsidRDefault="009E7011" w:rsidP="009E7011">
            <w:pPr>
              <w:spacing w:line="360" w:lineRule="auto"/>
              <w:rPr>
                <w:rFonts w:cstheme="minorHAnsi"/>
              </w:rPr>
            </w:pPr>
            <w:r>
              <w:rPr>
                <w:rFonts w:ascii="Calibri" w:hAnsi="Calibri"/>
                <w:color w:val="000000"/>
                <w:sz w:val="22"/>
                <w:szCs w:val="22"/>
              </w:rPr>
              <w:t>-0.003</w:t>
            </w:r>
          </w:p>
        </w:tc>
      </w:tr>
      <w:tr w:rsidR="009E7011" w14:paraId="67DABDF5" w14:textId="77777777" w:rsidTr="00C04A77">
        <w:tc>
          <w:tcPr>
            <w:tcW w:w="3539" w:type="dxa"/>
          </w:tcPr>
          <w:p w14:paraId="48C5101C" w14:textId="77777777" w:rsidR="009E7011" w:rsidRDefault="009E7011" w:rsidP="009E7011">
            <w:pPr>
              <w:spacing w:line="360" w:lineRule="auto"/>
              <w:rPr>
                <w:rFonts w:cstheme="minorHAnsi"/>
              </w:rPr>
            </w:pPr>
            <w:r>
              <w:rPr>
                <w:rFonts w:cstheme="minorHAnsi"/>
              </w:rPr>
              <w:t>No values estimated or imputed</w:t>
            </w:r>
          </w:p>
        </w:tc>
        <w:tc>
          <w:tcPr>
            <w:tcW w:w="992" w:type="dxa"/>
            <w:vAlign w:val="bottom"/>
          </w:tcPr>
          <w:p w14:paraId="4B07E095" w14:textId="4925D4EA" w:rsidR="009E7011" w:rsidRDefault="009E7011" w:rsidP="009E7011">
            <w:pPr>
              <w:spacing w:line="360" w:lineRule="auto"/>
              <w:rPr>
                <w:rFonts w:cstheme="minorHAnsi"/>
              </w:rPr>
            </w:pPr>
            <w:r>
              <w:rPr>
                <w:rFonts w:ascii="Calibri" w:hAnsi="Calibri" w:cs="Calibri"/>
                <w:color w:val="000000"/>
                <w:sz w:val="22"/>
                <w:szCs w:val="22"/>
              </w:rPr>
              <w:t>0.23</w:t>
            </w:r>
          </w:p>
        </w:tc>
        <w:tc>
          <w:tcPr>
            <w:tcW w:w="1160" w:type="dxa"/>
            <w:vAlign w:val="bottom"/>
          </w:tcPr>
          <w:p w14:paraId="083F88E0" w14:textId="5EF9C6B7" w:rsidR="009E7011" w:rsidRDefault="009E7011" w:rsidP="009E7011">
            <w:pPr>
              <w:spacing w:line="360" w:lineRule="auto"/>
              <w:rPr>
                <w:rFonts w:cstheme="minorHAnsi"/>
              </w:rPr>
            </w:pPr>
            <w:r>
              <w:rPr>
                <w:rFonts w:ascii="Calibri" w:hAnsi="Calibri" w:cs="Calibri"/>
                <w:color w:val="000000"/>
                <w:sz w:val="22"/>
                <w:szCs w:val="22"/>
              </w:rPr>
              <w:t>0.582</w:t>
            </w:r>
          </w:p>
        </w:tc>
        <w:tc>
          <w:tcPr>
            <w:tcW w:w="825" w:type="dxa"/>
            <w:vAlign w:val="bottom"/>
          </w:tcPr>
          <w:p w14:paraId="0872BD90" w14:textId="415EB7DB" w:rsidR="009E7011" w:rsidRDefault="009E7011" w:rsidP="009E7011">
            <w:pPr>
              <w:spacing w:line="360" w:lineRule="auto"/>
              <w:rPr>
                <w:rFonts w:cstheme="minorHAnsi"/>
              </w:rPr>
            </w:pPr>
            <w:r>
              <w:rPr>
                <w:rFonts w:ascii="Calibri" w:hAnsi="Calibri" w:cs="Calibri"/>
                <w:color w:val="000000"/>
                <w:sz w:val="22"/>
                <w:szCs w:val="22"/>
              </w:rPr>
              <w:t>0.819</w:t>
            </w:r>
          </w:p>
        </w:tc>
        <w:tc>
          <w:tcPr>
            <w:tcW w:w="1037" w:type="dxa"/>
            <w:vAlign w:val="bottom"/>
          </w:tcPr>
          <w:p w14:paraId="34DEFC07" w14:textId="62200F32" w:rsidR="009E7011" w:rsidRDefault="009E7011" w:rsidP="009E7011">
            <w:pPr>
              <w:spacing w:line="360" w:lineRule="auto"/>
              <w:rPr>
                <w:rFonts w:cstheme="minorHAnsi"/>
              </w:rPr>
            </w:pPr>
            <w:r>
              <w:rPr>
                <w:rFonts w:ascii="Calibri" w:hAnsi="Calibri"/>
                <w:color w:val="000000"/>
                <w:sz w:val="22"/>
                <w:szCs w:val="22"/>
              </w:rPr>
              <w:t>-0.002</w:t>
            </w:r>
          </w:p>
        </w:tc>
        <w:tc>
          <w:tcPr>
            <w:tcW w:w="1160" w:type="dxa"/>
            <w:vAlign w:val="bottom"/>
          </w:tcPr>
          <w:p w14:paraId="697773A7" w14:textId="0A449BF2" w:rsidR="009E7011" w:rsidRDefault="009E7011" w:rsidP="009E7011">
            <w:pPr>
              <w:spacing w:line="360" w:lineRule="auto"/>
              <w:rPr>
                <w:rFonts w:cstheme="minorHAnsi"/>
              </w:rPr>
            </w:pPr>
            <w:r>
              <w:rPr>
                <w:rFonts w:ascii="Calibri" w:hAnsi="Calibri"/>
                <w:color w:val="000000"/>
                <w:sz w:val="22"/>
                <w:szCs w:val="22"/>
              </w:rPr>
              <w:t>-0.003</w:t>
            </w:r>
          </w:p>
        </w:tc>
        <w:tc>
          <w:tcPr>
            <w:tcW w:w="921" w:type="dxa"/>
            <w:vAlign w:val="bottom"/>
          </w:tcPr>
          <w:p w14:paraId="269CC914" w14:textId="34B29229" w:rsidR="009E7011" w:rsidRDefault="009E7011" w:rsidP="009E7011">
            <w:pPr>
              <w:spacing w:line="360" w:lineRule="auto"/>
              <w:rPr>
                <w:rFonts w:cstheme="minorHAnsi"/>
              </w:rPr>
            </w:pPr>
            <w:r>
              <w:rPr>
                <w:rFonts w:ascii="Calibri" w:hAnsi="Calibri"/>
                <w:color w:val="000000"/>
                <w:sz w:val="22"/>
                <w:szCs w:val="22"/>
              </w:rPr>
              <w:t>-0.002</w:t>
            </w:r>
          </w:p>
        </w:tc>
      </w:tr>
      <w:tr w:rsidR="009E7011" w14:paraId="12CD2424" w14:textId="77777777" w:rsidTr="00C04A77">
        <w:tc>
          <w:tcPr>
            <w:tcW w:w="3539" w:type="dxa"/>
          </w:tcPr>
          <w:p w14:paraId="4DB65AF6" w14:textId="77777777" w:rsidR="009E7011" w:rsidRDefault="009E7011" w:rsidP="009E7011">
            <w:pPr>
              <w:spacing w:line="360" w:lineRule="auto"/>
              <w:rPr>
                <w:rFonts w:cstheme="minorHAnsi"/>
              </w:rPr>
            </w:pPr>
            <w:r>
              <w:rPr>
                <w:rFonts w:cstheme="minorHAnsi"/>
              </w:rPr>
              <w:t>Maximum variance imputation</w:t>
            </w:r>
          </w:p>
        </w:tc>
        <w:tc>
          <w:tcPr>
            <w:tcW w:w="992" w:type="dxa"/>
            <w:vAlign w:val="bottom"/>
          </w:tcPr>
          <w:p w14:paraId="67CC6BFA" w14:textId="21B69EED"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28574324" w14:textId="26188315" w:rsidR="009E7011" w:rsidRDefault="009E7011" w:rsidP="009E7011">
            <w:pPr>
              <w:spacing w:line="360" w:lineRule="auto"/>
              <w:rPr>
                <w:rFonts w:cstheme="minorHAnsi"/>
              </w:rPr>
            </w:pPr>
            <w:r>
              <w:rPr>
                <w:rFonts w:ascii="Calibri" w:hAnsi="Calibri" w:cs="Calibri"/>
                <w:color w:val="000000"/>
                <w:sz w:val="22"/>
                <w:szCs w:val="22"/>
              </w:rPr>
              <w:t>0.621</w:t>
            </w:r>
          </w:p>
        </w:tc>
        <w:tc>
          <w:tcPr>
            <w:tcW w:w="825" w:type="dxa"/>
            <w:vAlign w:val="bottom"/>
          </w:tcPr>
          <w:p w14:paraId="36B79671" w14:textId="0B460BF7" w:rsidR="009E7011" w:rsidRDefault="009E7011" w:rsidP="009E7011">
            <w:pPr>
              <w:spacing w:line="360" w:lineRule="auto"/>
              <w:rPr>
                <w:rFonts w:cstheme="minorHAnsi"/>
              </w:rPr>
            </w:pPr>
            <w:r>
              <w:rPr>
                <w:rFonts w:ascii="Calibri" w:hAnsi="Calibri" w:cs="Calibri"/>
                <w:color w:val="000000"/>
                <w:sz w:val="22"/>
                <w:szCs w:val="22"/>
              </w:rPr>
              <w:t>0.796</w:t>
            </w:r>
          </w:p>
        </w:tc>
        <w:tc>
          <w:tcPr>
            <w:tcW w:w="1037" w:type="dxa"/>
            <w:vAlign w:val="bottom"/>
          </w:tcPr>
          <w:p w14:paraId="3C134923" w14:textId="5E10336A"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4AE9A69F" w14:textId="19F391F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00A9F29D" w14:textId="66CD6573" w:rsidR="009E7011" w:rsidRDefault="009E7011" w:rsidP="009E7011">
            <w:pPr>
              <w:spacing w:line="360" w:lineRule="auto"/>
              <w:rPr>
                <w:rFonts w:cstheme="minorHAnsi"/>
              </w:rPr>
            </w:pPr>
            <w:r>
              <w:rPr>
                <w:rFonts w:ascii="Calibri" w:hAnsi="Calibri"/>
                <w:color w:val="000000"/>
                <w:sz w:val="22"/>
                <w:szCs w:val="22"/>
              </w:rPr>
              <w:t>-0.001</w:t>
            </w:r>
          </w:p>
        </w:tc>
      </w:tr>
      <w:tr w:rsidR="009E7011" w14:paraId="1555DC15" w14:textId="77777777" w:rsidTr="00C04A77">
        <w:tc>
          <w:tcPr>
            <w:tcW w:w="3539" w:type="dxa"/>
          </w:tcPr>
          <w:p w14:paraId="62F027E8" w14:textId="77777777" w:rsidR="009E7011" w:rsidRDefault="009E7011" w:rsidP="009E7011">
            <w:pPr>
              <w:spacing w:line="360" w:lineRule="auto"/>
              <w:rPr>
                <w:rFonts w:cstheme="minorHAnsi"/>
              </w:rPr>
            </w:pPr>
            <w:r>
              <w:rPr>
                <w:rFonts w:cstheme="minorHAnsi"/>
              </w:rPr>
              <w:t>Minimum variance imputation</w:t>
            </w:r>
          </w:p>
        </w:tc>
        <w:tc>
          <w:tcPr>
            <w:tcW w:w="992" w:type="dxa"/>
            <w:vAlign w:val="bottom"/>
          </w:tcPr>
          <w:p w14:paraId="3237E8C7" w14:textId="54EC5321" w:rsidR="009E7011" w:rsidRDefault="009E7011" w:rsidP="009E7011">
            <w:pPr>
              <w:spacing w:line="360" w:lineRule="auto"/>
              <w:rPr>
                <w:rFonts w:cstheme="minorHAnsi"/>
              </w:rPr>
            </w:pPr>
            <w:r>
              <w:rPr>
                <w:rFonts w:ascii="Calibri" w:hAnsi="Calibri" w:cs="Calibri"/>
                <w:color w:val="000000"/>
                <w:sz w:val="22"/>
                <w:szCs w:val="22"/>
              </w:rPr>
              <w:t>0.232</w:t>
            </w:r>
          </w:p>
        </w:tc>
        <w:tc>
          <w:tcPr>
            <w:tcW w:w="1160" w:type="dxa"/>
            <w:vAlign w:val="bottom"/>
          </w:tcPr>
          <w:p w14:paraId="25E9F542" w14:textId="0EB88B87"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1B72AC16" w14:textId="208BD687" w:rsidR="009E7011" w:rsidRDefault="009E7011" w:rsidP="009E7011">
            <w:pPr>
              <w:spacing w:line="360" w:lineRule="auto"/>
              <w:rPr>
                <w:rFonts w:cstheme="minorHAnsi"/>
              </w:rPr>
            </w:pPr>
            <w:r>
              <w:rPr>
                <w:rFonts w:ascii="Calibri" w:hAnsi="Calibri" w:cs="Calibri"/>
                <w:color w:val="000000"/>
                <w:sz w:val="22"/>
                <w:szCs w:val="22"/>
              </w:rPr>
              <w:t>0.798</w:t>
            </w:r>
          </w:p>
        </w:tc>
        <w:tc>
          <w:tcPr>
            <w:tcW w:w="1037" w:type="dxa"/>
            <w:vAlign w:val="bottom"/>
          </w:tcPr>
          <w:p w14:paraId="194089EF" w14:textId="15B4D74E"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5BF8434E" w14:textId="62867915"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5E3AEAFD" w14:textId="253B8816" w:rsidR="009E7011" w:rsidRDefault="009E7011" w:rsidP="009E7011">
            <w:pPr>
              <w:spacing w:line="360" w:lineRule="auto"/>
              <w:rPr>
                <w:rFonts w:cstheme="minorHAnsi"/>
              </w:rPr>
            </w:pPr>
            <w:r>
              <w:rPr>
                <w:rFonts w:ascii="Calibri" w:hAnsi="Calibri"/>
                <w:color w:val="000000"/>
                <w:sz w:val="22"/>
                <w:szCs w:val="22"/>
              </w:rPr>
              <w:t>-0.001</w:t>
            </w:r>
          </w:p>
        </w:tc>
      </w:tr>
      <w:tr w:rsidR="009E7011" w14:paraId="13B9A215" w14:textId="77777777" w:rsidTr="00C04A77">
        <w:tc>
          <w:tcPr>
            <w:tcW w:w="3539" w:type="dxa"/>
          </w:tcPr>
          <w:p w14:paraId="19E8C1E3" w14:textId="77777777" w:rsidR="009E7011" w:rsidRDefault="009E7011" w:rsidP="009E7011">
            <w:pPr>
              <w:spacing w:line="360" w:lineRule="auto"/>
              <w:rPr>
                <w:rFonts w:cstheme="minorHAnsi"/>
              </w:rPr>
            </w:pPr>
            <w:r>
              <w:rPr>
                <w:rFonts w:cstheme="minorHAnsi"/>
              </w:rPr>
              <w:t>Median variance imputation</w:t>
            </w:r>
          </w:p>
        </w:tc>
        <w:tc>
          <w:tcPr>
            <w:tcW w:w="992" w:type="dxa"/>
            <w:vAlign w:val="bottom"/>
          </w:tcPr>
          <w:p w14:paraId="1162D40B" w14:textId="2893C0F3" w:rsidR="009E7011" w:rsidRDefault="009E7011" w:rsidP="009E7011">
            <w:pPr>
              <w:spacing w:line="360" w:lineRule="auto"/>
              <w:rPr>
                <w:rFonts w:cstheme="minorHAnsi"/>
              </w:rPr>
            </w:pPr>
            <w:r>
              <w:rPr>
                <w:rFonts w:ascii="Calibri" w:hAnsi="Calibri" w:cs="Calibri"/>
                <w:color w:val="000000"/>
                <w:sz w:val="22"/>
                <w:szCs w:val="22"/>
              </w:rPr>
              <w:t>0.231</w:t>
            </w:r>
          </w:p>
        </w:tc>
        <w:tc>
          <w:tcPr>
            <w:tcW w:w="1160" w:type="dxa"/>
            <w:vAlign w:val="bottom"/>
          </w:tcPr>
          <w:p w14:paraId="176D74C7" w14:textId="5D1A4B89" w:rsidR="009E7011" w:rsidRDefault="009E7011" w:rsidP="009E7011">
            <w:pPr>
              <w:spacing w:line="360" w:lineRule="auto"/>
              <w:rPr>
                <w:rFonts w:cstheme="minorHAnsi"/>
              </w:rPr>
            </w:pPr>
            <w:r>
              <w:rPr>
                <w:rFonts w:ascii="Calibri" w:hAnsi="Calibri" w:cs="Calibri"/>
                <w:color w:val="000000"/>
                <w:sz w:val="22"/>
                <w:szCs w:val="22"/>
              </w:rPr>
              <w:t>0.623</w:t>
            </w:r>
          </w:p>
        </w:tc>
        <w:tc>
          <w:tcPr>
            <w:tcW w:w="825" w:type="dxa"/>
            <w:vAlign w:val="bottom"/>
          </w:tcPr>
          <w:p w14:paraId="5D25B468" w14:textId="4DC9E0C6" w:rsidR="009E7011" w:rsidRDefault="009E7011" w:rsidP="009E7011">
            <w:pPr>
              <w:spacing w:line="360" w:lineRule="auto"/>
              <w:rPr>
                <w:rFonts w:cstheme="minorHAnsi"/>
              </w:rPr>
            </w:pPr>
            <w:r>
              <w:rPr>
                <w:rFonts w:ascii="Calibri" w:hAnsi="Calibri" w:cs="Calibri"/>
                <w:color w:val="000000"/>
                <w:sz w:val="22"/>
                <w:szCs w:val="22"/>
              </w:rPr>
              <w:t>0.797</w:t>
            </w:r>
          </w:p>
        </w:tc>
        <w:tc>
          <w:tcPr>
            <w:tcW w:w="1037" w:type="dxa"/>
            <w:vAlign w:val="bottom"/>
          </w:tcPr>
          <w:p w14:paraId="0A86E9E1" w14:textId="0771EEC0" w:rsidR="009E7011" w:rsidRDefault="009E7011" w:rsidP="009E7011">
            <w:pPr>
              <w:spacing w:line="360" w:lineRule="auto"/>
              <w:rPr>
                <w:rFonts w:cstheme="minorHAnsi"/>
              </w:rPr>
            </w:pPr>
            <w:r>
              <w:rPr>
                <w:rFonts w:ascii="Calibri" w:hAnsi="Calibri"/>
                <w:color w:val="000000"/>
                <w:sz w:val="22"/>
                <w:szCs w:val="22"/>
              </w:rPr>
              <w:t>-0.001</w:t>
            </w:r>
          </w:p>
        </w:tc>
        <w:tc>
          <w:tcPr>
            <w:tcW w:w="1160" w:type="dxa"/>
            <w:vAlign w:val="bottom"/>
          </w:tcPr>
          <w:p w14:paraId="74C70605" w14:textId="3B11217D" w:rsidR="009E7011" w:rsidRDefault="009E7011" w:rsidP="009E7011">
            <w:pPr>
              <w:spacing w:line="360" w:lineRule="auto"/>
              <w:rPr>
                <w:rFonts w:cstheme="minorHAnsi"/>
              </w:rPr>
            </w:pPr>
            <w:r>
              <w:rPr>
                <w:rFonts w:ascii="Calibri" w:hAnsi="Calibri"/>
                <w:color w:val="000000"/>
                <w:sz w:val="22"/>
                <w:szCs w:val="22"/>
              </w:rPr>
              <w:t>-0.002</w:t>
            </w:r>
          </w:p>
        </w:tc>
        <w:tc>
          <w:tcPr>
            <w:tcW w:w="921" w:type="dxa"/>
            <w:vAlign w:val="bottom"/>
          </w:tcPr>
          <w:p w14:paraId="123EF13E" w14:textId="787526AD" w:rsidR="009E7011" w:rsidRDefault="009E7011" w:rsidP="009E7011">
            <w:pPr>
              <w:spacing w:line="360" w:lineRule="auto"/>
              <w:rPr>
                <w:rFonts w:cstheme="minorHAnsi"/>
              </w:rPr>
            </w:pPr>
            <w:r>
              <w:rPr>
                <w:rFonts w:ascii="Calibri" w:hAnsi="Calibri"/>
                <w:color w:val="000000"/>
                <w:sz w:val="22"/>
                <w:szCs w:val="22"/>
              </w:rPr>
              <w:t>-0.001</w:t>
            </w:r>
          </w:p>
        </w:tc>
      </w:tr>
    </w:tbl>
    <w:p w14:paraId="6D40ECB8" w14:textId="21F6A59F" w:rsidR="00593B7F" w:rsidRPr="004169AE" w:rsidRDefault="004169AE" w:rsidP="00D21675">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46874122" w14:textId="1A0EEBA2" w:rsidR="00F91A8D" w:rsidRDefault="00F91A8D" w:rsidP="00F91A8D">
      <w:pPr>
        <w:spacing w:line="360" w:lineRule="auto"/>
        <w:rPr>
          <w:rFonts w:cstheme="minorHAnsi"/>
          <w:b/>
        </w:rPr>
      </w:pPr>
    </w:p>
    <w:p w14:paraId="0717961F" w14:textId="76609B92" w:rsidR="007B7271" w:rsidRDefault="007B7271" w:rsidP="007B7271">
      <w:pPr>
        <w:rPr>
          <w:rFonts w:cstheme="minorHAnsi"/>
        </w:rPr>
      </w:pPr>
      <w:r>
        <w:rPr>
          <w:rFonts w:cstheme="minorHAnsi"/>
        </w:rPr>
        <w:t xml:space="preserve">Table S4 - 4. </w:t>
      </w:r>
    </w:p>
    <w:p w14:paraId="2EE6E713" w14:textId="2EE413DE" w:rsidR="007B7271" w:rsidRPr="00053175" w:rsidRDefault="007B7271" w:rsidP="007B7271">
      <w:pPr>
        <w:rPr>
          <w:rFonts w:cstheme="minorHAnsi"/>
          <w:i/>
        </w:rPr>
      </w:pPr>
      <w:r>
        <w:rPr>
          <w:rFonts w:cstheme="minorHAnsi"/>
          <w:i/>
        </w:rPr>
        <w:t>Model output for various imputation methods, model i</w:t>
      </w:r>
      <w:r w:rsidRPr="00053175">
        <w:rPr>
          <w:rFonts w:cstheme="minorHAnsi"/>
          <w:i/>
        </w:rPr>
        <w:t>ncluding year as a moderator</w:t>
      </w:r>
      <w:r>
        <w:rPr>
          <w:rFonts w:cstheme="minorHAnsi"/>
          <w:i/>
        </w:rPr>
        <w:t xml:space="preserve">, random effects for area of research and study and </w:t>
      </w:r>
      <w:r w:rsidR="004D0511">
        <w:rPr>
          <w:rFonts w:cstheme="minorHAnsi"/>
          <w:i/>
        </w:rPr>
        <w:t>estimate level</w:t>
      </w:r>
      <w:r>
        <w:rPr>
          <w:rFonts w:cstheme="minorHAnsi"/>
          <w:i/>
        </w:rPr>
        <w:t xml:space="preserve"> (i.e., at the lowest level)</w:t>
      </w:r>
      <w:r w:rsidRPr="00053175">
        <w:rPr>
          <w:rFonts w:cstheme="minorHAnsi"/>
          <w:i/>
        </w:rPr>
        <w:t>.</w:t>
      </w:r>
    </w:p>
    <w:tbl>
      <w:tblPr>
        <w:tblStyle w:val="TableGrid"/>
        <w:tblW w:w="96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gridCol w:w="992"/>
        <w:gridCol w:w="1160"/>
        <w:gridCol w:w="825"/>
        <w:gridCol w:w="1037"/>
        <w:gridCol w:w="1160"/>
        <w:gridCol w:w="921"/>
      </w:tblGrid>
      <w:tr w:rsidR="007B7271" w14:paraId="5E49F04F" w14:textId="77777777" w:rsidTr="00526A43">
        <w:trPr>
          <w:trHeight w:val="737"/>
        </w:trPr>
        <w:tc>
          <w:tcPr>
            <w:tcW w:w="3539" w:type="dxa"/>
            <w:vMerge w:val="restart"/>
            <w:tcBorders>
              <w:top w:val="single" w:sz="4" w:space="0" w:color="auto"/>
              <w:bottom w:val="nil"/>
            </w:tcBorders>
          </w:tcPr>
          <w:p w14:paraId="6B3B8623" w14:textId="77777777" w:rsidR="007B7271" w:rsidRDefault="007B7271" w:rsidP="00526A43">
            <w:pPr>
              <w:spacing w:line="360" w:lineRule="auto"/>
              <w:rPr>
                <w:rFonts w:cstheme="minorHAnsi"/>
              </w:rPr>
            </w:pPr>
            <w:r>
              <w:rPr>
                <w:rFonts w:cstheme="minorHAnsi"/>
              </w:rPr>
              <w:t>Analysis type</w:t>
            </w:r>
          </w:p>
        </w:tc>
        <w:tc>
          <w:tcPr>
            <w:tcW w:w="2977" w:type="dxa"/>
            <w:gridSpan w:val="3"/>
            <w:tcBorders>
              <w:top w:val="single" w:sz="4" w:space="0" w:color="auto"/>
              <w:bottom w:val="single" w:sz="4" w:space="0" w:color="auto"/>
            </w:tcBorders>
          </w:tcPr>
          <w:p w14:paraId="6595DC6E" w14:textId="77777777" w:rsidR="007B7271" w:rsidRDefault="007B7271" w:rsidP="00526A43">
            <w:pPr>
              <w:spacing w:line="360" w:lineRule="auto"/>
              <w:jc w:val="center"/>
              <w:rPr>
                <w:rFonts w:cstheme="minorHAnsi"/>
              </w:rPr>
            </w:pPr>
            <w:r>
              <w:rPr>
                <w:rFonts w:cstheme="minorHAnsi"/>
              </w:rPr>
              <w:t xml:space="preserve">Mean Power </w:t>
            </w:r>
          </w:p>
        </w:tc>
        <w:tc>
          <w:tcPr>
            <w:tcW w:w="3118" w:type="dxa"/>
            <w:gridSpan w:val="3"/>
            <w:tcBorders>
              <w:top w:val="single" w:sz="4" w:space="0" w:color="auto"/>
              <w:bottom w:val="single" w:sz="4" w:space="0" w:color="auto"/>
            </w:tcBorders>
          </w:tcPr>
          <w:p w14:paraId="41366192" w14:textId="77777777" w:rsidR="007B7271" w:rsidRDefault="007B7271" w:rsidP="00526A43">
            <w:pPr>
              <w:spacing w:line="360" w:lineRule="auto"/>
              <w:jc w:val="center"/>
              <w:rPr>
                <w:rFonts w:cstheme="minorHAnsi"/>
              </w:rPr>
            </w:pPr>
            <w:r>
              <w:rPr>
                <w:rFonts w:cstheme="minorHAnsi"/>
              </w:rPr>
              <w:t>Estimated change in average power per year</w:t>
            </w:r>
          </w:p>
        </w:tc>
      </w:tr>
      <w:tr w:rsidR="007B7271" w14:paraId="7347D76B" w14:textId="77777777" w:rsidTr="00526A43">
        <w:trPr>
          <w:trHeight w:val="736"/>
        </w:trPr>
        <w:tc>
          <w:tcPr>
            <w:tcW w:w="3539" w:type="dxa"/>
            <w:vMerge/>
            <w:tcBorders>
              <w:top w:val="nil"/>
              <w:bottom w:val="single" w:sz="4" w:space="0" w:color="auto"/>
            </w:tcBorders>
          </w:tcPr>
          <w:p w14:paraId="5594F179" w14:textId="77777777" w:rsidR="007B7271" w:rsidRDefault="007B7271" w:rsidP="00526A43">
            <w:pPr>
              <w:spacing w:line="360" w:lineRule="auto"/>
              <w:rPr>
                <w:rFonts w:cstheme="minorHAnsi"/>
              </w:rPr>
            </w:pPr>
          </w:p>
        </w:tc>
        <w:tc>
          <w:tcPr>
            <w:tcW w:w="992" w:type="dxa"/>
            <w:tcBorders>
              <w:top w:val="single" w:sz="4" w:space="0" w:color="auto"/>
              <w:bottom w:val="single" w:sz="4" w:space="0" w:color="auto"/>
            </w:tcBorders>
          </w:tcPr>
          <w:p w14:paraId="4E008294"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049E3685" w14:textId="77777777" w:rsidR="007B7271" w:rsidRDefault="007B7271" w:rsidP="00526A43">
            <w:pPr>
              <w:spacing w:line="360" w:lineRule="auto"/>
              <w:jc w:val="center"/>
              <w:rPr>
                <w:rFonts w:cstheme="minorHAnsi"/>
              </w:rPr>
            </w:pPr>
            <w:r>
              <w:rPr>
                <w:rFonts w:cstheme="minorHAnsi"/>
              </w:rPr>
              <w:t>Medium</w:t>
            </w:r>
          </w:p>
        </w:tc>
        <w:tc>
          <w:tcPr>
            <w:tcW w:w="825" w:type="dxa"/>
            <w:tcBorders>
              <w:top w:val="single" w:sz="4" w:space="0" w:color="auto"/>
              <w:bottom w:val="single" w:sz="4" w:space="0" w:color="auto"/>
            </w:tcBorders>
          </w:tcPr>
          <w:p w14:paraId="449E3C1F" w14:textId="77777777" w:rsidR="007B7271" w:rsidRDefault="007B7271" w:rsidP="00526A43">
            <w:pPr>
              <w:spacing w:line="360" w:lineRule="auto"/>
              <w:jc w:val="center"/>
              <w:rPr>
                <w:rFonts w:cstheme="minorHAnsi"/>
              </w:rPr>
            </w:pPr>
            <w:r>
              <w:rPr>
                <w:rFonts w:cstheme="minorHAnsi"/>
              </w:rPr>
              <w:t>Large</w:t>
            </w:r>
          </w:p>
        </w:tc>
        <w:tc>
          <w:tcPr>
            <w:tcW w:w="1037" w:type="dxa"/>
            <w:tcBorders>
              <w:top w:val="single" w:sz="4" w:space="0" w:color="auto"/>
              <w:bottom w:val="single" w:sz="4" w:space="0" w:color="auto"/>
            </w:tcBorders>
          </w:tcPr>
          <w:p w14:paraId="057546C2" w14:textId="77777777" w:rsidR="007B7271" w:rsidRDefault="007B7271" w:rsidP="00526A43">
            <w:pPr>
              <w:spacing w:line="360" w:lineRule="auto"/>
              <w:jc w:val="center"/>
              <w:rPr>
                <w:rFonts w:cstheme="minorHAnsi"/>
              </w:rPr>
            </w:pPr>
            <w:r>
              <w:rPr>
                <w:rFonts w:cstheme="minorHAnsi"/>
              </w:rPr>
              <w:t>Small</w:t>
            </w:r>
          </w:p>
        </w:tc>
        <w:tc>
          <w:tcPr>
            <w:tcW w:w="1160" w:type="dxa"/>
            <w:tcBorders>
              <w:top w:val="single" w:sz="4" w:space="0" w:color="auto"/>
              <w:bottom w:val="single" w:sz="4" w:space="0" w:color="auto"/>
            </w:tcBorders>
          </w:tcPr>
          <w:p w14:paraId="7F283D9D" w14:textId="77777777" w:rsidR="007B7271" w:rsidRDefault="007B7271" w:rsidP="00526A43">
            <w:pPr>
              <w:spacing w:line="360" w:lineRule="auto"/>
              <w:jc w:val="center"/>
              <w:rPr>
                <w:rFonts w:cstheme="minorHAnsi"/>
              </w:rPr>
            </w:pPr>
            <w:r>
              <w:rPr>
                <w:rFonts w:cstheme="minorHAnsi"/>
              </w:rPr>
              <w:t>Medium</w:t>
            </w:r>
          </w:p>
        </w:tc>
        <w:tc>
          <w:tcPr>
            <w:tcW w:w="921" w:type="dxa"/>
            <w:tcBorders>
              <w:top w:val="single" w:sz="4" w:space="0" w:color="auto"/>
              <w:bottom w:val="single" w:sz="4" w:space="0" w:color="auto"/>
            </w:tcBorders>
          </w:tcPr>
          <w:p w14:paraId="45D0B8A1" w14:textId="77777777" w:rsidR="007B7271" w:rsidRDefault="007B7271" w:rsidP="00526A43">
            <w:pPr>
              <w:spacing w:line="360" w:lineRule="auto"/>
              <w:jc w:val="center"/>
              <w:rPr>
                <w:rFonts w:cstheme="minorHAnsi"/>
              </w:rPr>
            </w:pPr>
            <w:r>
              <w:rPr>
                <w:rFonts w:cstheme="minorHAnsi"/>
              </w:rPr>
              <w:t>Large</w:t>
            </w:r>
          </w:p>
        </w:tc>
      </w:tr>
      <w:tr w:rsidR="00052C31" w14:paraId="41B775D0" w14:textId="77777777" w:rsidTr="00526A43">
        <w:trPr>
          <w:trHeight w:val="343"/>
        </w:trPr>
        <w:tc>
          <w:tcPr>
            <w:tcW w:w="3539" w:type="dxa"/>
            <w:tcBorders>
              <w:top w:val="single" w:sz="4" w:space="0" w:color="auto"/>
            </w:tcBorders>
          </w:tcPr>
          <w:p w14:paraId="26202965" w14:textId="77777777" w:rsidR="00052C31" w:rsidRDefault="00052C31" w:rsidP="00052C31">
            <w:pPr>
              <w:spacing w:line="360" w:lineRule="auto"/>
              <w:rPr>
                <w:rFonts w:cstheme="minorHAnsi"/>
              </w:rPr>
            </w:pPr>
            <w:r>
              <w:rPr>
                <w:rFonts w:cstheme="minorHAnsi"/>
              </w:rPr>
              <w:t xml:space="preserve">Mean </w:t>
            </w:r>
            <w:proofErr w:type="spellStart"/>
            <w:r>
              <w:rPr>
                <w:rFonts w:cstheme="minorHAnsi"/>
              </w:rPr>
              <w:t>imputation</w:t>
            </w:r>
            <w:r w:rsidRPr="004169AE">
              <w:rPr>
                <w:rFonts w:cstheme="minorHAnsi"/>
                <w:vertAlign w:val="superscript"/>
              </w:rPr>
              <w:t>a</w:t>
            </w:r>
            <w:proofErr w:type="spellEnd"/>
          </w:p>
        </w:tc>
        <w:tc>
          <w:tcPr>
            <w:tcW w:w="992" w:type="dxa"/>
            <w:tcBorders>
              <w:top w:val="single" w:sz="4" w:space="0" w:color="auto"/>
            </w:tcBorders>
            <w:vAlign w:val="bottom"/>
          </w:tcPr>
          <w:p w14:paraId="3AE0D58B" w14:textId="6A445E70"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tcBorders>
              <w:top w:val="single" w:sz="4" w:space="0" w:color="auto"/>
            </w:tcBorders>
            <w:vAlign w:val="bottom"/>
          </w:tcPr>
          <w:p w14:paraId="5E6D04C5" w14:textId="57D9C328"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tcBorders>
              <w:top w:val="single" w:sz="4" w:space="0" w:color="auto"/>
            </w:tcBorders>
            <w:vAlign w:val="bottom"/>
          </w:tcPr>
          <w:p w14:paraId="175CDA27" w14:textId="76A0AD44"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Borders>
              <w:top w:val="single" w:sz="4" w:space="0" w:color="auto"/>
            </w:tcBorders>
          </w:tcPr>
          <w:p w14:paraId="6029C2D0" w14:textId="1BC6D3B6" w:rsidR="00052C31" w:rsidRDefault="00052C31" w:rsidP="00052C31">
            <w:pPr>
              <w:spacing w:line="360" w:lineRule="auto"/>
              <w:rPr>
                <w:rFonts w:cstheme="minorHAnsi"/>
              </w:rPr>
            </w:pPr>
            <w:r w:rsidRPr="00E10917">
              <w:t>0</w:t>
            </w:r>
          </w:p>
        </w:tc>
        <w:tc>
          <w:tcPr>
            <w:tcW w:w="1160" w:type="dxa"/>
            <w:tcBorders>
              <w:top w:val="single" w:sz="4" w:space="0" w:color="auto"/>
            </w:tcBorders>
          </w:tcPr>
          <w:p w14:paraId="3D238BB1" w14:textId="19694223" w:rsidR="00052C31" w:rsidRDefault="00052C31" w:rsidP="00052C31">
            <w:pPr>
              <w:spacing w:line="360" w:lineRule="auto"/>
              <w:rPr>
                <w:rFonts w:cstheme="minorHAnsi"/>
              </w:rPr>
            </w:pPr>
            <w:r w:rsidRPr="00EB6736">
              <w:t>0.001</w:t>
            </w:r>
          </w:p>
        </w:tc>
        <w:tc>
          <w:tcPr>
            <w:tcW w:w="921" w:type="dxa"/>
            <w:tcBorders>
              <w:top w:val="single" w:sz="4" w:space="0" w:color="auto"/>
            </w:tcBorders>
            <w:vAlign w:val="bottom"/>
          </w:tcPr>
          <w:p w14:paraId="17B2CEE2"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052E5618" w14:textId="77777777" w:rsidTr="00526A43">
        <w:tc>
          <w:tcPr>
            <w:tcW w:w="3539" w:type="dxa"/>
          </w:tcPr>
          <w:p w14:paraId="362F91DE" w14:textId="77777777" w:rsidR="00052C31" w:rsidRPr="001D5510" w:rsidRDefault="00052C31" w:rsidP="00052C31">
            <w:pPr>
              <w:spacing w:line="360" w:lineRule="auto"/>
              <w:rPr>
                <w:rFonts w:cstheme="minorHAnsi"/>
              </w:rPr>
            </w:pPr>
            <w:r>
              <w:rPr>
                <w:rFonts w:cstheme="minorHAnsi"/>
              </w:rPr>
              <w:t xml:space="preserve">Mean variance imputation, weighting by </w:t>
            </w:r>
            <w:r w:rsidRPr="00EF5FEA">
              <w:rPr>
                <w:rFonts w:cstheme="minorHAnsi"/>
                <w:i/>
              </w:rPr>
              <w:t>n</w:t>
            </w:r>
            <w:r>
              <w:rPr>
                <w:rFonts w:cstheme="minorHAnsi"/>
              </w:rPr>
              <w:t xml:space="preserve"> articles</w:t>
            </w:r>
          </w:p>
        </w:tc>
        <w:tc>
          <w:tcPr>
            <w:tcW w:w="992" w:type="dxa"/>
            <w:vAlign w:val="bottom"/>
          </w:tcPr>
          <w:p w14:paraId="59FBBB4D" w14:textId="675AC553" w:rsidR="00052C31" w:rsidRDefault="00052C31" w:rsidP="00052C31">
            <w:pPr>
              <w:spacing w:line="360" w:lineRule="auto"/>
              <w:rPr>
                <w:rFonts w:cstheme="minorHAnsi"/>
              </w:rPr>
            </w:pPr>
            <w:r>
              <w:rPr>
                <w:rFonts w:ascii="Calibri" w:hAnsi="Calibri" w:cs="Calibri"/>
                <w:color w:val="000000"/>
                <w:sz w:val="22"/>
                <w:szCs w:val="22"/>
              </w:rPr>
              <w:t>0.232</w:t>
            </w:r>
          </w:p>
        </w:tc>
        <w:tc>
          <w:tcPr>
            <w:tcW w:w="1160" w:type="dxa"/>
            <w:vAlign w:val="bottom"/>
          </w:tcPr>
          <w:p w14:paraId="294D6805" w14:textId="7BC060FA" w:rsidR="00052C31" w:rsidRDefault="00052C31" w:rsidP="00052C31">
            <w:pPr>
              <w:spacing w:line="360" w:lineRule="auto"/>
              <w:rPr>
                <w:rFonts w:cstheme="minorHAnsi"/>
              </w:rPr>
            </w:pPr>
            <w:r>
              <w:rPr>
                <w:rFonts w:ascii="Calibri" w:hAnsi="Calibri" w:cs="Calibri"/>
                <w:color w:val="000000"/>
                <w:sz w:val="22"/>
                <w:szCs w:val="22"/>
              </w:rPr>
              <w:t>0.624</w:t>
            </w:r>
          </w:p>
        </w:tc>
        <w:tc>
          <w:tcPr>
            <w:tcW w:w="825" w:type="dxa"/>
            <w:vAlign w:val="bottom"/>
          </w:tcPr>
          <w:p w14:paraId="199C42A3" w14:textId="36A628C2" w:rsidR="00052C31" w:rsidRDefault="00052C31" w:rsidP="00052C31">
            <w:pPr>
              <w:spacing w:line="360" w:lineRule="auto"/>
              <w:rPr>
                <w:rFonts w:cstheme="minorHAnsi"/>
              </w:rPr>
            </w:pPr>
            <w:r>
              <w:rPr>
                <w:rFonts w:ascii="Calibri" w:hAnsi="Calibri" w:cs="Calibri"/>
                <w:color w:val="000000"/>
                <w:sz w:val="22"/>
                <w:szCs w:val="22"/>
              </w:rPr>
              <w:t>0.84</w:t>
            </w:r>
          </w:p>
        </w:tc>
        <w:tc>
          <w:tcPr>
            <w:tcW w:w="1037" w:type="dxa"/>
          </w:tcPr>
          <w:p w14:paraId="1AB5313F" w14:textId="6F9E2093" w:rsidR="00052C31" w:rsidRDefault="00052C31" w:rsidP="00052C31">
            <w:pPr>
              <w:spacing w:line="360" w:lineRule="auto"/>
              <w:rPr>
                <w:rFonts w:cstheme="minorHAnsi"/>
              </w:rPr>
            </w:pPr>
            <w:r w:rsidRPr="00E10917">
              <w:t>-0.001</w:t>
            </w:r>
          </w:p>
        </w:tc>
        <w:tc>
          <w:tcPr>
            <w:tcW w:w="1160" w:type="dxa"/>
          </w:tcPr>
          <w:p w14:paraId="342F030C" w14:textId="0242C135" w:rsidR="00052C31" w:rsidRDefault="00052C31" w:rsidP="00052C31">
            <w:pPr>
              <w:spacing w:line="360" w:lineRule="auto"/>
              <w:rPr>
                <w:rFonts w:cstheme="minorHAnsi"/>
              </w:rPr>
            </w:pPr>
            <w:r w:rsidRPr="00EB6736">
              <w:t>-0.002</w:t>
            </w:r>
          </w:p>
        </w:tc>
        <w:tc>
          <w:tcPr>
            <w:tcW w:w="921" w:type="dxa"/>
            <w:vAlign w:val="bottom"/>
          </w:tcPr>
          <w:p w14:paraId="0A94AFF1" w14:textId="77777777" w:rsidR="00052C31" w:rsidRDefault="00052C31" w:rsidP="00052C31">
            <w:pPr>
              <w:spacing w:line="360" w:lineRule="auto"/>
              <w:rPr>
                <w:rFonts w:cstheme="minorHAnsi"/>
              </w:rPr>
            </w:pPr>
            <w:r>
              <w:rPr>
                <w:rFonts w:ascii="Calibri" w:hAnsi="Calibri"/>
                <w:color w:val="000000"/>
                <w:sz w:val="22"/>
                <w:szCs w:val="22"/>
              </w:rPr>
              <w:t>-0.003</w:t>
            </w:r>
          </w:p>
        </w:tc>
      </w:tr>
      <w:tr w:rsidR="00052C31" w14:paraId="408D9E95" w14:textId="77777777" w:rsidTr="00526A43">
        <w:tc>
          <w:tcPr>
            <w:tcW w:w="3539" w:type="dxa"/>
          </w:tcPr>
          <w:p w14:paraId="5DA98A45" w14:textId="77777777" w:rsidR="00052C31" w:rsidRDefault="00052C31" w:rsidP="00052C31">
            <w:pPr>
              <w:spacing w:line="360" w:lineRule="auto"/>
              <w:rPr>
                <w:rFonts w:cstheme="minorHAnsi"/>
              </w:rPr>
            </w:pPr>
            <w:r>
              <w:rPr>
                <w:rFonts w:cstheme="minorHAnsi"/>
              </w:rPr>
              <w:t>No values estimated or imputed</w:t>
            </w:r>
          </w:p>
        </w:tc>
        <w:tc>
          <w:tcPr>
            <w:tcW w:w="992" w:type="dxa"/>
            <w:vAlign w:val="bottom"/>
          </w:tcPr>
          <w:p w14:paraId="4C2A51B5" w14:textId="5A1BE65D" w:rsidR="00052C31" w:rsidRDefault="00052C31" w:rsidP="00052C31">
            <w:pPr>
              <w:spacing w:line="360" w:lineRule="auto"/>
              <w:rPr>
                <w:rFonts w:cstheme="minorHAnsi"/>
              </w:rPr>
            </w:pPr>
            <w:r>
              <w:rPr>
                <w:rFonts w:ascii="Calibri" w:hAnsi="Calibri" w:cs="Calibri"/>
                <w:color w:val="000000"/>
                <w:sz w:val="22"/>
                <w:szCs w:val="22"/>
              </w:rPr>
              <w:t>0.23</w:t>
            </w:r>
          </w:p>
        </w:tc>
        <w:tc>
          <w:tcPr>
            <w:tcW w:w="1160" w:type="dxa"/>
            <w:vAlign w:val="bottom"/>
          </w:tcPr>
          <w:p w14:paraId="0E8D6207" w14:textId="4C59E318" w:rsidR="00052C31" w:rsidRDefault="00052C31" w:rsidP="00052C31">
            <w:pPr>
              <w:spacing w:line="360" w:lineRule="auto"/>
              <w:rPr>
                <w:rFonts w:cstheme="minorHAnsi"/>
              </w:rPr>
            </w:pPr>
            <w:r>
              <w:rPr>
                <w:rFonts w:ascii="Calibri" w:hAnsi="Calibri" w:cs="Calibri"/>
                <w:color w:val="000000"/>
                <w:sz w:val="22"/>
                <w:szCs w:val="22"/>
              </w:rPr>
              <w:t>0.582</w:t>
            </w:r>
          </w:p>
        </w:tc>
        <w:tc>
          <w:tcPr>
            <w:tcW w:w="825" w:type="dxa"/>
            <w:vAlign w:val="bottom"/>
          </w:tcPr>
          <w:p w14:paraId="60F64EC7" w14:textId="1A28E957" w:rsidR="00052C31" w:rsidRDefault="00052C31" w:rsidP="00052C31">
            <w:pPr>
              <w:spacing w:line="360" w:lineRule="auto"/>
              <w:rPr>
                <w:rFonts w:cstheme="minorHAnsi"/>
              </w:rPr>
            </w:pPr>
            <w:r>
              <w:rPr>
                <w:rFonts w:ascii="Calibri" w:hAnsi="Calibri" w:cs="Calibri"/>
                <w:color w:val="000000"/>
                <w:sz w:val="22"/>
                <w:szCs w:val="22"/>
              </w:rPr>
              <w:t>0.819</w:t>
            </w:r>
          </w:p>
        </w:tc>
        <w:tc>
          <w:tcPr>
            <w:tcW w:w="1037" w:type="dxa"/>
          </w:tcPr>
          <w:p w14:paraId="643916E3" w14:textId="697E04C3" w:rsidR="00052C31" w:rsidRDefault="00052C31" w:rsidP="00052C31">
            <w:pPr>
              <w:spacing w:line="360" w:lineRule="auto"/>
              <w:rPr>
                <w:rFonts w:cstheme="minorHAnsi"/>
              </w:rPr>
            </w:pPr>
            <w:r w:rsidRPr="00E10917">
              <w:t>-0.002</w:t>
            </w:r>
          </w:p>
        </w:tc>
        <w:tc>
          <w:tcPr>
            <w:tcW w:w="1160" w:type="dxa"/>
          </w:tcPr>
          <w:p w14:paraId="7D2FE032" w14:textId="12765720" w:rsidR="00052C31" w:rsidRDefault="00052C31" w:rsidP="00052C31">
            <w:pPr>
              <w:spacing w:line="360" w:lineRule="auto"/>
              <w:rPr>
                <w:rFonts w:cstheme="minorHAnsi"/>
              </w:rPr>
            </w:pPr>
            <w:r w:rsidRPr="00EB6736">
              <w:t>-0.003</w:t>
            </w:r>
          </w:p>
        </w:tc>
        <w:tc>
          <w:tcPr>
            <w:tcW w:w="921" w:type="dxa"/>
            <w:vAlign w:val="bottom"/>
          </w:tcPr>
          <w:p w14:paraId="30B8E749" w14:textId="77777777" w:rsidR="00052C31" w:rsidRDefault="00052C31" w:rsidP="00052C31">
            <w:pPr>
              <w:spacing w:line="360" w:lineRule="auto"/>
              <w:rPr>
                <w:rFonts w:cstheme="minorHAnsi"/>
              </w:rPr>
            </w:pPr>
            <w:r>
              <w:rPr>
                <w:rFonts w:ascii="Calibri" w:hAnsi="Calibri"/>
                <w:color w:val="000000"/>
                <w:sz w:val="22"/>
                <w:szCs w:val="22"/>
              </w:rPr>
              <w:t>-0.002</w:t>
            </w:r>
          </w:p>
        </w:tc>
      </w:tr>
      <w:tr w:rsidR="00052C31" w14:paraId="376764AD" w14:textId="77777777" w:rsidTr="00526A43">
        <w:tc>
          <w:tcPr>
            <w:tcW w:w="3539" w:type="dxa"/>
          </w:tcPr>
          <w:p w14:paraId="14098369" w14:textId="77777777" w:rsidR="00052C31" w:rsidRDefault="00052C31" w:rsidP="00052C31">
            <w:pPr>
              <w:spacing w:line="360" w:lineRule="auto"/>
              <w:rPr>
                <w:rFonts w:cstheme="minorHAnsi"/>
              </w:rPr>
            </w:pPr>
            <w:r>
              <w:rPr>
                <w:rFonts w:cstheme="minorHAnsi"/>
              </w:rPr>
              <w:t>Maximum variance imputation</w:t>
            </w:r>
          </w:p>
        </w:tc>
        <w:tc>
          <w:tcPr>
            <w:tcW w:w="992" w:type="dxa"/>
            <w:vAlign w:val="bottom"/>
          </w:tcPr>
          <w:p w14:paraId="4C031F59" w14:textId="647ED7DA"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2ED668C2" w14:textId="0DFDFB71"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727DA2A1" w14:textId="5AEEED8D" w:rsidR="00052C31" w:rsidRDefault="00052C31" w:rsidP="00052C31">
            <w:pPr>
              <w:spacing w:line="360" w:lineRule="auto"/>
              <w:rPr>
                <w:rFonts w:cstheme="minorHAnsi"/>
              </w:rPr>
            </w:pPr>
            <w:r>
              <w:rPr>
                <w:rFonts w:ascii="Calibri" w:hAnsi="Calibri" w:cs="Calibri"/>
                <w:color w:val="000000"/>
                <w:sz w:val="22"/>
                <w:szCs w:val="22"/>
              </w:rPr>
              <w:t>0.796</w:t>
            </w:r>
          </w:p>
        </w:tc>
        <w:tc>
          <w:tcPr>
            <w:tcW w:w="1037" w:type="dxa"/>
          </w:tcPr>
          <w:p w14:paraId="58D4F79E" w14:textId="1433CE07" w:rsidR="00052C31" w:rsidRDefault="00052C31" w:rsidP="00052C31">
            <w:pPr>
              <w:spacing w:line="360" w:lineRule="auto"/>
              <w:rPr>
                <w:rFonts w:cstheme="minorHAnsi"/>
              </w:rPr>
            </w:pPr>
            <w:r w:rsidRPr="00E10917">
              <w:t>0</w:t>
            </w:r>
          </w:p>
        </w:tc>
        <w:tc>
          <w:tcPr>
            <w:tcW w:w="1160" w:type="dxa"/>
          </w:tcPr>
          <w:p w14:paraId="7D2C4F6C" w14:textId="4FF802C8" w:rsidR="00052C31" w:rsidRDefault="00052C31" w:rsidP="00052C31">
            <w:pPr>
              <w:spacing w:line="360" w:lineRule="auto"/>
              <w:rPr>
                <w:rFonts w:cstheme="minorHAnsi"/>
              </w:rPr>
            </w:pPr>
            <w:r w:rsidRPr="00EB6736">
              <w:t>-0.002</w:t>
            </w:r>
          </w:p>
        </w:tc>
        <w:tc>
          <w:tcPr>
            <w:tcW w:w="921" w:type="dxa"/>
            <w:vAlign w:val="bottom"/>
          </w:tcPr>
          <w:p w14:paraId="27EFD913"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9E95988" w14:textId="77777777" w:rsidTr="00526A43">
        <w:tc>
          <w:tcPr>
            <w:tcW w:w="3539" w:type="dxa"/>
          </w:tcPr>
          <w:p w14:paraId="148E1239" w14:textId="77777777" w:rsidR="00052C31" w:rsidRDefault="00052C31" w:rsidP="00052C31">
            <w:pPr>
              <w:spacing w:line="360" w:lineRule="auto"/>
              <w:rPr>
                <w:rFonts w:cstheme="minorHAnsi"/>
              </w:rPr>
            </w:pPr>
            <w:r>
              <w:rPr>
                <w:rFonts w:cstheme="minorHAnsi"/>
              </w:rPr>
              <w:t>Minimum variance imputation</w:t>
            </w:r>
          </w:p>
        </w:tc>
        <w:tc>
          <w:tcPr>
            <w:tcW w:w="992" w:type="dxa"/>
            <w:vAlign w:val="bottom"/>
          </w:tcPr>
          <w:p w14:paraId="295DD23A" w14:textId="31A18B34" w:rsidR="00052C31" w:rsidRDefault="00052C31" w:rsidP="00052C31">
            <w:pPr>
              <w:spacing w:line="360" w:lineRule="auto"/>
              <w:rPr>
                <w:rFonts w:cstheme="minorHAnsi"/>
              </w:rPr>
            </w:pPr>
            <w:r>
              <w:rPr>
                <w:rFonts w:ascii="Calibri" w:hAnsi="Calibri" w:cs="Calibri"/>
                <w:color w:val="000000"/>
                <w:sz w:val="22"/>
                <w:szCs w:val="22"/>
              </w:rPr>
              <w:t>0.234</w:t>
            </w:r>
          </w:p>
        </w:tc>
        <w:tc>
          <w:tcPr>
            <w:tcW w:w="1160" w:type="dxa"/>
            <w:vAlign w:val="bottom"/>
          </w:tcPr>
          <w:p w14:paraId="0F56B36B" w14:textId="20BDC1CB" w:rsidR="00052C31" w:rsidRDefault="00052C31" w:rsidP="00052C31">
            <w:pPr>
              <w:spacing w:line="360" w:lineRule="auto"/>
              <w:rPr>
                <w:rFonts w:cstheme="minorHAnsi"/>
              </w:rPr>
            </w:pPr>
            <w:r>
              <w:rPr>
                <w:rFonts w:ascii="Calibri" w:hAnsi="Calibri" w:cs="Calibri"/>
                <w:color w:val="000000"/>
                <w:sz w:val="22"/>
                <w:szCs w:val="22"/>
              </w:rPr>
              <w:t>0.621</w:t>
            </w:r>
          </w:p>
        </w:tc>
        <w:tc>
          <w:tcPr>
            <w:tcW w:w="825" w:type="dxa"/>
            <w:vAlign w:val="bottom"/>
          </w:tcPr>
          <w:p w14:paraId="0C2DDA21" w14:textId="1E7FA3E5" w:rsidR="00052C31" w:rsidRDefault="00052C31" w:rsidP="00052C31">
            <w:pPr>
              <w:spacing w:line="360" w:lineRule="auto"/>
              <w:rPr>
                <w:rFonts w:cstheme="minorHAnsi"/>
              </w:rPr>
            </w:pPr>
            <w:r>
              <w:rPr>
                <w:rFonts w:ascii="Calibri" w:hAnsi="Calibri" w:cs="Calibri"/>
                <w:color w:val="000000"/>
                <w:sz w:val="22"/>
                <w:szCs w:val="22"/>
              </w:rPr>
              <w:t>0.798</w:t>
            </w:r>
          </w:p>
        </w:tc>
        <w:tc>
          <w:tcPr>
            <w:tcW w:w="1037" w:type="dxa"/>
          </w:tcPr>
          <w:p w14:paraId="5615D7B0" w14:textId="497416C9" w:rsidR="00052C31" w:rsidRDefault="00052C31" w:rsidP="00052C31">
            <w:pPr>
              <w:spacing w:line="360" w:lineRule="auto"/>
              <w:rPr>
                <w:rFonts w:cstheme="minorHAnsi"/>
              </w:rPr>
            </w:pPr>
            <w:r w:rsidRPr="00E10917">
              <w:t>0</w:t>
            </w:r>
          </w:p>
        </w:tc>
        <w:tc>
          <w:tcPr>
            <w:tcW w:w="1160" w:type="dxa"/>
          </w:tcPr>
          <w:p w14:paraId="1F006184" w14:textId="3478680B" w:rsidR="00052C31" w:rsidRDefault="00052C31" w:rsidP="00052C31">
            <w:pPr>
              <w:spacing w:line="360" w:lineRule="auto"/>
              <w:rPr>
                <w:rFonts w:cstheme="minorHAnsi"/>
              </w:rPr>
            </w:pPr>
            <w:r w:rsidRPr="00EB6736">
              <w:t>0.001</w:t>
            </w:r>
          </w:p>
        </w:tc>
        <w:tc>
          <w:tcPr>
            <w:tcW w:w="921" w:type="dxa"/>
            <w:vAlign w:val="bottom"/>
          </w:tcPr>
          <w:p w14:paraId="6CA9D1FA" w14:textId="77777777" w:rsidR="00052C31" w:rsidRDefault="00052C31" w:rsidP="00052C31">
            <w:pPr>
              <w:spacing w:line="360" w:lineRule="auto"/>
              <w:rPr>
                <w:rFonts w:cstheme="minorHAnsi"/>
              </w:rPr>
            </w:pPr>
            <w:r>
              <w:rPr>
                <w:rFonts w:ascii="Calibri" w:hAnsi="Calibri"/>
                <w:color w:val="000000"/>
                <w:sz w:val="22"/>
                <w:szCs w:val="22"/>
              </w:rPr>
              <w:t>-0.001</w:t>
            </w:r>
          </w:p>
        </w:tc>
      </w:tr>
      <w:tr w:rsidR="00052C31" w14:paraId="4E8FBD6D" w14:textId="77777777" w:rsidTr="00526A43">
        <w:tc>
          <w:tcPr>
            <w:tcW w:w="3539" w:type="dxa"/>
          </w:tcPr>
          <w:p w14:paraId="181C9E09" w14:textId="77777777" w:rsidR="00052C31" w:rsidRDefault="00052C31" w:rsidP="00052C31">
            <w:pPr>
              <w:spacing w:line="360" w:lineRule="auto"/>
              <w:rPr>
                <w:rFonts w:cstheme="minorHAnsi"/>
              </w:rPr>
            </w:pPr>
            <w:r>
              <w:rPr>
                <w:rFonts w:cstheme="minorHAnsi"/>
              </w:rPr>
              <w:t>Median variance imputation</w:t>
            </w:r>
          </w:p>
        </w:tc>
        <w:tc>
          <w:tcPr>
            <w:tcW w:w="992" w:type="dxa"/>
            <w:vAlign w:val="bottom"/>
          </w:tcPr>
          <w:p w14:paraId="1CE77AC4" w14:textId="6DE0C35E" w:rsidR="00052C31" w:rsidRDefault="00052C31" w:rsidP="00052C31">
            <w:pPr>
              <w:spacing w:line="360" w:lineRule="auto"/>
              <w:rPr>
                <w:rFonts w:cstheme="minorHAnsi"/>
              </w:rPr>
            </w:pPr>
            <w:r>
              <w:rPr>
                <w:rFonts w:ascii="Calibri" w:hAnsi="Calibri" w:cs="Calibri"/>
                <w:color w:val="000000"/>
                <w:sz w:val="22"/>
                <w:szCs w:val="22"/>
              </w:rPr>
              <w:t>0.233</w:t>
            </w:r>
          </w:p>
        </w:tc>
        <w:tc>
          <w:tcPr>
            <w:tcW w:w="1160" w:type="dxa"/>
            <w:vAlign w:val="bottom"/>
          </w:tcPr>
          <w:p w14:paraId="775D6D38" w14:textId="2C7CC0C0" w:rsidR="00052C31" w:rsidRDefault="00052C31" w:rsidP="00052C31">
            <w:pPr>
              <w:spacing w:line="360" w:lineRule="auto"/>
              <w:rPr>
                <w:rFonts w:cstheme="minorHAnsi"/>
              </w:rPr>
            </w:pPr>
            <w:r>
              <w:rPr>
                <w:rFonts w:ascii="Calibri" w:hAnsi="Calibri" w:cs="Calibri"/>
                <w:color w:val="000000"/>
                <w:sz w:val="22"/>
                <w:szCs w:val="22"/>
              </w:rPr>
              <w:t>0.62</w:t>
            </w:r>
          </w:p>
        </w:tc>
        <w:tc>
          <w:tcPr>
            <w:tcW w:w="825" w:type="dxa"/>
            <w:vAlign w:val="bottom"/>
          </w:tcPr>
          <w:p w14:paraId="5633EA23" w14:textId="4035C2BC" w:rsidR="00052C31" w:rsidRDefault="00052C31" w:rsidP="00052C31">
            <w:pPr>
              <w:spacing w:line="360" w:lineRule="auto"/>
              <w:rPr>
                <w:rFonts w:cstheme="minorHAnsi"/>
              </w:rPr>
            </w:pPr>
            <w:r>
              <w:rPr>
                <w:rFonts w:ascii="Calibri" w:hAnsi="Calibri" w:cs="Calibri"/>
                <w:color w:val="000000"/>
                <w:sz w:val="22"/>
                <w:szCs w:val="22"/>
              </w:rPr>
              <w:t>0.797</w:t>
            </w:r>
          </w:p>
        </w:tc>
        <w:tc>
          <w:tcPr>
            <w:tcW w:w="1037" w:type="dxa"/>
          </w:tcPr>
          <w:p w14:paraId="20AA3707" w14:textId="27B1E86E" w:rsidR="00052C31" w:rsidRDefault="00052C31" w:rsidP="00052C31">
            <w:pPr>
              <w:spacing w:line="360" w:lineRule="auto"/>
              <w:rPr>
                <w:rFonts w:cstheme="minorHAnsi"/>
              </w:rPr>
            </w:pPr>
            <w:r w:rsidRPr="00E10917">
              <w:t>0</w:t>
            </w:r>
          </w:p>
        </w:tc>
        <w:tc>
          <w:tcPr>
            <w:tcW w:w="1160" w:type="dxa"/>
          </w:tcPr>
          <w:p w14:paraId="3D0DDA1D" w14:textId="4665E55C" w:rsidR="00052C31" w:rsidRDefault="00052C31" w:rsidP="00052C31">
            <w:pPr>
              <w:spacing w:line="360" w:lineRule="auto"/>
              <w:rPr>
                <w:rFonts w:cstheme="minorHAnsi"/>
              </w:rPr>
            </w:pPr>
            <w:r w:rsidRPr="00EB6736">
              <w:t>0.001</w:t>
            </w:r>
          </w:p>
        </w:tc>
        <w:tc>
          <w:tcPr>
            <w:tcW w:w="921" w:type="dxa"/>
            <w:vAlign w:val="bottom"/>
          </w:tcPr>
          <w:p w14:paraId="57756AD1" w14:textId="77777777" w:rsidR="00052C31" w:rsidRDefault="00052C31" w:rsidP="00052C31">
            <w:pPr>
              <w:spacing w:line="360" w:lineRule="auto"/>
              <w:rPr>
                <w:rFonts w:cstheme="minorHAnsi"/>
              </w:rPr>
            </w:pPr>
            <w:r>
              <w:rPr>
                <w:rFonts w:ascii="Calibri" w:hAnsi="Calibri"/>
                <w:color w:val="000000"/>
                <w:sz w:val="22"/>
                <w:szCs w:val="22"/>
              </w:rPr>
              <w:t>-0.001</w:t>
            </w:r>
          </w:p>
        </w:tc>
      </w:tr>
    </w:tbl>
    <w:p w14:paraId="7B62CED8" w14:textId="77777777" w:rsidR="007B7271" w:rsidRPr="004169AE" w:rsidRDefault="007B7271" w:rsidP="007B7271">
      <w:pPr>
        <w:widowControl w:val="0"/>
        <w:autoSpaceDE w:val="0"/>
        <w:autoSpaceDN w:val="0"/>
        <w:adjustRightInd w:val="0"/>
        <w:rPr>
          <w:rFonts w:cstheme="minorHAnsi"/>
        </w:rPr>
      </w:pPr>
      <w:r>
        <w:rPr>
          <w:rFonts w:cstheme="minorHAnsi"/>
        </w:rPr>
        <w:t xml:space="preserve">Note: </w:t>
      </w:r>
      <w:proofErr w:type="spellStart"/>
      <w:r w:rsidRPr="004169AE">
        <w:rPr>
          <w:rFonts w:cstheme="minorHAnsi"/>
          <w:vertAlign w:val="superscript"/>
        </w:rPr>
        <w:t>a</w:t>
      </w:r>
      <w:r>
        <w:rPr>
          <w:rFonts w:cstheme="minorHAnsi"/>
        </w:rPr>
        <w:t>Model</w:t>
      </w:r>
      <w:proofErr w:type="spellEnd"/>
      <w:r>
        <w:rPr>
          <w:rFonts w:cstheme="minorHAnsi"/>
        </w:rPr>
        <w:t xml:space="preserve"> is the model reported in the main text of this article. </w:t>
      </w:r>
    </w:p>
    <w:p w14:paraId="18A622EA" w14:textId="77777777" w:rsidR="007B7271" w:rsidRDefault="007B7271" w:rsidP="007B7271">
      <w:pPr>
        <w:spacing w:line="360" w:lineRule="auto"/>
        <w:rPr>
          <w:rFonts w:cstheme="minorHAnsi"/>
          <w:b/>
        </w:rPr>
      </w:pPr>
    </w:p>
    <w:p w14:paraId="4972611F" w14:textId="4404AFBD" w:rsidR="007B7271" w:rsidRDefault="007B7271" w:rsidP="00F91A8D">
      <w:pPr>
        <w:spacing w:line="360" w:lineRule="auto"/>
        <w:rPr>
          <w:rFonts w:cstheme="minorHAnsi"/>
          <w:b/>
        </w:rPr>
      </w:pPr>
    </w:p>
    <w:p w14:paraId="02D6B876" w14:textId="026F2F55" w:rsidR="007B7271" w:rsidRDefault="007B7271" w:rsidP="00F91A8D">
      <w:pPr>
        <w:spacing w:line="360" w:lineRule="auto"/>
        <w:rPr>
          <w:rFonts w:cstheme="minorHAnsi"/>
          <w:b/>
        </w:rPr>
      </w:pPr>
    </w:p>
    <w:p w14:paraId="7E7786A6" w14:textId="77777777" w:rsidR="007B7271" w:rsidRDefault="007B7271" w:rsidP="00F91A8D">
      <w:pPr>
        <w:spacing w:line="360" w:lineRule="auto"/>
        <w:rPr>
          <w:rFonts w:cstheme="minorHAnsi"/>
          <w:b/>
        </w:rPr>
      </w:pPr>
    </w:p>
    <w:p w14:paraId="1023F41F" w14:textId="781A09E9" w:rsidR="000566AF" w:rsidRPr="0096054B" w:rsidRDefault="00D80516" w:rsidP="0096054B">
      <w:pPr>
        <w:pStyle w:val="Heading3"/>
      </w:pPr>
      <w:r>
        <w:lastRenderedPageBreak/>
        <w:t xml:space="preserve">Supplementary materials 4: </w:t>
      </w:r>
      <w:r w:rsidR="00F91A8D" w:rsidRPr="00F91A8D">
        <w:t>Secondary analysis</w:t>
      </w:r>
    </w:p>
    <w:p w14:paraId="0EB1255D" w14:textId="77777777" w:rsidR="000A2C45" w:rsidRPr="004422F7" w:rsidRDefault="000A2C45" w:rsidP="000A2C45">
      <w:pPr>
        <w:spacing w:line="360" w:lineRule="auto"/>
        <w:rPr>
          <w:rFonts w:cstheme="minorHAnsi"/>
        </w:rPr>
      </w:pPr>
      <w:r>
        <w:rPr>
          <w:rFonts w:cstheme="minorHAnsi"/>
          <w:b/>
        </w:rPr>
        <w:t>5.</w:t>
      </w:r>
      <w:r w:rsidRPr="004422F7">
        <w:rPr>
          <w:rFonts w:cstheme="minorHAnsi"/>
          <w:b/>
        </w:rPr>
        <w:t xml:space="preserve">3.2 </w:t>
      </w:r>
      <w:r>
        <w:rPr>
          <w:rFonts w:cstheme="minorHAnsi"/>
          <w:b/>
        </w:rPr>
        <w:t>Estimating the change in power analysis reporting rates over time</w:t>
      </w:r>
    </w:p>
    <w:p w14:paraId="3CF308B9" w14:textId="77777777" w:rsidR="000A2C45" w:rsidRPr="004422F7" w:rsidRDefault="000A2C45" w:rsidP="000A2C45">
      <w:pPr>
        <w:spacing w:line="360" w:lineRule="auto"/>
        <w:rPr>
          <w:rFonts w:cstheme="minorHAnsi"/>
        </w:rPr>
      </w:pPr>
      <w:r>
        <w:rPr>
          <w:rFonts w:cstheme="minorHAnsi"/>
        </w:rPr>
        <w:t>5.</w:t>
      </w:r>
      <w:r w:rsidRPr="004422F7">
        <w:rPr>
          <w:rFonts w:cstheme="minorHAnsi"/>
        </w:rPr>
        <w:t>3.2.1 Sample characteristics</w:t>
      </w:r>
    </w:p>
    <w:p w14:paraId="52A273ED" w14:textId="77777777" w:rsidR="000A2C45" w:rsidRDefault="000A2C45" w:rsidP="000A2C45">
      <w:pPr>
        <w:spacing w:line="360" w:lineRule="auto"/>
        <w:ind w:firstLine="720"/>
        <w:rPr>
          <w:rFonts w:cstheme="minorHAnsi"/>
        </w:rPr>
      </w:pPr>
      <w:r>
        <w:rPr>
          <w:rFonts w:cstheme="minorHAnsi"/>
        </w:rPr>
        <w:t>Eight out of twenty-one of the included estimates examined</w:t>
      </w:r>
      <w:r w:rsidRPr="004422F7">
        <w:rPr>
          <w:rFonts w:cstheme="minorHAnsi"/>
        </w:rPr>
        <w:t xml:space="preserve"> </w:t>
      </w:r>
      <w:r>
        <w:rPr>
          <w:rFonts w:cstheme="minorHAnsi"/>
        </w:rPr>
        <w:t>research from clinical studies</w:t>
      </w:r>
      <w:r w:rsidRPr="004422F7">
        <w:rPr>
          <w:rFonts w:cstheme="minorHAnsi"/>
        </w:rPr>
        <w:t xml:space="preserve"> (e.g., clinical randomized controlled trials of psychological therapies), four examined educational research, three examined management / IO psychology, three neurocognitive/neuroimaging research, two examined general psychology and one examined communication research.</w:t>
      </w:r>
    </w:p>
    <w:tbl>
      <w:tblPr>
        <w:tblW w:w="9356" w:type="dxa"/>
        <w:tblInd w:w="-142" w:type="dxa"/>
        <w:tblLook w:val="04A0" w:firstRow="1" w:lastRow="0" w:firstColumn="1" w:lastColumn="0" w:noHBand="0" w:noVBand="1"/>
      </w:tblPr>
      <w:tblGrid>
        <w:gridCol w:w="3351"/>
        <w:gridCol w:w="1537"/>
        <w:gridCol w:w="1913"/>
        <w:gridCol w:w="1187"/>
        <w:gridCol w:w="1369"/>
      </w:tblGrid>
      <w:tr w:rsidR="000A2C45" w:rsidRPr="005F5577" w14:paraId="12337DBF" w14:textId="77777777" w:rsidTr="0034086C">
        <w:trPr>
          <w:trHeight w:val="320"/>
        </w:trPr>
        <w:tc>
          <w:tcPr>
            <w:tcW w:w="3351" w:type="dxa"/>
            <w:tcBorders>
              <w:top w:val="single" w:sz="4" w:space="0" w:color="auto"/>
              <w:left w:val="nil"/>
              <w:bottom w:val="single" w:sz="4" w:space="0" w:color="auto"/>
              <w:right w:val="nil"/>
            </w:tcBorders>
            <w:shd w:val="clear" w:color="auto" w:fill="auto"/>
            <w:noWrap/>
            <w:vAlign w:val="center"/>
            <w:hideMark/>
          </w:tcPr>
          <w:p w14:paraId="3D463951"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Paper</w:t>
            </w:r>
          </w:p>
        </w:tc>
        <w:tc>
          <w:tcPr>
            <w:tcW w:w="1537" w:type="dxa"/>
            <w:tcBorders>
              <w:top w:val="single" w:sz="4" w:space="0" w:color="auto"/>
              <w:left w:val="nil"/>
              <w:bottom w:val="single" w:sz="4" w:space="0" w:color="auto"/>
              <w:right w:val="nil"/>
            </w:tcBorders>
            <w:shd w:val="clear" w:color="auto" w:fill="auto"/>
            <w:noWrap/>
            <w:vAlign w:val="bottom"/>
            <w:hideMark/>
          </w:tcPr>
          <w:p w14:paraId="4A11B9AF"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Years</w:t>
            </w:r>
            <w:r>
              <w:rPr>
                <w:rFonts w:ascii="Calibri" w:eastAsia="Times New Roman" w:hAnsi="Calibri" w:cs="Calibri"/>
                <w:color w:val="000000"/>
                <w:lang w:val="en-AU" w:eastAsia="en-AU"/>
              </w:rPr>
              <w:t xml:space="preserve"> </w:t>
            </w:r>
            <w:r w:rsidRPr="005F5577">
              <w:rPr>
                <w:rFonts w:ascii="Calibri" w:eastAsia="Times New Roman" w:hAnsi="Calibri" w:cs="Calibri"/>
                <w:color w:val="000000"/>
                <w:lang w:val="en-AU" w:eastAsia="en-AU"/>
              </w:rPr>
              <w:t>Studied</w:t>
            </w:r>
          </w:p>
        </w:tc>
        <w:tc>
          <w:tcPr>
            <w:tcW w:w="1912" w:type="dxa"/>
            <w:tcBorders>
              <w:top w:val="single" w:sz="4" w:space="0" w:color="auto"/>
              <w:left w:val="nil"/>
              <w:bottom w:val="single" w:sz="4" w:space="0" w:color="auto"/>
              <w:right w:val="nil"/>
            </w:tcBorders>
            <w:shd w:val="clear" w:color="auto" w:fill="auto"/>
            <w:noWrap/>
            <w:vAlign w:val="bottom"/>
            <w:hideMark/>
          </w:tcPr>
          <w:p w14:paraId="250D3F93"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Subfield</w:t>
            </w:r>
          </w:p>
        </w:tc>
        <w:tc>
          <w:tcPr>
            <w:tcW w:w="1187" w:type="dxa"/>
            <w:tcBorders>
              <w:top w:val="single" w:sz="4" w:space="0" w:color="auto"/>
              <w:left w:val="nil"/>
              <w:bottom w:val="single" w:sz="4" w:space="0" w:color="auto"/>
              <w:right w:val="nil"/>
            </w:tcBorders>
            <w:shd w:val="clear" w:color="auto" w:fill="auto"/>
            <w:noWrap/>
            <w:vAlign w:val="bottom"/>
            <w:hideMark/>
          </w:tcPr>
          <w:p w14:paraId="084CAB72"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Number</w:t>
            </w:r>
            <w:r>
              <w:rPr>
                <w:rFonts w:ascii="Calibri" w:eastAsia="Times New Roman" w:hAnsi="Calibri" w:cs="Calibri"/>
                <w:color w:val="000000"/>
                <w:lang w:val="en-AU" w:eastAsia="en-AU"/>
              </w:rPr>
              <w:t xml:space="preserve"> of articles examined</w:t>
            </w:r>
          </w:p>
        </w:tc>
        <w:tc>
          <w:tcPr>
            <w:tcW w:w="1369" w:type="dxa"/>
            <w:tcBorders>
              <w:top w:val="single" w:sz="4" w:space="0" w:color="auto"/>
              <w:left w:val="nil"/>
              <w:bottom w:val="single" w:sz="4" w:space="0" w:color="auto"/>
              <w:right w:val="nil"/>
            </w:tcBorders>
            <w:shd w:val="clear" w:color="auto" w:fill="auto"/>
            <w:noWrap/>
            <w:vAlign w:val="bottom"/>
            <w:hideMark/>
          </w:tcPr>
          <w:p w14:paraId="0059DB02" w14:textId="77777777" w:rsidR="000A2C45" w:rsidRPr="005F5577" w:rsidRDefault="000A2C45" w:rsidP="0034086C">
            <w:pPr>
              <w:ind w:right="14"/>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w:t>
            </w:r>
            <w:r>
              <w:rPr>
                <w:rFonts w:ascii="Calibri" w:eastAsia="Times New Roman" w:hAnsi="Calibri" w:cs="Calibri"/>
                <w:color w:val="000000"/>
                <w:lang w:val="en-AU" w:eastAsia="en-AU"/>
              </w:rPr>
              <w:t>ercent Reporting a PA</w:t>
            </w:r>
          </w:p>
        </w:tc>
      </w:tr>
      <w:tr w:rsidR="000A2C45" w:rsidRPr="005F5577" w14:paraId="7F26A542" w14:textId="77777777" w:rsidTr="0034086C">
        <w:trPr>
          <w:trHeight w:val="320"/>
        </w:trPr>
        <w:tc>
          <w:tcPr>
            <w:tcW w:w="3351" w:type="dxa"/>
            <w:tcBorders>
              <w:top w:val="single" w:sz="4" w:space="0" w:color="auto"/>
              <w:left w:val="nil"/>
              <w:bottom w:val="nil"/>
              <w:right w:val="nil"/>
            </w:tcBorders>
            <w:shd w:val="clear" w:color="auto" w:fill="auto"/>
            <w:noWrap/>
            <w:vAlign w:val="bottom"/>
            <w:hideMark/>
          </w:tcPr>
          <w:p w14:paraId="5C6BCDB2"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Woods et al., (2006)</w:t>
            </w:r>
          </w:p>
        </w:tc>
        <w:tc>
          <w:tcPr>
            <w:tcW w:w="1537" w:type="dxa"/>
            <w:tcBorders>
              <w:top w:val="single" w:sz="4" w:space="0" w:color="auto"/>
              <w:left w:val="nil"/>
              <w:bottom w:val="nil"/>
              <w:right w:val="nil"/>
            </w:tcBorders>
            <w:shd w:val="clear" w:color="auto" w:fill="auto"/>
            <w:noWrap/>
            <w:vAlign w:val="bottom"/>
            <w:hideMark/>
          </w:tcPr>
          <w:p w14:paraId="2EBF0E8C"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1997-2004</w:t>
            </w:r>
          </w:p>
        </w:tc>
        <w:tc>
          <w:tcPr>
            <w:tcW w:w="1912" w:type="dxa"/>
            <w:tcBorders>
              <w:top w:val="single" w:sz="4" w:space="0" w:color="auto"/>
              <w:left w:val="nil"/>
              <w:bottom w:val="nil"/>
              <w:right w:val="nil"/>
            </w:tcBorders>
            <w:shd w:val="clear" w:color="auto" w:fill="auto"/>
            <w:noWrap/>
            <w:vAlign w:val="bottom"/>
            <w:hideMark/>
          </w:tcPr>
          <w:p w14:paraId="729DD797"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Clinical</w:t>
            </w:r>
          </w:p>
        </w:tc>
        <w:tc>
          <w:tcPr>
            <w:tcW w:w="1187" w:type="dxa"/>
            <w:tcBorders>
              <w:top w:val="single" w:sz="4" w:space="0" w:color="auto"/>
              <w:left w:val="nil"/>
              <w:bottom w:val="nil"/>
              <w:right w:val="nil"/>
            </w:tcBorders>
            <w:shd w:val="clear" w:color="auto" w:fill="auto"/>
            <w:noWrap/>
            <w:vAlign w:val="bottom"/>
            <w:hideMark/>
          </w:tcPr>
          <w:p w14:paraId="2C64A7AE"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30</w:t>
            </w:r>
          </w:p>
        </w:tc>
        <w:tc>
          <w:tcPr>
            <w:tcW w:w="1369" w:type="dxa"/>
            <w:tcBorders>
              <w:top w:val="single" w:sz="4" w:space="0" w:color="auto"/>
              <w:left w:val="nil"/>
              <w:bottom w:val="nil"/>
              <w:right w:val="nil"/>
            </w:tcBorders>
            <w:shd w:val="clear" w:color="auto" w:fill="auto"/>
            <w:noWrap/>
            <w:vAlign w:val="center"/>
            <w:hideMark/>
          </w:tcPr>
          <w:p w14:paraId="2C818060"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450D4A" w14:textId="77777777" w:rsidTr="0034086C">
        <w:trPr>
          <w:trHeight w:val="320"/>
        </w:trPr>
        <w:tc>
          <w:tcPr>
            <w:tcW w:w="3351" w:type="dxa"/>
            <w:tcBorders>
              <w:top w:val="nil"/>
              <w:left w:val="nil"/>
              <w:bottom w:val="nil"/>
              <w:right w:val="nil"/>
            </w:tcBorders>
            <w:shd w:val="clear" w:color="auto" w:fill="auto"/>
            <w:noWrap/>
            <w:vAlign w:val="bottom"/>
            <w:hideMark/>
          </w:tcPr>
          <w:p w14:paraId="089ED2A3"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Thombs &amp; Rice (2016)</w:t>
            </w:r>
          </w:p>
        </w:tc>
        <w:tc>
          <w:tcPr>
            <w:tcW w:w="1537" w:type="dxa"/>
            <w:tcBorders>
              <w:top w:val="nil"/>
              <w:left w:val="nil"/>
              <w:bottom w:val="nil"/>
              <w:right w:val="nil"/>
            </w:tcBorders>
            <w:shd w:val="clear" w:color="auto" w:fill="auto"/>
            <w:noWrap/>
            <w:vAlign w:val="bottom"/>
            <w:hideMark/>
          </w:tcPr>
          <w:p w14:paraId="50035BDB"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2013-2015</w:t>
            </w:r>
          </w:p>
        </w:tc>
        <w:tc>
          <w:tcPr>
            <w:tcW w:w="1912" w:type="dxa"/>
            <w:tcBorders>
              <w:top w:val="nil"/>
              <w:left w:val="nil"/>
              <w:bottom w:val="nil"/>
              <w:right w:val="nil"/>
            </w:tcBorders>
            <w:shd w:val="clear" w:color="auto" w:fill="auto"/>
            <w:noWrap/>
            <w:vAlign w:val="bottom"/>
            <w:hideMark/>
          </w:tcPr>
          <w:p w14:paraId="2BE7B395"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2E1187E"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89</w:t>
            </w:r>
          </w:p>
        </w:tc>
        <w:tc>
          <w:tcPr>
            <w:tcW w:w="1369" w:type="dxa"/>
            <w:tcBorders>
              <w:top w:val="nil"/>
              <w:left w:val="nil"/>
              <w:bottom w:val="nil"/>
              <w:right w:val="nil"/>
            </w:tcBorders>
            <w:shd w:val="clear" w:color="auto" w:fill="auto"/>
            <w:noWrap/>
            <w:vAlign w:val="center"/>
            <w:hideMark/>
          </w:tcPr>
          <w:p w14:paraId="407590E9"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E1C6843" w14:textId="77777777" w:rsidTr="0034086C">
        <w:trPr>
          <w:trHeight w:val="320"/>
        </w:trPr>
        <w:tc>
          <w:tcPr>
            <w:tcW w:w="3351" w:type="dxa"/>
            <w:tcBorders>
              <w:top w:val="nil"/>
              <w:left w:val="nil"/>
              <w:bottom w:val="nil"/>
              <w:right w:val="nil"/>
            </w:tcBorders>
            <w:shd w:val="clear" w:color="auto" w:fill="auto"/>
            <w:noWrap/>
            <w:vAlign w:val="bottom"/>
            <w:hideMark/>
          </w:tcPr>
          <w:p w14:paraId="691BB722"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Ward (2002)</w:t>
            </w:r>
          </w:p>
        </w:tc>
        <w:tc>
          <w:tcPr>
            <w:tcW w:w="1537" w:type="dxa"/>
            <w:tcBorders>
              <w:top w:val="nil"/>
              <w:left w:val="nil"/>
              <w:bottom w:val="nil"/>
              <w:right w:val="nil"/>
            </w:tcBorders>
            <w:shd w:val="clear" w:color="auto" w:fill="auto"/>
            <w:noWrap/>
            <w:vAlign w:val="bottom"/>
            <w:hideMark/>
          </w:tcPr>
          <w:p w14:paraId="674D78E1"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nil"/>
              <w:right w:val="nil"/>
            </w:tcBorders>
            <w:shd w:val="clear" w:color="auto" w:fill="auto"/>
            <w:noWrap/>
            <w:vAlign w:val="bottom"/>
            <w:hideMark/>
          </w:tcPr>
          <w:p w14:paraId="22232E4D"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AB3FC4A"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103</w:t>
            </w:r>
          </w:p>
        </w:tc>
        <w:tc>
          <w:tcPr>
            <w:tcW w:w="1369" w:type="dxa"/>
            <w:tcBorders>
              <w:top w:val="nil"/>
              <w:left w:val="nil"/>
              <w:bottom w:val="nil"/>
              <w:right w:val="nil"/>
            </w:tcBorders>
            <w:shd w:val="clear" w:color="auto" w:fill="auto"/>
            <w:noWrap/>
            <w:vAlign w:val="center"/>
            <w:hideMark/>
          </w:tcPr>
          <w:p w14:paraId="25E28531"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33B5669" w14:textId="77777777" w:rsidTr="0034086C">
        <w:trPr>
          <w:trHeight w:val="320"/>
        </w:trPr>
        <w:tc>
          <w:tcPr>
            <w:tcW w:w="3351" w:type="dxa"/>
            <w:tcBorders>
              <w:top w:val="nil"/>
              <w:left w:val="nil"/>
              <w:bottom w:val="nil"/>
              <w:right w:val="nil"/>
            </w:tcBorders>
            <w:shd w:val="clear" w:color="auto" w:fill="auto"/>
            <w:noWrap/>
            <w:vAlign w:val="bottom"/>
            <w:hideMark/>
          </w:tcPr>
          <w:p w14:paraId="22D8CCC6"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Dilullo</w:t>
            </w:r>
            <w:proofErr w:type="spellEnd"/>
            <w:r w:rsidRPr="005F5577">
              <w:rPr>
                <w:rFonts w:ascii="Calibri" w:eastAsia="Times New Roman" w:hAnsi="Calibri" w:cs="Calibri"/>
                <w:color w:val="000000"/>
                <w:lang w:val="en-AU" w:eastAsia="en-AU"/>
              </w:rPr>
              <w:t xml:space="preserve"> (1998)</w:t>
            </w:r>
          </w:p>
        </w:tc>
        <w:tc>
          <w:tcPr>
            <w:tcW w:w="1537" w:type="dxa"/>
            <w:tcBorders>
              <w:top w:val="nil"/>
              <w:left w:val="nil"/>
              <w:bottom w:val="nil"/>
              <w:right w:val="nil"/>
            </w:tcBorders>
            <w:shd w:val="clear" w:color="auto" w:fill="auto"/>
            <w:noWrap/>
            <w:vAlign w:val="bottom"/>
            <w:hideMark/>
          </w:tcPr>
          <w:p w14:paraId="72349A4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1975-1994</w:t>
            </w:r>
          </w:p>
        </w:tc>
        <w:tc>
          <w:tcPr>
            <w:tcW w:w="1912" w:type="dxa"/>
            <w:tcBorders>
              <w:top w:val="nil"/>
              <w:left w:val="nil"/>
              <w:bottom w:val="nil"/>
              <w:right w:val="nil"/>
            </w:tcBorders>
            <w:shd w:val="clear" w:color="auto" w:fill="auto"/>
            <w:noWrap/>
            <w:vAlign w:val="bottom"/>
            <w:hideMark/>
          </w:tcPr>
          <w:p w14:paraId="670F612B"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40FA4A2"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41</w:t>
            </w:r>
          </w:p>
        </w:tc>
        <w:tc>
          <w:tcPr>
            <w:tcW w:w="1369" w:type="dxa"/>
            <w:tcBorders>
              <w:top w:val="nil"/>
              <w:left w:val="nil"/>
              <w:bottom w:val="nil"/>
              <w:right w:val="nil"/>
            </w:tcBorders>
            <w:shd w:val="clear" w:color="auto" w:fill="auto"/>
            <w:noWrap/>
            <w:vAlign w:val="center"/>
            <w:hideMark/>
          </w:tcPr>
          <w:p w14:paraId="772BB7E9"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32D0ED87" w14:textId="77777777" w:rsidTr="0034086C">
        <w:trPr>
          <w:trHeight w:val="320"/>
        </w:trPr>
        <w:tc>
          <w:tcPr>
            <w:tcW w:w="3351" w:type="dxa"/>
            <w:tcBorders>
              <w:top w:val="nil"/>
              <w:left w:val="nil"/>
              <w:bottom w:val="nil"/>
              <w:right w:val="nil"/>
            </w:tcBorders>
            <w:shd w:val="clear" w:color="auto" w:fill="auto"/>
            <w:noWrap/>
            <w:vAlign w:val="bottom"/>
            <w:hideMark/>
          </w:tcPr>
          <w:p w14:paraId="766EE238"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ClarkCarter</w:t>
            </w:r>
            <w:proofErr w:type="spellEnd"/>
            <w:r w:rsidRPr="005F5577">
              <w:rPr>
                <w:rFonts w:ascii="Calibri" w:eastAsia="Times New Roman" w:hAnsi="Calibri" w:cs="Calibri"/>
                <w:color w:val="000000"/>
                <w:lang w:val="en-AU" w:eastAsia="en-AU"/>
              </w:rPr>
              <w:t xml:space="preserve"> (1997)</w:t>
            </w:r>
          </w:p>
        </w:tc>
        <w:tc>
          <w:tcPr>
            <w:tcW w:w="1537" w:type="dxa"/>
            <w:tcBorders>
              <w:top w:val="nil"/>
              <w:left w:val="nil"/>
              <w:bottom w:val="nil"/>
              <w:right w:val="nil"/>
            </w:tcBorders>
            <w:shd w:val="clear" w:color="auto" w:fill="auto"/>
            <w:noWrap/>
            <w:vAlign w:val="bottom"/>
            <w:hideMark/>
          </w:tcPr>
          <w:p w14:paraId="16E963A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1993-1994</w:t>
            </w:r>
          </w:p>
        </w:tc>
        <w:tc>
          <w:tcPr>
            <w:tcW w:w="1912" w:type="dxa"/>
            <w:tcBorders>
              <w:top w:val="nil"/>
              <w:left w:val="nil"/>
              <w:bottom w:val="nil"/>
              <w:right w:val="nil"/>
            </w:tcBorders>
            <w:shd w:val="clear" w:color="auto" w:fill="auto"/>
            <w:noWrap/>
            <w:vAlign w:val="bottom"/>
            <w:hideMark/>
          </w:tcPr>
          <w:p w14:paraId="12A0A0F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Psychology</w:t>
            </w:r>
          </w:p>
        </w:tc>
        <w:tc>
          <w:tcPr>
            <w:tcW w:w="1187" w:type="dxa"/>
            <w:tcBorders>
              <w:top w:val="nil"/>
              <w:left w:val="nil"/>
              <w:bottom w:val="nil"/>
              <w:right w:val="nil"/>
            </w:tcBorders>
            <w:shd w:val="clear" w:color="auto" w:fill="auto"/>
            <w:noWrap/>
            <w:vAlign w:val="bottom"/>
            <w:hideMark/>
          </w:tcPr>
          <w:p w14:paraId="374BC60C"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54</w:t>
            </w:r>
          </w:p>
        </w:tc>
        <w:tc>
          <w:tcPr>
            <w:tcW w:w="1369" w:type="dxa"/>
            <w:tcBorders>
              <w:top w:val="nil"/>
              <w:left w:val="nil"/>
              <w:bottom w:val="nil"/>
              <w:right w:val="nil"/>
            </w:tcBorders>
            <w:shd w:val="clear" w:color="auto" w:fill="auto"/>
            <w:noWrap/>
            <w:vAlign w:val="center"/>
            <w:hideMark/>
          </w:tcPr>
          <w:p w14:paraId="70F99B8A"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23A5450E" w14:textId="77777777" w:rsidTr="0034086C">
        <w:trPr>
          <w:trHeight w:val="320"/>
        </w:trPr>
        <w:tc>
          <w:tcPr>
            <w:tcW w:w="3351" w:type="dxa"/>
            <w:tcBorders>
              <w:top w:val="nil"/>
              <w:left w:val="nil"/>
              <w:bottom w:val="nil"/>
              <w:right w:val="nil"/>
            </w:tcBorders>
            <w:shd w:val="clear" w:color="auto" w:fill="auto"/>
            <w:noWrap/>
            <w:vAlign w:val="bottom"/>
            <w:hideMark/>
          </w:tcPr>
          <w:p w14:paraId="1435193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Larson &amp; Carbine (2017)</w:t>
            </w:r>
          </w:p>
        </w:tc>
        <w:tc>
          <w:tcPr>
            <w:tcW w:w="1537" w:type="dxa"/>
            <w:tcBorders>
              <w:top w:val="nil"/>
              <w:left w:val="nil"/>
              <w:bottom w:val="nil"/>
              <w:right w:val="nil"/>
            </w:tcBorders>
            <w:shd w:val="clear" w:color="auto" w:fill="auto"/>
            <w:noWrap/>
            <w:vAlign w:val="bottom"/>
            <w:hideMark/>
          </w:tcPr>
          <w:p w14:paraId="5414AC77"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2010-2015</w:t>
            </w:r>
          </w:p>
        </w:tc>
        <w:tc>
          <w:tcPr>
            <w:tcW w:w="1912" w:type="dxa"/>
            <w:tcBorders>
              <w:top w:val="nil"/>
              <w:left w:val="nil"/>
              <w:bottom w:val="nil"/>
              <w:right w:val="nil"/>
            </w:tcBorders>
            <w:shd w:val="clear" w:color="auto" w:fill="auto"/>
            <w:noWrap/>
            <w:vAlign w:val="bottom"/>
            <w:hideMark/>
          </w:tcPr>
          <w:p w14:paraId="3829437F"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20F390E"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3D0C805D"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5EF76F72" w14:textId="77777777" w:rsidTr="0034086C">
        <w:trPr>
          <w:trHeight w:val="320"/>
        </w:trPr>
        <w:tc>
          <w:tcPr>
            <w:tcW w:w="3351" w:type="dxa"/>
            <w:tcBorders>
              <w:top w:val="nil"/>
              <w:left w:val="nil"/>
              <w:bottom w:val="nil"/>
              <w:right w:val="nil"/>
            </w:tcBorders>
            <w:shd w:val="clear" w:color="auto" w:fill="auto"/>
            <w:noWrap/>
            <w:vAlign w:val="bottom"/>
            <w:hideMark/>
          </w:tcPr>
          <w:p w14:paraId="1656F8B0"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Guo et al., (2014)</w:t>
            </w:r>
          </w:p>
        </w:tc>
        <w:tc>
          <w:tcPr>
            <w:tcW w:w="1537" w:type="dxa"/>
            <w:tcBorders>
              <w:top w:val="nil"/>
              <w:left w:val="nil"/>
              <w:bottom w:val="nil"/>
              <w:right w:val="nil"/>
            </w:tcBorders>
            <w:shd w:val="clear" w:color="auto" w:fill="auto"/>
            <w:noWrap/>
            <w:vAlign w:val="bottom"/>
            <w:hideMark/>
          </w:tcPr>
          <w:p w14:paraId="218F402C"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2010-2011</w:t>
            </w:r>
          </w:p>
        </w:tc>
        <w:tc>
          <w:tcPr>
            <w:tcW w:w="1912" w:type="dxa"/>
            <w:tcBorders>
              <w:top w:val="nil"/>
              <w:left w:val="nil"/>
              <w:bottom w:val="nil"/>
              <w:right w:val="nil"/>
            </w:tcBorders>
            <w:shd w:val="clear" w:color="auto" w:fill="auto"/>
            <w:noWrap/>
            <w:vAlign w:val="bottom"/>
            <w:hideMark/>
          </w:tcPr>
          <w:p w14:paraId="0F9D8F5C"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Neuropsychology</w:t>
            </w:r>
          </w:p>
        </w:tc>
        <w:tc>
          <w:tcPr>
            <w:tcW w:w="1187" w:type="dxa"/>
            <w:tcBorders>
              <w:top w:val="nil"/>
              <w:left w:val="nil"/>
              <w:bottom w:val="nil"/>
              <w:right w:val="nil"/>
            </w:tcBorders>
            <w:shd w:val="clear" w:color="auto" w:fill="auto"/>
            <w:noWrap/>
            <w:vAlign w:val="bottom"/>
            <w:hideMark/>
          </w:tcPr>
          <w:p w14:paraId="2A9178D1"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100</w:t>
            </w:r>
          </w:p>
        </w:tc>
        <w:tc>
          <w:tcPr>
            <w:tcW w:w="1369" w:type="dxa"/>
            <w:tcBorders>
              <w:top w:val="nil"/>
              <w:left w:val="nil"/>
              <w:bottom w:val="nil"/>
              <w:right w:val="nil"/>
            </w:tcBorders>
            <w:shd w:val="clear" w:color="auto" w:fill="auto"/>
            <w:noWrap/>
            <w:vAlign w:val="center"/>
            <w:hideMark/>
          </w:tcPr>
          <w:p w14:paraId="29D4ACD7"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1%</w:t>
            </w:r>
          </w:p>
        </w:tc>
      </w:tr>
      <w:tr w:rsidR="000A2C45" w:rsidRPr="005F5577" w14:paraId="6C576FE7" w14:textId="77777777" w:rsidTr="0034086C">
        <w:trPr>
          <w:trHeight w:val="320"/>
        </w:trPr>
        <w:tc>
          <w:tcPr>
            <w:tcW w:w="3351" w:type="dxa"/>
            <w:tcBorders>
              <w:top w:val="nil"/>
              <w:left w:val="nil"/>
              <w:bottom w:val="nil"/>
              <w:right w:val="nil"/>
            </w:tcBorders>
            <w:shd w:val="clear" w:color="auto" w:fill="auto"/>
            <w:noWrap/>
            <w:vAlign w:val="bottom"/>
            <w:hideMark/>
          </w:tcPr>
          <w:p w14:paraId="557B6338"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Sedlmeier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Gigerenzer</w:t>
            </w:r>
            <w:proofErr w:type="spellEnd"/>
            <w:r w:rsidRPr="005F5577">
              <w:rPr>
                <w:rFonts w:ascii="Calibri" w:eastAsia="Times New Roman" w:hAnsi="Calibri" w:cs="Calibri"/>
                <w:color w:val="000000"/>
                <w:lang w:val="en-AU" w:eastAsia="en-AU"/>
              </w:rPr>
              <w:t xml:space="preserve"> (1989)</w:t>
            </w:r>
          </w:p>
        </w:tc>
        <w:tc>
          <w:tcPr>
            <w:tcW w:w="1537" w:type="dxa"/>
            <w:tcBorders>
              <w:top w:val="nil"/>
              <w:left w:val="nil"/>
              <w:bottom w:val="nil"/>
              <w:right w:val="nil"/>
            </w:tcBorders>
            <w:shd w:val="clear" w:color="auto" w:fill="auto"/>
            <w:noWrap/>
            <w:vAlign w:val="bottom"/>
            <w:hideMark/>
          </w:tcPr>
          <w:p w14:paraId="799A5061"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1984</w:t>
            </w:r>
          </w:p>
        </w:tc>
        <w:tc>
          <w:tcPr>
            <w:tcW w:w="1912" w:type="dxa"/>
            <w:tcBorders>
              <w:top w:val="nil"/>
              <w:left w:val="nil"/>
              <w:bottom w:val="nil"/>
              <w:right w:val="nil"/>
            </w:tcBorders>
            <w:shd w:val="clear" w:color="auto" w:fill="auto"/>
            <w:noWrap/>
            <w:vAlign w:val="bottom"/>
            <w:hideMark/>
          </w:tcPr>
          <w:p w14:paraId="300A8ECD"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015282A"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64</w:t>
            </w:r>
          </w:p>
        </w:tc>
        <w:tc>
          <w:tcPr>
            <w:tcW w:w="1369" w:type="dxa"/>
            <w:tcBorders>
              <w:top w:val="nil"/>
              <w:left w:val="nil"/>
              <w:bottom w:val="nil"/>
              <w:right w:val="nil"/>
            </w:tcBorders>
            <w:shd w:val="clear" w:color="auto" w:fill="auto"/>
            <w:noWrap/>
            <w:vAlign w:val="center"/>
            <w:hideMark/>
          </w:tcPr>
          <w:p w14:paraId="66B296FE"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7473BF8" w14:textId="77777777" w:rsidTr="0034086C">
        <w:trPr>
          <w:trHeight w:val="320"/>
        </w:trPr>
        <w:tc>
          <w:tcPr>
            <w:tcW w:w="3351" w:type="dxa"/>
            <w:tcBorders>
              <w:top w:val="nil"/>
              <w:left w:val="nil"/>
              <w:bottom w:val="nil"/>
              <w:right w:val="nil"/>
            </w:tcBorders>
            <w:shd w:val="clear" w:color="auto" w:fill="auto"/>
            <w:noWrap/>
            <w:vAlign w:val="bottom"/>
            <w:hideMark/>
          </w:tcPr>
          <w:p w14:paraId="716CE4C1"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7990B96B"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1980-1989</w:t>
            </w:r>
          </w:p>
        </w:tc>
        <w:tc>
          <w:tcPr>
            <w:tcW w:w="1912" w:type="dxa"/>
            <w:tcBorders>
              <w:top w:val="nil"/>
              <w:left w:val="nil"/>
              <w:bottom w:val="nil"/>
              <w:right w:val="nil"/>
            </w:tcBorders>
            <w:shd w:val="clear" w:color="auto" w:fill="auto"/>
            <w:noWrap/>
            <w:vAlign w:val="bottom"/>
            <w:hideMark/>
          </w:tcPr>
          <w:p w14:paraId="40264112"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169B2B7B"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149</w:t>
            </w:r>
          </w:p>
        </w:tc>
        <w:tc>
          <w:tcPr>
            <w:tcW w:w="1369" w:type="dxa"/>
            <w:tcBorders>
              <w:top w:val="nil"/>
              <w:left w:val="nil"/>
              <w:bottom w:val="nil"/>
              <w:right w:val="nil"/>
            </w:tcBorders>
            <w:shd w:val="clear" w:color="auto" w:fill="auto"/>
            <w:noWrap/>
            <w:vAlign w:val="center"/>
            <w:hideMark/>
          </w:tcPr>
          <w:p w14:paraId="59DFBC4A"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1ADCC134" w14:textId="77777777" w:rsidTr="0034086C">
        <w:trPr>
          <w:trHeight w:val="320"/>
        </w:trPr>
        <w:tc>
          <w:tcPr>
            <w:tcW w:w="3351" w:type="dxa"/>
            <w:tcBorders>
              <w:top w:val="nil"/>
              <w:left w:val="nil"/>
              <w:bottom w:val="nil"/>
              <w:right w:val="nil"/>
            </w:tcBorders>
            <w:shd w:val="clear" w:color="auto" w:fill="auto"/>
            <w:noWrap/>
            <w:vAlign w:val="bottom"/>
            <w:hideMark/>
          </w:tcPr>
          <w:p w14:paraId="02D4982D"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 xml:space="preserve">Short, </w:t>
            </w:r>
            <w:proofErr w:type="spellStart"/>
            <w:r w:rsidRPr="005F5577">
              <w:rPr>
                <w:rFonts w:ascii="Calibri" w:eastAsia="Times New Roman" w:hAnsi="Calibri" w:cs="Calibri"/>
                <w:color w:val="000000"/>
                <w:lang w:val="en-AU" w:eastAsia="en-AU"/>
              </w:rPr>
              <w:t>Ketchen</w:t>
            </w:r>
            <w:proofErr w:type="spellEnd"/>
            <w:r w:rsidRPr="005F5577">
              <w:rPr>
                <w:rFonts w:ascii="Calibri" w:eastAsia="Times New Roman" w:hAnsi="Calibri" w:cs="Calibri"/>
                <w:color w:val="000000"/>
                <w:lang w:val="en-AU" w:eastAsia="en-AU"/>
              </w:rPr>
              <w:t>, &amp; Palmer (2002)</w:t>
            </w:r>
          </w:p>
        </w:tc>
        <w:tc>
          <w:tcPr>
            <w:tcW w:w="1537" w:type="dxa"/>
            <w:tcBorders>
              <w:top w:val="nil"/>
              <w:left w:val="nil"/>
              <w:bottom w:val="nil"/>
              <w:right w:val="nil"/>
            </w:tcBorders>
            <w:shd w:val="clear" w:color="auto" w:fill="auto"/>
            <w:noWrap/>
            <w:vAlign w:val="bottom"/>
            <w:hideMark/>
          </w:tcPr>
          <w:p w14:paraId="30DEAC39"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6981D130"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3442FE0C"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288</w:t>
            </w:r>
          </w:p>
        </w:tc>
        <w:tc>
          <w:tcPr>
            <w:tcW w:w="1369" w:type="dxa"/>
            <w:tcBorders>
              <w:top w:val="nil"/>
              <w:left w:val="nil"/>
              <w:bottom w:val="nil"/>
              <w:right w:val="nil"/>
            </w:tcBorders>
            <w:shd w:val="clear" w:color="auto" w:fill="auto"/>
            <w:noWrap/>
            <w:vAlign w:val="center"/>
            <w:hideMark/>
          </w:tcPr>
          <w:p w14:paraId="0918E383"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0B4AAF41" w14:textId="77777777" w:rsidTr="0034086C">
        <w:trPr>
          <w:trHeight w:val="320"/>
        </w:trPr>
        <w:tc>
          <w:tcPr>
            <w:tcW w:w="3351" w:type="dxa"/>
            <w:tcBorders>
              <w:top w:val="nil"/>
              <w:left w:val="nil"/>
              <w:bottom w:val="nil"/>
              <w:right w:val="nil"/>
            </w:tcBorders>
            <w:shd w:val="clear" w:color="auto" w:fill="auto"/>
            <w:noWrap/>
            <w:vAlign w:val="bottom"/>
            <w:hideMark/>
          </w:tcPr>
          <w:p w14:paraId="21ECAC9A"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Katzer</w:t>
            </w:r>
            <w:proofErr w:type="spellEnd"/>
            <w:r w:rsidRPr="005F5577">
              <w:rPr>
                <w:rFonts w:ascii="Calibri" w:eastAsia="Times New Roman" w:hAnsi="Calibri" w:cs="Calibri"/>
                <w:color w:val="000000"/>
                <w:lang w:val="en-AU" w:eastAsia="en-AU"/>
              </w:rPr>
              <w:t xml:space="preserve"> &amp; </w:t>
            </w:r>
            <w:proofErr w:type="spellStart"/>
            <w:r w:rsidRPr="005F5577">
              <w:rPr>
                <w:rFonts w:ascii="Calibri" w:eastAsia="Times New Roman" w:hAnsi="Calibri" w:cs="Calibri"/>
                <w:color w:val="000000"/>
                <w:lang w:val="en-AU" w:eastAsia="en-AU"/>
              </w:rPr>
              <w:t>Sodt</w:t>
            </w:r>
            <w:proofErr w:type="spellEnd"/>
            <w:r w:rsidRPr="005F5577">
              <w:rPr>
                <w:rFonts w:ascii="Calibri" w:eastAsia="Times New Roman" w:hAnsi="Calibri" w:cs="Calibri"/>
                <w:color w:val="000000"/>
                <w:lang w:val="en-AU" w:eastAsia="en-AU"/>
              </w:rPr>
              <w:t xml:space="preserve"> (1973)</w:t>
            </w:r>
          </w:p>
        </w:tc>
        <w:tc>
          <w:tcPr>
            <w:tcW w:w="1537" w:type="dxa"/>
            <w:tcBorders>
              <w:top w:val="nil"/>
              <w:left w:val="nil"/>
              <w:bottom w:val="nil"/>
              <w:right w:val="nil"/>
            </w:tcBorders>
            <w:shd w:val="clear" w:color="auto" w:fill="auto"/>
            <w:noWrap/>
            <w:vAlign w:val="bottom"/>
            <w:hideMark/>
          </w:tcPr>
          <w:p w14:paraId="0FA6591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1971-1972</w:t>
            </w:r>
          </w:p>
        </w:tc>
        <w:tc>
          <w:tcPr>
            <w:tcW w:w="1912" w:type="dxa"/>
            <w:tcBorders>
              <w:top w:val="nil"/>
              <w:left w:val="nil"/>
              <w:bottom w:val="nil"/>
              <w:right w:val="nil"/>
            </w:tcBorders>
            <w:shd w:val="clear" w:color="auto" w:fill="auto"/>
            <w:noWrap/>
            <w:vAlign w:val="bottom"/>
            <w:hideMark/>
          </w:tcPr>
          <w:p w14:paraId="7BB41287"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Communication</w:t>
            </w:r>
          </w:p>
        </w:tc>
        <w:tc>
          <w:tcPr>
            <w:tcW w:w="1187" w:type="dxa"/>
            <w:tcBorders>
              <w:top w:val="nil"/>
              <w:left w:val="nil"/>
              <w:bottom w:val="nil"/>
              <w:right w:val="nil"/>
            </w:tcBorders>
            <w:shd w:val="clear" w:color="auto" w:fill="auto"/>
            <w:noWrap/>
            <w:vAlign w:val="bottom"/>
            <w:hideMark/>
          </w:tcPr>
          <w:p w14:paraId="4637C313"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31</w:t>
            </w:r>
          </w:p>
        </w:tc>
        <w:tc>
          <w:tcPr>
            <w:tcW w:w="1369" w:type="dxa"/>
            <w:tcBorders>
              <w:top w:val="nil"/>
              <w:left w:val="nil"/>
              <w:bottom w:val="nil"/>
              <w:right w:val="nil"/>
            </w:tcBorders>
            <w:shd w:val="clear" w:color="auto" w:fill="auto"/>
            <w:noWrap/>
            <w:vAlign w:val="center"/>
            <w:hideMark/>
          </w:tcPr>
          <w:p w14:paraId="64437775"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6%</w:t>
            </w:r>
          </w:p>
        </w:tc>
      </w:tr>
      <w:tr w:rsidR="000A2C45" w:rsidRPr="005F5577" w14:paraId="2D0B4AC2" w14:textId="77777777" w:rsidTr="0034086C">
        <w:trPr>
          <w:trHeight w:val="320"/>
        </w:trPr>
        <w:tc>
          <w:tcPr>
            <w:tcW w:w="3351" w:type="dxa"/>
            <w:tcBorders>
              <w:top w:val="nil"/>
              <w:left w:val="nil"/>
              <w:bottom w:val="nil"/>
              <w:right w:val="nil"/>
            </w:tcBorders>
            <w:shd w:val="clear" w:color="auto" w:fill="auto"/>
            <w:noWrap/>
            <w:vAlign w:val="bottom"/>
            <w:hideMark/>
          </w:tcPr>
          <w:p w14:paraId="4B320BBB"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Kosciulek</w:t>
            </w:r>
            <w:proofErr w:type="spellEnd"/>
            <w:r w:rsidRPr="005F5577">
              <w:rPr>
                <w:rFonts w:ascii="Calibri" w:eastAsia="Times New Roman" w:hAnsi="Calibri" w:cs="Calibri"/>
                <w:color w:val="000000"/>
                <w:lang w:val="en-AU" w:eastAsia="en-AU"/>
              </w:rPr>
              <w:t xml:space="preserve"> &amp; Szymanski (1993)</w:t>
            </w:r>
          </w:p>
        </w:tc>
        <w:tc>
          <w:tcPr>
            <w:tcW w:w="1537" w:type="dxa"/>
            <w:tcBorders>
              <w:top w:val="nil"/>
              <w:left w:val="nil"/>
              <w:bottom w:val="nil"/>
              <w:right w:val="nil"/>
            </w:tcBorders>
            <w:shd w:val="clear" w:color="auto" w:fill="auto"/>
            <w:noWrap/>
            <w:vAlign w:val="bottom"/>
            <w:hideMark/>
          </w:tcPr>
          <w:p w14:paraId="59F8EAD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1990-1991</w:t>
            </w:r>
          </w:p>
        </w:tc>
        <w:tc>
          <w:tcPr>
            <w:tcW w:w="1912" w:type="dxa"/>
            <w:tcBorders>
              <w:top w:val="nil"/>
              <w:left w:val="nil"/>
              <w:bottom w:val="nil"/>
              <w:right w:val="nil"/>
            </w:tcBorders>
            <w:shd w:val="clear" w:color="auto" w:fill="auto"/>
            <w:noWrap/>
            <w:vAlign w:val="bottom"/>
            <w:hideMark/>
          </w:tcPr>
          <w:p w14:paraId="3D55EEC8"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24B63CBC"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32</w:t>
            </w:r>
          </w:p>
        </w:tc>
        <w:tc>
          <w:tcPr>
            <w:tcW w:w="1369" w:type="dxa"/>
            <w:tcBorders>
              <w:top w:val="nil"/>
              <w:left w:val="nil"/>
              <w:bottom w:val="nil"/>
              <w:right w:val="nil"/>
            </w:tcBorders>
            <w:shd w:val="clear" w:color="auto" w:fill="auto"/>
            <w:noWrap/>
            <w:vAlign w:val="center"/>
            <w:hideMark/>
          </w:tcPr>
          <w:p w14:paraId="7E44B61C"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76079609" w14:textId="77777777" w:rsidTr="0034086C">
        <w:trPr>
          <w:trHeight w:val="320"/>
        </w:trPr>
        <w:tc>
          <w:tcPr>
            <w:tcW w:w="3351" w:type="dxa"/>
            <w:tcBorders>
              <w:top w:val="nil"/>
              <w:left w:val="nil"/>
              <w:bottom w:val="nil"/>
              <w:right w:val="nil"/>
            </w:tcBorders>
            <w:shd w:val="clear" w:color="auto" w:fill="auto"/>
            <w:noWrap/>
            <w:vAlign w:val="bottom"/>
            <w:hideMark/>
          </w:tcPr>
          <w:p w14:paraId="253FAE40"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170C827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1969</w:t>
            </w:r>
          </w:p>
        </w:tc>
        <w:tc>
          <w:tcPr>
            <w:tcW w:w="1912" w:type="dxa"/>
            <w:tcBorders>
              <w:top w:val="nil"/>
              <w:left w:val="nil"/>
              <w:bottom w:val="nil"/>
              <w:right w:val="nil"/>
            </w:tcBorders>
            <w:shd w:val="clear" w:color="auto" w:fill="auto"/>
            <w:noWrap/>
            <w:vAlign w:val="bottom"/>
            <w:hideMark/>
          </w:tcPr>
          <w:p w14:paraId="55F54E4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3EC87466"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55</w:t>
            </w:r>
          </w:p>
        </w:tc>
        <w:tc>
          <w:tcPr>
            <w:tcW w:w="1369" w:type="dxa"/>
            <w:tcBorders>
              <w:top w:val="nil"/>
              <w:left w:val="nil"/>
              <w:bottom w:val="nil"/>
              <w:right w:val="nil"/>
            </w:tcBorders>
            <w:shd w:val="clear" w:color="auto" w:fill="auto"/>
            <w:noWrap/>
            <w:vAlign w:val="center"/>
            <w:hideMark/>
          </w:tcPr>
          <w:p w14:paraId="2B2643E6"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1FA55B82" w14:textId="77777777" w:rsidTr="0034086C">
        <w:trPr>
          <w:trHeight w:val="320"/>
        </w:trPr>
        <w:tc>
          <w:tcPr>
            <w:tcW w:w="3351" w:type="dxa"/>
            <w:tcBorders>
              <w:top w:val="nil"/>
              <w:left w:val="nil"/>
              <w:bottom w:val="nil"/>
              <w:right w:val="nil"/>
            </w:tcBorders>
            <w:shd w:val="clear" w:color="auto" w:fill="auto"/>
            <w:noWrap/>
            <w:vAlign w:val="bottom"/>
            <w:hideMark/>
          </w:tcPr>
          <w:p w14:paraId="1C13BC0D"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Osborne (2008)</w:t>
            </w:r>
          </w:p>
        </w:tc>
        <w:tc>
          <w:tcPr>
            <w:tcW w:w="1537" w:type="dxa"/>
            <w:tcBorders>
              <w:top w:val="nil"/>
              <w:left w:val="nil"/>
              <w:bottom w:val="nil"/>
              <w:right w:val="nil"/>
            </w:tcBorders>
            <w:shd w:val="clear" w:color="auto" w:fill="auto"/>
            <w:noWrap/>
            <w:vAlign w:val="bottom"/>
            <w:hideMark/>
          </w:tcPr>
          <w:p w14:paraId="3C21FE0A"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7F1B8BC3"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5ECDB8A4"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96</w:t>
            </w:r>
          </w:p>
        </w:tc>
        <w:tc>
          <w:tcPr>
            <w:tcW w:w="1369" w:type="dxa"/>
            <w:tcBorders>
              <w:top w:val="nil"/>
              <w:left w:val="nil"/>
              <w:bottom w:val="nil"/>
              <w:right w:val="nil"/>
            </w:tcBorders>
            <w:shd w:val="clear" w:color="auto" w:fill="auto"/>
            <w:noWrap/>
            <w:vAlign w:val="center"/>
            <w:hideMark/>
          </w:tcPr>
          <w:p w14:paraId="15314EB6"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2%</w:t>
            </w:r>
          </w:p>
        </w:tc>
      </w:tr>
      <w:tr w:rsidR="000A2C45" w:rsidRPr="005F5577" w14:paraId="7F7EA6A5" w14:textId="77777777" w:rsidTr="0034086C">
        <w:trPr>
          <w:trHeight w:val="320"/>
        </w:trPr>
        <w:tc>
          <w:tcPr>
            <w:tcW w:w="3351" w:type="dxa"/>
            <w:tcBorders>
              <w:top w:val="nil"/>
              <w:left w:val="nil"/>
              <w:bottom w:val="nil"/>
              <w:right w:val="nil"/>
            </w:tcBorders>
            <w:shd w:val="clear" w:color="auto" w:fill="auto"/>
            <w:noWrap/>
            <w:vAlign w:val="bottom"/>
            <w:hideMark/>
          </w:tcPr>
          <w:p w14:paraId="25B4575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Woolley &amp; Dawson (1983)</w:t>
            </w:r>
          </w:p>
        </w:tc>
        <w:tc>
          <w:tcPr>
            <w:tcW w:w="1537" w:type="dxa"/>
            <w:tcBorders>
              <w:top w:val="nil"/>
              <w:left w:val="nil"/>
              <w:bottom w:val="nil"/>
              <w:right w:val="nil"/>
            </w:tcBorders>
            <w:shd w:val="clear" w:color="auto" w:fill="auto"/>
            <w:noWrap/>
            <w:vAlign w:val="bottom"/>
            <w:hideMark/>
          </w:tcPr>
          <w:p w14:paraId="128707D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1977-1980</w:t>
            </w:r>
          </w:p>
        </w:tc>
        <w:tc>
          <w:tcPr>
            <w:tcW w:w="1912" w:type="dxa"/>
            <w:tcBorders>
              <w:top w:val="nil"/>
              <w:left w:val="nil"/>
              <w:bottom w:val="nil"/>
              <w:right w:val="nil"/>
            </w:tcBorders>
            <w:shd w:val="clear" w:color="auto" w:fill="auto"/>
            <w:noWrap/>
            <w:vAlign w:val="bottom"/>
            <w:hideMark/>
          </w:tcPr>
          <w:p w14:paraId="614459CF"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Education</w:t>
            </w:r>
          </w:p>
        </w:tc>
        <w:tc>
          <w:tcPr>
            <w:tcW w:w="1187" w:type="dxa"/>
            <w:tcBorders>
              <w:top w:val="nil"/>
              <w:left w:val="nil"/>
              <w:bottom w:val="nil"/>
              <w:right w:val="nil"/>
            </w:tcBorders>
            <w:shd w:val="clear" w:color="auto" w:fill="auto"/>
            <w:noWrap/>
            <w:vAlign w:val="bottom"/>
            <w:hideMark/>
          </w:tcPr>
          <w:p w14:paraId="16363577"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38ADD2D9"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509D43E" w14:textId="77777777" w:rsidTr="0034086C">
        <w:trPr>
          <w:trHeight w:val="320"/>
        </w:trPr>
        <w:tc>
          <w:tcPr>
            <w:tcW w:w="3351" w:type="dxa"/>
            <w:tcBorders>
              <w:top w:val="nil"/>
              <w:left w:val="nil"/>
              <w:bottom w:val="nil"/>
              <w:right w:val="nil"/>
            </w:tcBorders>
            <w:shd w:val="clear" w:color="auto" w:fill="auto"/>
            <w:noWrap/>
            <w:vAlign w:val="bottom"/>
            <w:hideMark/>
          </w:tcPr>
          <w:p w14:paraId="38CC03A6"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Cashen</w:t>
            </w:r>
            <w:proofErr w:type="spellEnd"/>
            <w:r w:rsidRPr="005F5577">
              <w:rPr>
                <w:rFonts w:ascii="Calibri" w:eastAsia="Times New Roman" w:hAnsi="Calibri" w:cs="Calibri"/>
                <w:color w:val="000000"/>
                <w:lang w:val="en-AU" w:eastAsia="en-AU"/>
              </w:rPr>
              <w:t xml:space="preserve"> &amp; Geiger (2004)</w:t>
            </w:r>
          </w:p>
        </w:tc>
        <w:tc>
          <w:tcPr>
            <w:tcW w:w="1537" w:type="dxa"/>
            <w:tcBorders>
              <w:top w:val="nil"/>
              <w:left w:val="nil"/>
              <w:bottom w:val="nil"/>
              <w:right w:val="nil"/>
            </w:tcBorders>
            <w:shd w:val="clear" w:color="auto" w:fill="auto"/>
            <w:noWrap/>
            <w:vAlign w:val="bottom"/>
            <w:hideMark/>
          </w:tcPr>
          <w:p w14:paraId="05B4CCF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1990-1999</w:t>
            </w:r>
          </w:p>
        </w:tc>
        <w:tc>
          <w:tcPr>
            <w:tcW w:w="1912" w:type="dxa"/>
            <w:tcBorders>
              <w:top w:val="nil"/>
              <w:left w:val="nil"/>
              <w:bottom w:val="nil"/>
              <w:right w:val="nil"/>
            </w:tcBorders>
            <w:shd w:val="clear" w:color="auto" w:fill="auto"/>
            <w:noWrap/>
            <w:vAlign w:val="bottom"/>
            <w:hideMark/>
          </w:tcPr>
          <w:p w14:paraId="0427515C" w14:textId="77777777" w:rsidR="000A2C45" w:rsidRPr="005F5577" w:rsidRDefault="000A2C45" w:rsidP="0034086C">
            <w:pPr>
              <w:rPr>
                <w:rFonts w:ascii="Calibri" w:eastAsia="Times New Roman" w:hAnsi="Calibri" w:cs="Calibri"/>
                <w:color w:val="000000"/>
                <w:lang w:val="en-AU" w:eastAsia="en-AU"/>
              </w:rPr>
            </w:pPr>
            <w:r>
              <w:rPr>
                <w:rFonts w:ascii="Calibri" w:eastAsia="Times New Roman" w:hAnsi="Calibri" w:cs="Calibri"/>
                <w:color w:val="000000"/>
                <w:lang w:val="en-AU" w:eastAsia="en-AU"/>
              </w:rPr>
              <w:t>Industrial-organisational</w:t>
            </w:r>
          </w:p>
        </w:tc>
        <w:tc>
          <w:tcPr>
            <w:tcW w:w="1187" w:type="dxa"/>
            <w:tcBorders>
              <w:top w:val="nil"/>
              <w:left w:val="nil"/>
              <w:bottom w:val="nil"/>
              <w:right w:val="nil"/>
            </w:tcBorders>
            <w:shd w:val="clear" w:color="auto" w:fill="auto"/>
            <w:noWrap/>
            <w:vAlign w:val="bottom"/>
            <w:hideMark/>
          </w:tcPr>
          <w:p w14:paraId="7368EA0B"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43</w:t>
            </w:r>
          </w:p>
        </w:tc>
        <w:tc>
          <w:tcPr>
            <w:tcW w:w="1369" w:type="dxa"/>
            <w:tcBorders>
              <w:top w:val="nil"/>
              <w:left w:val="nil"/>
              <w:bottom w:val="nil"/>
              <w:right w:val="nil"/>
            </w:tcBorders>
            <w:shd w:val="clear" w:color="auto" w:fill="auto"/>
            <w:noWrap/>
            <w:vAlign w:val="center"/>
            <w:hideMark/>
          </w:tcPr>
          <w:p w14:paraId="1AE7ADF8"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7%</w:t>
            </w:r>
          </w:p>
        </w:tc>
      </w:tr>
      <w:tr w:rsidR="000A2C45" w:rsidRPr="005F5577" w14:paraId="640FB9D1" w14:textId="77777777" w:rsidTr="0034086C">
        <w:trPr>
          <w:trHeight w:val="320"/>
        </w:trPr>
        <w:tc>
          <w:tcPr>
            <w:tcW w:w="3351" w:type="dxa"/>
            <w:tcBorders>
              <w:top w:val="nil"/>
              <w:left w:val="nil"/>
              <w:bottom w:val="nil"/>
              <w:right w:val="nil"/>
            </w:tcBorders>
            <w:shd w:val="clear" w:color="auto" w:fill="auto"/>
            <w:noWrap/>
            <w:vAlign w:val="bottom"/>
            <w:hideMark/>
          </w:tcPr>
          <w:p w14:paraId="25201D80" w14:textId="77777777" w:rsidR="000A2C45" w:rsidRPr="005F5577" w:rsidRDefault="000A2C45" w:rsidP="0034086C">
            <w:pPr>
              <w:rPr>
                <w:rFonts w:ascii="Calibri" w:eastAsia="Times New Roman" w:hAnsi="Calibri" w:cs="Calibri"/>
                <w:color w:val="000000"/>
                <w:lang w:val="en-AU" w:eastAsia="en-AU"/>
              </w:rPr>
            </w:pPr>
            <w:proofErr w:type="spellStart"/>
            <w:r w:rsidRPr="005F5577">
              <w:rPr>
                <w:rFonts w:ascii="Calibri" w:eastAsia="Times New Roman" w:hAnsi="Calibri" w:cs="Calibri"/>
                <w:color w:val="000000"/>
                <w:lang w:val="en-AU" w:eastAsia="en-AU"/>
              </w:rPr>
              <w:t>Bezeau</w:t>
            </w:r>
            <w:proofErr w:type="spellEnd"/>
            <w:r w:rsidRPr="005F5577">
              <w:rPr>
                <w:rFonts w:ascii="Calibri" w:eastAsia="Times New Roman" w:hAnsi="Calibri" w:cs="Calibri"/>
                <w:color w:val="000000"/>
                <w:lang w:val="en-AU" w:eastAsia="en-AU"/>
              </w:rPr>
              <w:t xml:space="preserve"> &amp; Graves (2001)</w:t>
            </w:r>
          </w:p>
        </w:tc>
        <w:tc>
          <w:tcPr>
            <w:tcW w:w="1537" w:type="dxa"/>
            <w:tcBorders>
              <w:top w:val="nil"/>
              <w:left w:val="nil"/>
              <w:bottom w:val="nil"/>
              <w:right w:val="nil"/>
            </w:tcBorders>
            <w:shd w:val="clear" w:color="auto" w:fill="auto"/>
            <w:noWrap/>
            <w:vAlign w:val="bottom"/>
            <w:hideMark/>
          </w:tcPr>
          <w:p w14:paraId="5C187C35"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1998-1999</w:t>
            </w:r>
          </w:p>
        </w:tc>
        <w:tc>
          <w:tcPr>
            <w:tcW w:w="1912" w:type="dxa"/>
            <w:tcBorders>
              <w:top w:val="nil"/>
              <w:left w:val="nil"/>
              <w:bottom w:val="nil"/>
              <w:right w:val="nil"/>
            </w:tcBorders>
            <w:shd w:val="clear" w:color="auto" w:fill="auto"/>
            <w:noWrap/>
            <w:vAlign w:val="bottom"/>
            <w:hideMark/>
          </w:tcPr>
          <w:p w14:paraId="3261ECC0"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71C44003"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66</w:t>
            </w:r>
          </w:p>
        </w:tc>
        <w:tc>
          <w:tcPr>
            <w:tcW w:w="1369" w:type="dxa"/>
            <w:tcBorders>
              <w:top w:val="nil"/>
              <w:left w:val="nil"/>
              <w:bottom w:val="nil"/>
              <w:right w:val="nil"/>
            </w:tcBorders>
            <w:shd w:val="clear" w:color="auto" w:fill="auto"/>
            <w:noWrap/>
            <w:vAlign w:val="center"/>
            <w:hideMark/>
          </w:tcPr>
          <w:p w14:paraId="10D8B11F"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3%</w:t>
            </w:r>
          </w:p>
        </w:tc>
      </w:tr>
      <w:tr w:rsidR="000A2C45" w:rsidRPr="005F5577" w14:paraId="38F0D0F8" w14:textId="77777777" w:rsidTr="0034086C">
        <w:trPr>
          <w:trHeight w:val="320"/>
        </w:trPr>
        <w:tc>
          <w:tcPr>
            <w:tcW w:w="3351" w:type="dxa"/>
            <w:tcBorders>
              <w:top w:val="nil"/>
              <w:left w:val="nil"/>
              <w:bottom w:val="nil"/>
              <w:right w:val="nil"/>
            </w:tcBorders>
            <w:shd w:val="clear" w:color="auto" w:fill="auto"/>
            <w:noWrap/>
            <w:vAlign w:val="bottom"/>
            <w:hideMark/>
          </w:tcPr>
          <w:p w14:paraId="4A5872AC"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Faulkner, Fidler &amp; Cumming (2008)</w:t>
            </w:r>
          </w:p>
        </w:tc>
        <w:tc>
          <w:tcPr>
            <w:tcW w:w="1537" w:type="dxa"/>
            <w:tcBorders>
              <w:top w:val="nil"/>
              <w:left w:val="nil"/>
              <w:bottom w:val="nil"/>
              <w:right w:val="nil"/>
            </w:tcBorders>
            <w:shd w:val="clear" w:color="auto" w:fill="auto"/>
            <w:noWrap/>
            <w:vAlign w:val="bottom"/>
            <w:hideMark/>
          </w:tcPr>
          <w:p w14:paraId="3E3411F7"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1999-2003</w:t>
            </w:r>
          </w:p>
        </w:tc>
        <w:tc>
          <w:tcPr>
            <w:tcW w:w="1912" w:type="dxa"/>
            <w:tcBorders>
              <w:top w:val="nil"/>
              <w:left w:val="nil"/>
              <w:bottom w:val="nil"/>
              <w:right w:val="nil"/>
            </w:tcBorders>
            <w:shd w:val="clear" w:color="auto" w:fill="auto"/>
            <w:noWrap/>
            <w:vAlign w:val="bottom"/>
            <w:hideMark/>
          </w:tcPr>
          <w:p w14:paraId="6EA216A1"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5B4B1FE3"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193</w:t>
            </w:r>
          </w:p>
        </w:tc>
        <w:tc>
          <w:tcPr>
            <w:tcW w:w="1369" w:type="dxa"/>
            <w:tcBorders>
              <w:top w:val="nil"/>
              <w:left w:val="nil"/>
              <w:bottom w:val="nil"/>
              <w:right w:val="nil"/>
            </w:tcBorders>
            <w:shd w:val="clear" w:color="auto" w:fill="auto"/>
            <w:noWrap/>
            <w:vAlign w:val="center"/>
            <w:hideMark/>
          </w:tcPr>
          <w:p w14:paraId="6C133BFA"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18%</w:t>
            </w:r>
          </w:p>
        </w:tc>
      </w:tr>
      <w:tr w:rsidR="000A2C45" w:rsidRPr="005F5577" w14:paraId="3661F93E" w14:textId="77777777" w:rsidTr="0034086C">
        <w:trPr>
          <w:trHeight w:val="320"/>
        </w:trPr>
        <w:tc>
          <w:tcPr>
            <w:tcW w:w="3351" w:type="dxa"/>
            <w:tcBorders>
              <w:top w:val="nil"/>
              <w:left w:val="nil"/>
              <w:bottom w:val="nil"/>
              <w:right w:val="nil"/>
            </w:tcBorders>
            <w:shd w:val="clear" w:color="auto" w:fill="auto"/>
            <w:noWrap/>
            <w:vAlign w:val="bottom"/>
            <w:hideMark/>
          </w:tcPr>
          <w:p w14:paraId="098D8A58"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nil"/>
              <w:right w:val="nil"/>
            </w:tcBorders>
            <w:shd w:val="clear" w:color="auto" w:fill="auto"/>
            <w:noWrap/>
            <w:vAlign w:val="bottom"/>
            <w:hideMark/>
          </w:tcPr>
          <w:p w14:paraId="16011A0D"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1980</w:t>
            </w:r>
          </w:p>
        </w:tc>
        <w:tc>
          <w:tcPr>
            <w:tcW w:w="1912" w:type="dxa"/>
            <w:tcBorders>
              <w:top w:val="nil"/>
              <w:left w:val="nil"/>
              <w:bottom w:val="nil"/>
              <w:right w:val="nil"/>
            </w:tcBorders>
            <w:shd w:val="clear" w:color="auto" w:fill="auto"/>
            <w:noWrap/>
            <w:vAlign w:val="bottom"/>
            <w:hideMark/>
          </w:tcPr>
          <w:p w14:paraId="43513485"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nil"/>
              <w:right w:val="nil"/>
            </w:tcBorders>
            <w:shd w:val="clear" w:color="auto" w:fill="auto"/>
            <w:noWrap/>
            <w:vAlign w:val="bottom"/>
            <w:hideMark/>
          </w:tcPr>
          <w:p w14:paraId="1D58BD51"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nil"/>
              <w:right w:val="nil"/>
            </w:tcBorders>
            <w:shd w:val="clear" w:color="auto" w:fill="auto"/>
            <w:noWrap/>
            <w:vAlign w:val="center"/>
            <w:hideMark/>
          </w:tcPr>
          <w:p w14:paraId="70638E96"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41DEDF19" w14:textId="77777777" w:rsidTr="0034086C">
        <w:trPr>
          <w:trHeight w:val="320"/>
        </w:trPr>
        <w:tc>
          <w:tcPr>
            <w:tcW w:w="3351" w:type="dxa"/>
            <w:tcBorders>
              <w:top w:val="nil"/>
              <w:left w:val="nil"/>
              <w:right w:val="nil"/>
            </w:tcBorders>
            <w:shd w:val="clear" w:color="auto" w:fill="auto"/>
            <w:noWrap/>
            <w:vAlign w:val="bottom"/>
            <w:hideMark/>
          </w:tcPr>
          <w:p w14:paraId="67A396F6"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right w:val="nil"/>
            </w:tcBorders>
            <w:shd w:val="clear" w:color="auto" w:fill="auto"/>
            <w:noWrap/>
            <w:vAlign w:val="bottom"/>
            <w:hideMark/>
          </w:tcPr>
          <w:p w14:paraId="09E35A99"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1990</w:t>
            </w:r>
          </w:p>
        </w:tc>
        <w:tc>
          <w:tcPr>
            <w:tcW w:w="1912" w:type="dxa"/>
            <w:tcBorders>
              <w:top w:val="nil"/>
              <w:left w:val="nil"/>
              <w:right w:val="nil"/>
            </w:tcBorders>
            <w:shd w:val="clear" w:color="auto" w:fill="auto"/>
            <w:noWrap/>
            <w:vAlign w:val="bottom"/>
            <w:hideMark/>
          </w:tcPr>
          <w:p w14:paraId="72176364"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right w:val="nil"/>
            </w:tcBorders>
            <w:shd w:val="clear" w:color="auto" w:fill="auto"/>
            <w:noWrap/>
            <w:vAlign w:val="bottom"/>
            <w:hideMark/>
          </w:tcPr>
          <w:p w14:paraId="064CDBEF"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right w:val="nil"/>
            </w:tcBorders>
            <w:shd w:val="clear" w:color="auto" w:fill="auto"/>
            <w:noWrap/>
            <w:vAlign w:val="center"/>
            <w:hideMark/>
          </w:tcPr>
          <w:p w14:paraId="4D9E02D1"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0%</w:t>
            </w:r>
          </w:p>
        </w:tc>
      </w:tr>
      <w:tr w:rsidR="000A2C45" w:rsidRPr="005F5577" w14:paraId="79E3EAA3" w14:textId="77777777" w:rsidTr="0034086C">
        <w:trPr>
          <w:trHeight w:val="320"/>
        </w:trPr>
        <w:tc>
          <w:tcPr>
            <w:tcW w:w="3351" w:type="dxa"/>
            <w:tcBorders>
              <w:top w:val="nil"/>
              <w:left w:val="nil"/>
              <w:bottom w:val="single" w:sz="4" w:space="0" w:color="auto"/>
              <w:right w:val="nil"/>
            </w:tcBorders>
            <w:shd w:val="clear" w:color="auto" w:fill="auto"/>
            <w:noWrap/>
            <w:vAlign w:val="bottom"/>
            <w:hideMark/>
          </w:tcPr>
          <w:p w14:paraId="1E218D63"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Crosby et al. (2006)</w:t>
            </w:r>
          </w:p>
        </w:tc>
        <w:tc>
          <w:tcPr>
            <w:tcW w:w="1537" w:type="dxa"/>
            <w:tcBorders>
              <w:top w:val="nil"/>
              <w:left w:val="nil"/>
              <w:bottom w:val="single" w:sz="4" w:space="0" w:color="auto"/>
              <w:right w:val="nil"/>
            </w:tcBorders>
            <w:shd w:val="clear" w:color="auto" w:fill="auto"/>
            <w:noWrap/>
            <w:vAlign w:val="bottom"/>
            <w:hideMark/>
          </w:tcPr>
          <w:p w14:paraId="0839D780"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2000</w:t>
            </w:r>
          </w:p>
        </w:tc>
        <w:tc>
          <w:tcPr>
            <w:tcW w:w="1912" w:type="dxa"/>
            <w:tcBorders>
              <w:top w:val="nil"/>
              <w:left w:val="nil"/>
              <w:bottom w:val="single" w:sz="4" w:space="0" w:color="auto"/>
              <w:right w:val="nil"/>
            </w:tcBorders>
            <w:shd w:val="clear" w:color="auto" w:fill="auto"/>
            <w:noWrap/>
            <w:vAlign w:val="bottom"/>
            <w:hideMark/>
          </w:tcPr>
          <w:p w14:paraId="2E0CF662" w14:textId="77777777" w:rsidR="000A2C45" w:rsidRPr="005F5577" w:rsidRDefault="000A2C45" w:rsidP="0034086C">
            <w:pPr>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Clinical</w:t>
            </w:r>
          </w:p>
        </w:tc>
        <w:tc>
          <w:tcPr>
            <w:tcW w:w="1187" w:type="dxa"/>
            <w:tcBorders>
              <w:top w:val="nil"/>
              <w:left w:val="nil"/>
              <w:bottom w:val="single" w:sz="4" w:space="0" w:color="auto"/>
              <w:right w:val="nil"/>
            </w:tcBorders>
            <w:shd w:val="clear" w:color="auto" w:fill="auto"/>
            <w:noWrap/>
            <w:vAlign w:val="bottom"/>
            <w:hideMark/>
          </w:tcPr>
          <w:p w14:paraId="4254DFDF" w14:textId="77777777" w:rsidR="000A2C45" w:rsidRPr="005F5577" w:rsidRDefault="000A2C45" w:rsidP="0034086C">
            <w:pPr>
              <w:jc w:val="right"/>
              <w:rPr>
                <w:rFonts w:ascii="Calibri" w:eastAsia="Times New Roman" w:hAnsi="Calibri" w:cs="Calibri"/>
                <w:color w:val="000000"/>
                <w:lang w:val="en-AU" w:eastAsia="en-AU"/>
              </w:rPr>
            </w:pPr>
            <w:r w:rsidRPr="005F5577">
              <w:rPr>
                <w:rFonts w:ascii="Calibri" w:eastAsia="Times New Roman" w:hAnsi="Calibri" w:cs="Calibri"/>
                <w:color w:val="000000"/>
                <w:lang w:val="en-AU" w:eastAsia="en-AU"/>
              </w:rPr>
              <w:t>152</w:t>
            </w:r>
          </w:p>
        </w:tc>
        <w:tc>
          <w:tcPr>
            <w:tcW w:w="1369" w:type="dxa"/>
            <w:tcBorders>
              <w:top w:val="nil"/>
              <w:left w:val="nil"/>
              <w:bottom w:val="single" w:sz="4" w:space="0" w:color="auto"/>
              <w:right w:val="nil"/>
            </w:tcBorders>
            <w:shd w:val="clear" w:color="auto" w:fill="auto"/>
            <w:noWrap/>
            <w:vAlign w:val="center"/>
            <w:hideMark/>
          </w:tcPr>
          <w:p w14:paraId="4D1D58C9" w14:textId="77777777" w:rsidR="000A2C45" w:rsidRPr="005F5577" w:rsidRDefault="000A2C45" w:rsidP="0034086C">
            <w:pPr>
              <w:jc w:val="right"/>
              <w:rPr>
                <w:rFonts w:ascii="Calibri" w:eastAsia="Times New Roman" w:hAnsi="Calibri" w:cs="Calibri"/>
                <w:color w:val="000000"/>
                <w:lang w:val="en-AU" w:eastAsia="en-AU"/>
              </w:rPr>
            </w:pPr>
            <w:r>
              <w:rPr>
                <w:rFonts w:ascii="Calibri" w:hAnsi="Calibri" w:cs="Calibri"/>
                <w:color w:val="000000"/>
              </w:rPr>
              <w:t>2%</w:t>
            </w:r>
          </w:p>
        </w:tc>
      </w:tr>
    </w:tbl>
    <w:p w14:paraId="37AD6454" w14:textId="77777777" w:rsidR="000A2C45" w:rsidRDefault="000A2C45" w:rsidP="000A2C45">
      <w:pPr>
        <w:spacing w:line="360" w:lineRule="auto"/>
        <w:rPr>
          <w:rFonts w:cstheme="minorHAnsi"/>
          <w:i/>
        </w:rPr>
      </w:pPr>
    </w:p>
    <w:p w14:paraId="11EEC0C3" w14:textId="77777777" w:rsidR="000A2C45" w:rsidRDefault="000A2C45" w:rsidP="000A2C45">
      <w:pPr>
        <w:rPr>
          <w:rFonts w:cstheme="minorHAnsi"/>
        </w:rPr>
      </w:pPr>
      <w:r>
        <w:rPr>
          <w:rFonts w:cstheme="minorHAnsi"/>
        </w:rPr>
        <w:br w:type="page"/>
      </w:r>
    </w:p>
    <w:p w14:paraId="780EA1DE" w14:textId="54F98622" w:rsidR="000566AF" w:rsidRPr="00F91A8D" w:rsidRDefault="000A2C45" w:rsidP="00F91A8D">
      <w:pPr>
        <w:spacing w:line="360" w:lineRule="auto"/>
        <w:rPr>
          <w:rFonts w:cstheme="minorHAnsi"/>
          <w:b/>
        </w:rPr>
      </w:pPr>
      <w:r>
        <w:rPr>
          <w:rFonts w:cstheme="minorHAnsi"/>
          <w:b/>
        </w:rPr>
        <w:lastRenderedPageBreak/>
        <w:t>Sensitivity analyses</w:t>
      </w:r>
    </w:p>
    <w:p w14:paraId="40A9D193" w14:textId="77072CD6" w:rsidR="00F91A8D" w:rsidRPr="004422F7" w:rsidRDefault="00A8586B" w:rsidP="00F91A8D">
      <w:pPr>
        <w:widowControl w:val="0"/>
        <w:autoSpaceDE w:val="0"/>
        <w:autoSpaceDN w:val="0"/>
        <w:adjustRightInd w:val="0"/>
        <w:spacing w:line="360" w:lineRule="auto"/>
        <w:ind w:firstLine="720"/>
        <w:rPr>
          <w:rFonts w:cstheme="minorHAnsi"/>
          <w:noProof/>
        </w:rPr>
      </w:pPr>
      <w:r>
        <w:rPr>
          <w:rFonts w:cstheme="minorHAnsi"/>
          <w:noProof/>
        </w:rPr>
        <w:t>See figure</w:t>
      </w:r>
      <w:r w:rsidRPr="00A8586B">
        <w:t xml:space="preserve"> </w:t>
      </w:r>
      <w:r w:rsidR="0054360E">
        <w:t>[</w:t>
      </w:r>
      <w:r w:rsidRPr="00A8586B">
        <w:rPr>
          <w:rFonts w:cstheme="minorHAnsi"/>
          <w:noProof/>
        </w:rPr>
        <w:t>Secondary meta-analysis]</w:t>
      </w:r>
      <w:r w:rsidR="0054360E">
        <w:rPr>
          <w:rFonts w:cstheme="minorHAnsi"/>
          <w:noProof/>
        </w:rPr>
        <w:t xml:space="preserve"> for a f</w:t>
      </w:r>
      <w:r w:rsidRPr="00A8586B">
        <w:rPr>
          <w:rFonts w:cstheme="minorHAnsi"/>
          <w:noProof/>
        </w:rPr>
        <w:t>orest plot</w:t>
      </w:r>
      <w:r w:rsidR="0054360E">
        <w:rPr>
          <w:rFonts w:cstheme="minorHAnsi"/>
          <w:noProof/>
        </w:rPr>
        <w:t xml:space="preserve"> and model output from </w:t>
      </w:r>
      <w:r w:rsidR="00BB3731">
        <w:rPr>
          <w:rFonts w:cstheme="minorHAnsi"/>
          <w:noProof/>
        </w:rPr>
        <w:t>a restricted maximum likelyhood</w:t>
      </w:r>
      <w:r w:rsidR="0054360E">
        <w:rPr>
          <w:rFonts w:cstheme="minorHAnsi"/>
          <w:noProof/>
        </w:rPr>
        <w:t xml:space="preserve"> model without any random predictors </w:t>
      </w:r>
      <w:r w:rsidR="009B3CFB">
        <w:rPr>
          <w:rFonts w:cstheme="minorHAnsi"/>
          <w:noProof/>
        </w:rPr>
        <w:t>using the</w:t>
      </w:r>
      <w:r w:rsidRPr="00A8586B">
        <w:rPr>
          <w:rFonts w:cstheme="minorHAnsi"/>
          <w:noProof/>
        </w:rPr>
        <w:t xml:space="preserve"> findings from seventeen examinations of the proportion of articles which reported a power analysis in psychology research.</w:t>
      </w:r>
      <w:r>
        <w:rPr>
          <w:rFonts w:cstheme="minorHAnsi"/>
          <w:noProof/>
        </w:rPr>
        <w:t xml:space="preserve"> </w:t>
      </w:r>
      <w:r w:rsidR="00F91A8D" w:rsidRPr="004422F7">
        <w:rPr>
          <w:rFonts w:cstheme="minorHAnsi"/>
          <w:noProof/>
        </w:rPr>
        <w:t xml:space="preserve">See </w:t>
      </w:r>
      <w:r w:rsidR="00F91A8D" w:rsidRPr="004422F7">
        <w:rPr>
          <w:rFonts w:cstheme="minorHAnsi"/>
        </w:rPr>
        <w:t>Table [Meta-regression</w:t>
      </w:r>
      <w:r w:rsidR="0054360E">
        <w:rPr>
          <w:rFonts w:cstheme="minorHAnsi"/>
        </w:rPr>
        <w:t xml:space="preserve"> 2</w:t>
      </w:r>
      <w:r w:rsidR="00F91A8D" w:rsidRPr="004422F7">
        <w:rPr>
          <w:rFonts w:cstheme="minorHAnsi"/>
        </w:rPr>
        <w:t>] for</w:t>
      </w:r>
      <w:r w:rsidR="00DB63C5">
        <w:rPr>
          <w:rFonts w:cstheme="minorHAnsi"/>
        </w:rPr>
        <w:t xml:space="preserve"> the</w:t>
      </w:r>
      <w:r w:rsidR="00F91A8D" w:rsidRPr="004422F7">
        <w:rPr>
          <w:rFonts w:cstheme="minorHAnsi"/>
        </w:rPr>
        <w:t xml:space="preserve"> </w:t>
      </w:r>
      <w:r w:rsidR="00F91A8D">
        <w:rPr>
          <w:rFonts w:cstheme="minorHAnsi"/>
        </w:rPr>
        <w:t xml:space="preserve">model summary and </w:t>
      </w:r>
      <w:r w:rsidR="00F91A8D" w:rsidRPr="004422F7">
        <w:rPr>
          <w:rFonts w:cstheme="minorHAnsi"/>
          <w:i/>
        </w:rPr>
        <w:t>Figure [Secondary meta-regression with exclusions]</w:t>
      </w:r>
      <w:r w:rsidR="00F91A8D">
        <w:rPr>
          <w:rFonts w:cstheme="minorHAnsi"/>
        </w:rPr>
        <w:t xml:space="preserve"> for a </w:t>
      </w:r>
      <w:r w:rsidR="00F91A8D" w:rsidRPr="004422F7">
        <w:rPr>
          <w:rFonts w:cstheme="minorHAnsi"/>
        </w:rPr>
        <w:t>Meta-regression scatterplot of the effect of time (</w:t>
      </w:r>
      <w:r w:rsidR="00F91A8D">
        <w:rPr>
          <w:rFonts w:cstheme="minorHAnsi"/>
        </w:rPr>
        <w:t>mean standardized</w:t>
      </w:r>
      <w:r>
        <w:rPr>
          <w:rFonts w:cstheme="minorHAnsi"/>
        </w:rPr>
        <w:t>, average</w:t>
      </w:r>
      <w:r w:rsidR="00F91A8D">
        <w:rPr>
          <w:rFonts w:cstheme="minorHAnsi"/>
        </w:rPr>
        <w:t xml:space="preserve"> </w:t>
      </w:r>
      <w:r w:rsidR="00F91A8D" w:rsidRPr="004422F7">
        <w:rPr>
          <w:rFonts w:cstheme="minorHAnsi"/>
        </w:rPr>
        <w:t>year included in each study’s sample) on the proportion of sampled psychology articles reporting a power analysis</w:t>
      </w:r>
      <w:r w:rsidR="009B3CFB">
        <w:rPr>
          <w:rFonts w:cstheme="minorHAnsi"/>
        </w:rPr>
        <w:t xml:space="preserve">, not accounting for random effects for article or area of research. </w:t>
      </w:r>
    </w:p>
    <w:p w14:paraId="46B78C7E" w14:textId="5721D8E4" w:rsidR="004A00B6" w:rsidRDefault="004A00B6" w:rsidP="004A00B6">
      <w:pPr>
        <w:spacing w:line="360" w:lineRule="auto"/>
        <w:rPr>
          <w:rFonts w:cstheme="minorHAnsi"/>
          <w:i/>
        </w:rPr>
      </w:pPr>
      <w:r w:rsidRPr="004422F7">
        <w:rPr>
          <w:rFonts w:cstheme="minorHAnsi"/>
          <w:noProof/>
        </w:rPr>
        <w:drawing>
          <wp:inline distT="0" distB="0" distL="0" distR="0" wp14:anchorId="2A309954" wp14:editId="2576E1D7">
            <wp:extent cx="5422265" cy="3372416"/>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4039" b="4871"/>
                    <a:stretch/>
                  </pic:blipFill>
                  <pic:spPr bwMode="auto">
                    <a:xfrm>
                      <a:off x="0" y="0"/>
                      <a:ext cx="5439928" cy="3383402"/>
                    </a:xfrm>
                    <a:prstGeom prst="rect">
                      <a:avLst/>
                    </a:prstGeom>
                    <a:ln>
                      <a:noFill/>
                    </a:ln>
                    <a:extLst>
                      <a:ext uri="{53640926-AAD7-44D8-BBD7-CCE9431645EC}">
                        <a14:shadowObscured xmlns:a14="http://schemas.microsoft.com/office/drawing/2010/main"/>
                      </a:ext>
                    </a:extLst>
                  </pic:spPr>
                </pic:pic>
              </a:graphicData>
            </a:graphic>
          </wp:inline>
        </w:drawing>
      </w:r>
    </w:p>
    <w:p w14:paraId="488A928C" w14:textId="77777777" w:rsidR="00FD758D" w:rsidRPr="004422F7" w:rsidRDefault="00FD758D" w:rsidP="004A00B6">
      <w:pPr>
        <w:spacing w:line="360" w:lineRule="auto"/>
        <w:rPr>
          <w:rFonts w:cstheme="minorHAnsi"/>
          <w:i/>
        </w:rPr>
      </w:pPr>
    </w:p>
    <w:p w14:paraId="0A95A6E7" w14:textId="4CA4A46A" w:rsidR="004A00B6" w:rsidRPr="004422F7" w:rsidRDefault="004A00B6" w:rsidP="004A00B6">
      <w:pPr>
        <w:spacing w:line="360" w:lineRule="auto"/>
        <w:rPr>
          <w:rFonts w:cstheme="minorHAnsi"/>
        </w:rPr>
      </w:pPr>
      <w:r w:rsidRPr="004422F7">
        <w:rPr>
          <w:rFonts w:cstheme="minorHAnsi"/>
          <w:i/>
        </w:rPr>
        <w:t>Figure [Secondary meta-</w:t>
      </w:r>
      <w:r>
        <w:rPr>
          <w:rFonts w:cstheme="minorHAnsi"/>
          <w:i/>
        </w:rPr>
        <w:t>analysis</w:t>
      </w:r>
      <w:r w:rsidRPr="004422F7">
        <w:rPr>
          <w:rFonts w:cstheme="minorHAnsi"/>
          <w:i/>
        </w:rPr>
        <w:t>]</w:t>
      </w:r>
      <w:r w:rsidRPr="004422F7">
        <w:rPr>
          <w:rFonts w:cstheme="minorHAnsi"/>
        </w:rPr>
        <w:t>. Forest plot displaying the findings from seventeen examinations of the proportion of articles which reported a power analysis in psychology research.</w:t>
      </w:r>
      <w:r>
        <w:rPr>
          <w:rFonts w:cstheme="minorHAnsi"/>
        </w:rPr>
        <w:t xml:space="preserve"> </w:t>
      </w:r>
    </w:p>
    <w:p w14:paraId="4DD9C387" w14:textId="77777777" w:rsidR="00F91A8D" w:rsidRPr="004422F7" w:rsidRDefault="00F91A8D" w:rsidP="00F91A8D">
      <w:pPr>
        <w:rPr>
          <w:rFonts w:cstheme="minorHAnsi"/>
          <w:noProof/>
        </w:rPr>
      </w:pPr>
    </w:p>
    <w:p w14:paraId="362EE4B1" w14:textId="77777777" w:rsidR="00F91A8D" w:rsidRPr="004422F7" w:rsidRDefault="00F91A8D" w:rsidP="00F91A8D">
      <w:pPr>
        <w:widowControl w:val="0"/>
        <w:autoSpaceDE w:val="0"/>
        <w:autoSpaceDN w:val="0"/>
        <w:adjustRightInd w:val="0"/>
        <w:rPr>
          <w:rFonts w:cstheme="minorHAnsi"/>
        </w:rPr>
      </w:pPr>
      <w:r w:rsidRPr="004422F7">
        <w:rPr>
          <w:rFonts w:cstheme="minorHAnsi"/>
        </w:rPr>
        <w:t>Table [Meta-regression]</w:t>
      </w:r>
      <w:r>
        <w:rPr>
          <w:rFonts w:cstheme="minorHAnsi"/>
        </w:rPr>
        <w:t>.</w:t>
      </w:r>
    </w:p>
    <w:p w14:paraId="40081B30" w14:textId="77777777" w:rsidR="00F91A8D" w:rsidRPr="004422F7" w:rsidRDefault="00F91A8D" w:rsidP="00F91A8D">
      <w:pPr>
        <w:widowControl w:val="0"/>
        <w:autoSpaceDE w:val="0"/>
        <w:autoSpaceDN w:val="0"/>
        <w:adjustRightInd w:val="0"/>
        <w:rPr>
          <w:rFonts w:cstheme="minorHAnsi"/>
          <w:i/>
          <w:iCs/>
        </w:rPr>
      </w:pPr>
      <w:r w:rsidRPr="004422F7">
        <w:rPr>
          <w:rFonts w:cstheme="minorHAnsi"/>
          <w:i/>
          <w:iCs/>
        </w:rPr>
        <w:t xml:space="preserve">Meta-regression </w:t>
      </w:r>
      <w:r>
        <w:rPr>
          <w:rFonts w:cstheme="minorHAnsi"/>
          <w:i/>
          <w:iCs/>
        </w:rPr>
        <w:t>of</w:t>
      </w:r>
      <w:r w:rsidRPr="004422F7">
        <w:rPr>
          <w:rFonts w:cstheme="minorHAnsi"/>
          <w:i/>
          <w:iCs/>
        </w:rPr>
        <w:t xml:space="preserve"> double arcsine transformed proportions of studies reporting a power analysis </w:t>
      </w:r>
      <w:r>
        <w:rPr>
          <w:rFonts w:cstheme="minorHAnsi"/>
          <w:i/>
          <w:iCs/>
        </w:rPr>
        <w:t>by (mean standardized) median year covered in each power analytic study</w:t>
      </w:r>
    </w:p>
    <w:p w14:paraId="1207E5D2" w14:textId="77777777" w:rsidR="00F91A8D" w:rsidRPr="004422F7" w:rsidRDefault="00F91A8D" w:rsidP="00F91A8D">
      <w:pPr>
        <w:widowControl w:val="0"/>
        <w:autoSpaceDE w:val="0"/>
        <w:autoSpaceDN w:val="0"/>
        <w:adjustRightInd w:val="0"/>
        <w:rPr>
          <w:rFonts w:cstheme="minorHAnsi"/>
        </w:rPr>
      </w:pPr>
      <w:r w:rsidRPr="004422F7">
        <w:rPr>
          <w:rFonts w:cstheme="minorHAnsi"/>
        </w:rPr>
        <w:t xml:space="preserve"> </w:t>
      </w:r>
    </w:p>
    <w:tbl>
      <w:tblPr>
        <w:tblW w:w="8584" w:type="dxa"/>
        <w:tblInd w:w="100" w:type="dxa"/>
        <w:tblLayout w:type="fixed"/>
        <w:tblCellMar>
          <w:left w:w="100" w:type="dxa"/>
          <w:right w:w="100" w:type="dxa"/>
        </w:tblCellMar>
        <w:tblLook w:val="0000" w:firstRow="0" w:lastRow="0" w:firstColumn="0" w:lastColumn="0" w:noHBand="0" w:noVBand="0"/>
      </w:tblPr>
      <w:tblGrid>
        <w:gridCol w:w="1737"/>
        <w:gridCol w:w="1565"/>
        <w:gridCol w:w="1911"/>
        <w:gridCol w:w="1066"/>
        <w:gridCol w:w="2305"/>
      </w:tblGrid>
      <w:tr w:rsidR="00F91A8D" w:rsidRPr="004422F7" w14:paraId="08B82FF2" w14:textId="77777777" w:rsidTr="0031236D">
        <w:tc>
          <w:tcPr>
            <w:tcW w:w="1737" w:type="dxa"/>
            <w:tcBorders>
              <w:top w:val="single" w:sz="6" w:space="0" w:color="auto"/>
              <w:left w:val="nil"/>
              <w:bottom w:val="nil"/>
              <w:right w:val="nil"/>
            </w:tcBorders>
            <w:vAlign w:val="center"/>
          </w:tcPr>
          <w:p w14:paraId="5408538C"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Predictor</w:t>
            </w:r>
          </w:p>
        </w:tc>
        <w:tc>
          <w:tcPr>
            <w:tcW w:w="1565" w:type="dxa"/>
            <w:tcBorders>
              <w:top w:val="single" w:sz="6" w:space="0" w:color="auto"/>
              <w:left w:val="nil"/>
              <w:bottom w:val="nil"/>
              <w:right w:val="nil"/>
            </w:tcBorders>
            <w:vAlign w:val="center"/>
          </w:tcPr>
          <w:p w14:paraId="5E7A0CC8"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tc>
        <w:tc>
          <w:tcPr>
            <w:tcW w:w="1911" w:type="dxa"/>
            <w:tcBorders>
              <w:top w:val="single" w:sz="6" w:space="0" w:color="auto"/>
              <w:left w:val="nil"/>
              <w:bottom w:val="nil"/>
              <w:right w:val="nil"/>
            </w:tcBorders>
            <w:vAlign w:val="center"/>
          </w:tcPr>
          <w:p w14:paraId="0B49363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b</w:t>
            </w:r>
          </w:p>
          <w:p w14:paraId="12B1A27E"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95% CI</w:t>
            </w:r>
          </w:p>
          <w:p w14:paraId="43B36C54"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[LL, UL]</w:t>
            </w:r>
          </w:p>
        </w:tc>
        <w:tc>
          <w:tcPr>
            <w:tcW w:w="1066" w:type="dxa"/>
            <w:tcBorders>
              <w:top w:val="single" w:sz="6" w:space="0" w:color="auto"/>
              <w:left w:val="nil"/>
              <w:bottom w:val="nil"/>
              <w:right w:val="nil"/>
            </w:tcBorders>
            <w:vAlign w:val="center"/>
          </w:tcPr>
          <w:p w14:paraId="554FA0F7"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i/>
                <w:iCs/>
              </w:rPr>
              <w:t>p</w:t>
            </w:r>
          </w:p>
        </w:tc>
        <w:tc>
          <w:tcPr>
            <w:tcW w:w="2305" w:type="dxa"/>
            <w:tcBorders>
              <w:top w:val="single" w:sz="6" w:space="0" w:color="auto"/>
              <w:left w:val="nil"/>
              <w:bottom w:val="nil"/>
              <w:right w:val="nil"/>
            </w:tcBorders>
            <w:vAlign w:val="center"/>
          </w:tcPr>
          <w:p w14:paraId="6ADF0463" w14:textId="77777777" w:rsidR="00F91A8D" w:rsidRPr="004422F7" w:rsidRDefault="00F91A8D" w:rsidP="0031236D">
            <w:pPr>
              <w:widowControl w:val="0"/>
              <w:autoSpaceDE w:val="0"/>
              <w:autoSpaceDN w:val="0"/>
              <w:adjustRightInd w:val="0"/>
              <w:jc w:val="center"/>
              <w:rPr>
                <w:rFonts w:cstheme="minorHAnsi"/>
              </w:rPr>
            </w:pPr>
            <w:r w:rsidRPr="004422F7">
              <w:rPr>
                <w:rFonts w:cstheme="minorHAnsi"/>
              </w:rPr>
              <w:t>Fit</w:t>
            </w:r>
          </w:p>
        </w:tc>
      </w:tr>
      <w:tr w:rsidR="00F91A8D" w:rsidRPr="004422F7" w14:paraId="1073C34B" w14:textId="77777777" w:rsidTr="0031236D">
        <w:tc>
          <w:tcPr>
            <w:tcW w:w="1737" w:type="dxa"/>
            <w:tcBorders>
              <w:top w:val="single" w:sz="6" w:space="0" w:color="auto"/>
              <w:left w:val="nil"/>
              <w:bottom w:val="nil"/>
              <w:right w:val="nil"/>
            </w:tcBorders>
            <w:vAlign w:val="center"/>
          </w:tcPr>
          <w:p w14:paraId="1D1412A2"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t>(Intercept)</w:t>
            </w:r>
          </w:p>
        </w:tc>
        <w:tc>
          <w:tcPr>
            <w:tcW w:w="1565" w:type="dxa"/>
            <w:tcBorders>
              <w:top w:val="single" w:sz="6" w:space="0" w:color="auto"/>
              <w:left w:val="nil"/>
              <w:bottom w:val="nil"/>
              <w:right w:val="nil"/>
            </w:tcBorders>
            <w:vAlign w:val="center"/>
          </w:tcPr>
          <w:p w14:paraId="261BA1C7"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w:t>
            </w:r>
            <w:r>
              <w:rPr>
                <w:rFonts w:cstheme="minorHAnsi"/>
              </w:rPr>
              <w:t>.1795</w:t>
            </w:r>
          </w:p>
        </w:tc>
        <w:tc>
          <w:tcPr>
            <w:tcW w:w="1911" w:type="dxa"/>
            <w:tcBorders>
              <w:top w:val="single" w:sz="6" w:space="0" w:color="auto"/>
              <w:left w:val="nil"/>
              <w:bottom w:val="nil"/>
              <w:right w:val="nil"/>
            </w:tcBorders>
            <w:vAlign w:val="center"/>
          </w:tcPr>
          <w:p w14:paraId="0D1A095E"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0.137</w:t>
            </w:r>
            <w:r w:rsidRPr="004422F7">
              <w:rPr>
                <w:rFonts w:cstheme="minorHAnsi"/>
              </w:rPr>
              <w:t>, 0.</w:t>
            </w:r>
            <w:r>
              <w:rPr>
                <w:rFonts w:cstheme="minorHAnsi"/>
              </w:rPr>
              <w:t>222</w:t>
            </w:r>
            <w:r w:rsidRPr="004422F7">
              <w:rPr>
                <w:rFonts w:cstheme="minorHAnsi"/>
              </w:rPr>
              <w:t>]</w:t>
            </w:r>
          </w:p>
        </w:tc>
        <w:tc>
          <w:tcPr>
            <w:tcW w:w="1066" w:type="dxa"/>
            <w:tcBorders>
              <w:top w:val="single" w:sz="6" w:space="0" w:color="auto"/>
              <w:left w:val="nil"/>
              <w:bottom w:val="nil"/>
              <w:right w:val="nil"/>
            </w:tcBorders>
            <w:vAlign w:val="center"/>
          </w:tcPr>
          <w:p w14:paraId="3AE605DC"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Pr>
                <w:rFonts w:cstheme="minorHAnsi"/>
              </w:rPr>
              <w:t>&lt;.001</w:t>
            </w:r>
          </w:p>
        </w:tc>
        <w:tc>
          <w:tcPr>
            <w:tcW w:w="2305" w:type="dxa"/>
            <w:tcBorders>
              <w:top w:val="single" w:sz="6" w:space="0" w:color="auto"/>
              <w:left w:val="nil"/>
              <w:bottom w:val="nil"/>
              <w:right w:val="nil"/>
            </w:tcBorders>
            <w:vAlign w:val="center"/>
          </w:tcPr>
          <w:p w14:paraId="257B90EE"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683BF0B4" w14:textId="77777777" w:rsidTr="0031236D">
        <w:tc>
          <w:tcPr>
            <w:tcW w:w="1737" w:type="dxa"/>
            <w:tcBorders>
              <w:top w:val="nil"/>
              <w:left w:val="nil"/>
              <w:bottom w:val="nil"/>
              <w:right w:val="nil"/>
            </w:tcBorders>
            <w:vAlign w:val="center"/>
          </w:tcPr>
          <w:p w14:paraId="4417DD00" w14:textId="77777777" w:rsidR="00F91A8D" w:rsidRPr="004422F7" w:rsidRDefault="00F91A8D" w:rsidP="0031236D">
            <w:pPr>
              <w:widowControl w:val="0"/>
              <w:autoSpaceDE w:val="0"/>
              <w:autoSpaceDN w:val="0"/>
              <w:adjustRightInd w:val="0"/>
              <w:jc w:val="right"/>
              <w:rPr>
                <w:rFonts w:cstheme="minorHAnsi"/>
              </w:rPr>
            </w:pPr>
            <w:r w:rsidRPr="004422F7">
              <w:rPr>
                <w:rFonts w:cstheme="minorHAnsi"/>
              </w:rPr>
              <w:lastRenderedPageBreak/>
              <w:t>Year</w:t>
            </w:r>
          </w:p>
        </w:tc>
        <w:tc>
          <w:tcPr>
            <w:tcW w:w="1565" w:type="dxa"/>
            <w:tcBorders>
              <w:top w:val="nil"/>
              <w:left w:val="nil"/>
              <w:bottom w:val="nil"/>
              <w:right w:val="nil"/>
            </w:tcBorders>
            <w:vAlign w:val="center"/>
          </w:tcPr>
          <w:p w14:paraId="62863126" w14:textId="77777777" w:rsidR="00F91A8D" w:rsidRPr="004422F7" w:rsidRDefault="00F91A8D" w:rsidP="0031236D">
            <w:pPr>
              <w:widowControl w:val="0"/>
              <w:tabs>
                <w:tab w:val="decimal" w:leader="dot" w:pos="547"/>
              </w:tabs>
              <w:autoSpaceDE w:val="0"/>
              <w:autoSpaceDN w:val="0"/>
              <w:adjustRightInd w:val="0"/>
              <w:rPr>
                <w:rFonts w:cstheme="minorHAnsi"/>
              </w:rPr>
            </w:pPr>
            <w:r w:rsidRPr="004422F7">
              <w:rPr>
                <w:rFonts w:cstheme="minorHAnsi"/>
              </w:rPr>
              <w:t>0.016</w:t>
            </w:r>
          </w:p>
        </w:tc>
        <w:tc>
          <w:tcPr>
            <w:tcW w:w="1911" w:type="dxa"/>
            <w:tcBorders>
              <w:top w:val="nil"/>
              <w:left w:val="nil"/>
              <w:bottom w:val="nil"/>
              <w:right w:val="nil"/>
            </w:tcBorders>
            <w:vAlign w:val="center"/>
          </w:tcPr>
          <w:p w14:paraId="51186B13" w14:textId="77777777" w:rsidR="00F91A8D" w:rsidRPr="004422F7" w:rsidRDefault="00F91A8D" w:rsidP="0031236D">
            <w:pPr>
              <w:widowControl w:val="0"/>
              <w:tabs>
                <w:tab w:val="decimal" w:leader="dot" w:pos="277"/>
              </w:tabs>
              <w:autoSpaceDE w:val="0"/>
              <w:autoSpaceDN w:val="0"/>
              <w:adjustRightInd w:val="0"/>
              <w:jc w:val="center"/>
              <w:rPr>
                <w:rFonts w:cstheme="minorHAnsi"/>
              </w:rPr>
            </w:pPr>
            <w:r w:rsidRPr="004422F7">
              <w:rPr>
                <w:rFonts w:cstheme="minorHAnsi"/>
              </w:rPr>
              <w:t>[</w:t>
            </w:r>
            <w:r>
              <w:rPr>
                <w:rFonts w:cstheme="minorHAnsi"/>
              </w:rPr>
              <w:t>-</w:t>
            </w:r>
            <w:r w:rsidRPr="004422F7">
              <w:rPr>
                <w:rFonts w:cstheme="minorHAnsi"/>
              </w:rPr>
              <w:t>0.0</w:t>
            </w:r>
            <w:r>
              <w:rPr>
                <w:rFonts w:cstheme="minorHAnsi"/>
              </w:rPr>
              <w:t>02</w:t>
            </w:r>
            <w:r w:rsidRPr="004422F7">
              <w:rPr>
                <w:rFonts w:cstheme="minorHAnsi"/>
              </w:rPr>
              <w:t>, 0.0</w:t>
            </w:r>
            <w:r>
              <w:rPr>
                <w:rFonts w:cstheme="minorHAnsi"/>
              </w:rPr>
              <w:t>05</w:t>
            </w:r>
            <w:r w:rsidRPr="004422F7">
              <w:rPr>
                <w:rFonts w:cstheme="minorHAnsi"/>
              </w:rPr>
              <w:t>]</w:t>
            </w:r>
          </w:p>
        </w:tc>
        <w:tc>
          <w:tcPr>
            <w:tcW w:w="1066" w:type="dxa"/>
            <w:tcBorders>
              <w:top w:val="nil"/>
              <w:left w:val="nil"/>
              <w:bottom w:val="nil"/>
              <w:right w:val="nil"/>
            </w:tcBorders>
            <w:vAlign w:val="center"/>
          </w:tcPr>
          <w:p w14:paraId="30D0A3CD" w14:textId="77777777" w:rsidR="00F91A8D" w:rsidRPr="004422F7" w:rsidRDefault="00F91A8D" w:rsidP="0031236D">
            <w:pPr>
              <w:widowControl w:val="0"/>
              <w:tabs>
                <w:tab w:val="decimal" w:leader="dot" w:pos="130"/>
              </w:tabs>
              <w:autoSpaceDE w:val="0"/>
              <w:autoSpaceDN w:val="0"/>
              <w:adjustRightInd w:val="0"/>
              <w:jc w:val="center"/>
              <w:rPr>
                <w:rFonts w:cstheme="minorHAnsi"/>
              </w:rPr>
            </w:pPr>
            <w:r w:rsidRPr="004422F7">
              <w:rPr>
                <w:rFonts w:cstheme="minorHAnsi"/>
              </w:rPr>
              <w:t>.38</w:t>
            </w:r>
            <w:r>
              <w:rPr>
                <w:rFonts w:cstheme="minorHAnsi"/>
              </w:rPr>
              <w:t>4</w:t>
            </w:r>
          </w:p>
        </w:tc>
        <w:tc>
          <w:tcPr>
            <w:tcW w:w="2305" w:type="dxa"/>
            <w:tcBorders>
              <w:top w:val="nil"/>
              <w:left w:val="nil"/>
              <w:bottom w:val="nil"/>
              <w:right w:val="nil"/>
            </w:tcBorders>
            <w:vAlign w:val="center"/>
          </w:tcPr>
          <w:p w14:paraId="4F28B887" w14:textId="77777777" w:rsidR="00F91A8D" w:rsidRPr="004422F7" w:rsidRDefault="00F91A8D" w:rsidP="0031236D">
            <w:pPr>
              <w:widowControl w:val="0"/>
              <w:tabs>
                <w:tab w:val="decimal" w:leader="dot" w:pos="267"/>
              </w:tabs>
              <w:autoSpaceDE w:val="0"/>
              <w:autoSpaceDN w:val="0"/>
              <w:adjustRightInd w:val="0"/>
              <w:rPr>
                <w:rFonts w:cstheme="minorHAnsi"/>
              </w:rPr>
            </w:pPr>
          </w:p>
        </w:tc>
      </w:tr>
      <w:tr w:rsidR="00F91A8D" w:rsidRPr="004422F7" w14:paraId="38B11232" w14:textId="77777777" w:rsidTr="0031236D">
        <w:tc>
          <w:tcPr>
            <w:tcW w:w="1737" w:type="dxa"/>
            <w:tcBorders>
              <w:top w:val="nil"/>
              <w:left w:val="nil"/>
              <w:bottom w:val="nil"/>
              <w:right w:val="nil"/>
            </w:tcBorders>
            <w:vAlign w:val="center"/>
          </w:tcPr>
          <w:p w14:paraId="5E8E052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09697CBF"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2EE3665B"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64DA8906"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2EC78E76"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i/>
                <w:iCs/>
              </w:rPr>
              <w:t>R</w:t>
            </w:r>
            <w:r w:rsidRPr="004422F7">
              <w:rPr>
                <w:rFonts w:cstheme="minorHAnsi"/>
                <w:i/>
                <w:iCs/>
                <w:vertAlign w:val="superscript"/>
              </w:rPr>
              <w:t>2</w:t>
            </w:r>
            <w:r>
              <w:rPr>
                <w:rFonts w:cstheme="minorHAnsi"/>
                <w:i/>
                <w:iCs/>
                <w:vertAlign w:val="superscript"/>
              </w:rPr>
              <w:t xml:space="preserve"> </w:t>
            </w:r>
            <w:r w:rsidRPr="004422F7">
              <w:rPr>
                <w:rFonts w:cstheme="minorHAnsi"/>
              </w:rPr>
              <w:t>= .012</w:t>
            </w:r>
          </w:p>
        </w:tc>
      </w:tr>
      <w:tr w:rsidR="00F91A8D" w:rsidRPr="004422F7" w14:paraId="0A301E48" w14:textId="77777777" w:rsidTr="0031236D">
        <w:tc>
          <w:tcPr>
            <w:tcW w:w="1737" w:type="dxa"/>
            <w:tcBorders>
              <w:top w:val="nil"/>
              <w:left w:val="nil"/>
              <w:bottom w:val="nil"/>
              <w:right w:val="nil"/>
            </w:tcBorders>
            <w:vAlign w:val="center"/>
          </w:tcPr>
          <w:p w14:paraId="7C13CD05"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nil"/>
              <w:right w:val="nil"/>
            </w:tcBorders>
            <w:vAlign w:val="center"/>
          </w:tcPr>
          <w:p w14:paraId="1EAD3640"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nil"/>
              <w:right w:val="nil"/>
            </w:tcBorders>
            <w:vAlign w:val="center"/>
          </w:tcPr>
          <w:p w14:paraId="7606EB6C"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nil"/>
              <w:right w:val="nil"/>
            </w:tcBorders>
            <w:vAlign w:val="center"/>
          </w:tcPr>
          <w:p w14:paraId="02827497"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nil"/>
              <w:right w:val="nil"/>
            </w:tcBorders>
            <w:vAlign w:val="center"/>
          </w:tcPr>
          <w:p w14:paraId="61BF7D20"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ascii="Cambria Math" w:hAnsi="Cambria Math" w:cs="Cambria Math"/>
              </w:rPr>
              <w:t>𝛕</w:t>
            </w:r>
            <w:r w:rsidRPr="004422F7">
              <w:rPr>
                <w:rFonts w:cstheme="minorHAnsi"/>
                <w:vertAlign w:val="superscript"/>
              </w:rPr>
              <w:t>2</w:t>
            </w:r>
            <w:r>
              <w:rPr>
                <w:rFonts w:cstheme="minorHAnsi"/>
                <w:vertAlign w:val="superscript"/>
              </w:rPr>
              <w:t xml:space="preserve"> </w:t>
            </w:r>
            <w:r>
              <w:rPr>
                <w:rFonts w:cstheme="minorHAnsi"/>
              </w:rPr>
              <w:t xml:space="preserve">= </w:t>
            </w:r>
            <w:r w:rsidRPr="004422F7">
              <w:rPr>
                <w:rFonts w:cstheme="minorHAnsi"/>
              </w:rPr>
              <w:t>.007 (SE = 0.003</w:t>
            </w:r>
            <w:r>
              <w:rPr>
                <w:rFonts w:cstheme="minorHAnsi"/>
              </w:rPr>
              <w:t>)</w:t>
            </w:r>
          </w:p>
        </w:tc>
      </w:tr>
      <w:tr w:rsidR="00F91A8D" w:rsidRPr="004422F7" w14:paraId="56210EF0" w14:textId="77777777" w:rsidTr="0031236D">
        <w:tc>
          <w:tcPr>
            <w:tcW w:w="1737" w:type="dxa"/>
            <w:tcBorders>
              <w:top w:val="nil"/>
              <w:left w:val="nil"/>
              <w:bottom w:val="single" w:sz="6" w:space="0" w:color="auto"/>
              <w:right w:val="nil"/>
            </w:tcBorders>
            <w:vAlign w:val="center"/>
          </w:tcPr>
          <w:p w14:paraId="7306589D" w14:textId="77777777" w:rsidR="00F91A8D" w:rsidRPr="004422F7" w:rsidRDefault="00F91A8D" w:rsidP="0031236D">
            <w:pPr>
              <w:widowControl w:val="0"/>
              <w:autoSpaceDE w:val="0"/>
              <w:autoSpaceDN w:val="0"/>
              <w:adjustRightInd w:val="0"/>
              <w:jc w:val="right"/>
              <w:rPr>
                <w:rFonts w:cstheme="minorHAnsi"/>
              </w:rPr>
            </w:pPr>
          </w:p>
        </w:tc>
        <w:tc>
          <w:tcPr>
            <w:tcW w:w="1565" w:type="dxa"/>
            <w:tcBorders>
              <w:top w:val="nil"/>
              <w:left w:val="nil"/>
              <w:bottom w:val="single" w:sz="6" w:space="0" w:color="auto"/>
              <w:right w:val="nil"/>
            </w:tcBorders>
            <w:vAlign w:val="center"/>
          </w:tcPr>
          <w:p w14:paraId="55828289" w14:textId="77777777" w:rsidR="00F91A8D" w:rsidRPr="004422F7" w:rsidRDefault="00F91A8D" w:rsidP="0031236D">
            <w:pPr>
              <w:widowControl w:val="0"/>
              <w:tabs>
                <w:tab w:val="decimal" w:leader="dot" w:pos="547"/>
              </w:tabs>
              <w:autoSpaceDE w:val="0"/>
              <w:autoSpaceDN w:val="0"/>
              <w:adjustRightInd w:val="0"/>
              <w:jc w:val="center"/>
              <w:rPr>
                <w:rFonts w:cstheme="minorHAnsi"/>
              </w:rPr>
            </w:pPr>
          </w:p>
        </w:tc>
        <w:tc>
          <w:tcPr>
            <w:tcW w:w="1911" w:type="dxa"/>
            <w:tcBorders>
              <w:top w:val="nil"/>
              <w:left w:val="nil"/>
              <w:bottom w:val="single" w:sz="6" w:space="0" w:color="auto"/>
              <w:right w:val="nil"/>
            </w:tcBorders>
            <w:vAlign w:val="center"/>
          </w:tcPr>
          <w:p w14:paraId="0AD69338" w14:textId="77777777" w:rsidR="00F91A8D" w:rsidRPr="004422F7" w:rsidRDefault="00F91A8D" w:rsidP="0031236D">
            <w:pPr>
              <w:widowControl w:val="0"/>
              <w:tabs>
                <w:tab w:val="decimal" w:leader="dot" w:pos="277"/>
              </w:tabs>
              <w:autoSpaceDE w:val="0"/>
              <w:autoSpaceDN w:val="0"/>
              <w:adjustRightInd w:val="0"/>
              <w:jc w:val="center"/>
              <w:rPr>
                <w:rFonts w:cstheme="minorHAnsi"/>
              </w:rPr>
            </w:pPr>
          </w:p>
        </w:tc>
        <w:tc>
          <w:tcPr>
            <w:tcW w:w="1066" w:type="dxa"/>
            <w:tcBorders>
              <w:top w:val="nil"/>
              <w:left w:val="nil"/>
              <w:bottom w:val="single" w:sz="6" w:space="0" w:color="auto"/>
              <w:right w:val="nil"/>
            </w:tcBorders>
            <w:vAlign w:val="center"/>
          </w:tcPr>
          <w:p w14:paraId="64DA8FD4" w14:textId="77777777" w:rsidR="00F91A8D" w:rsidRPr="004422F7" w:rsidRDefault="00F91A8D" w:rsidP="0031236D">
            <w:pPr>
              <w:widowControl w:val="0"/>
              <w:tabs>
                <w:tab w:val="decimal" w:leader="dot" w:pos="130"/>
              </w:tabs>
              <w:autoSpaceDE w:val="0"/>
              <w:autoSpaceDN w:val="0"/>
              <w:adjustRightInd w:val="0"/>
              <w:jc w:val="center"/>
              <w:rPr>
                <w:rFonts w:cstheme="minorHAnsi"/>
              </w:rPr>
            </w:pPr>
          </w:p>
        </w:tc>
        <w:tc>
          <w:tcPr>
            <w:tcW w:w="2305" w:type="dxa"/>
            <w:tcBorders>
              <w:top w:val="nil"/>
              <w:left w:val="nil"/>
              <w:bottom w:val="single" w:sz="6" w:space="0" w:color="auto"/>
              <w:right w:val="nil"/>
            </w:tcBorders>
            <w:vAlign w:val="center"/>
          </w:tcPr>
          <w:p w14:paraId="2FCC929B" w14:textId="77777777" w:rsidR="00F91A8D" w:rsidRPr="004422F7" w:rsidRDefault="00F91A8D" w:rsidP="0031236D">
            <w:pPr>
              <w:widowControl w:val="0"/>
              <w:tabs>
                <w:tab w:val="decimal" w:leader="dot" w:pos="267"/>
              </w:tabs>
              <w:autoSpaceDE w:val="0"/>
              <w:autoSpaceDN w:val="0"/>
              <w:adjustRightInd w:val="0"/>
              <w:rPr>
                <w:rFonts w:cstheme="minorHAnsi"/>
              </w:rPr>
            </w:pPr>
            <w:r w:rsidRPr="004422F7">
              <w:rPr>
                <w:rFonts w:cstheme="minorHAnsi"/>
              </w:rPr>
              <w:t>I</w:t>
            </w:r>
            <w:r w:rsidRPr="004422F7">
              <w:rPr>
                <w:rFonts w:cstheme="minorHAnsi"/>
                <w:vertAlign w:val="superscript"/>
              </w:rPr>
              <w:t>2</w:t>
            </w:r>
            <w:r w:rsidRPr="004422F7">
              <w:rPr>
                <w:rFonts w:cstheme="minorHAnsi"/>
              </w:rPr>
              <w:t xml:space="preserve"> =</w:t>
            </w:r>
            <w:r>
              <w:rPr>
                <w:rFonts w:cstheme="minorHAnsi"/>
              </w:rPr>
              <w:t xml:space="preserve"> .</w:t>
            </w:r>
            <w:r w:rsidRPr="00D64B5E">
              <w:rPr>
                <w:rFonts w:cstheme="minorHAnsi"/>
              </w:rPr>
              <w:t>73</w:t>
            </w:r>
            <w:r>
              <w:rPr>
                <w:rFonts w:cstheme="minorHAnsi"/>
              </w:rPr>
              <w:t>8</w:t>
            </w:r>
          </w:p>
        </w:tc>
      </w:tr>
    </w:tbl>
    <w:p w14:paraId="4D46E3BB" w14:textId="77777777" w:rsidR="00F91A8D" w:rsidRPr="004422F7" w:rsidRDefault="00F91A8D" w:rsidP="00F91A8D">
      <w:pPr>
        <w:widowControl w:val="0"/>
        <w:autoSpaceDE w:val="0"/>
        <w:autoSpaceDN w:val="0"/>
        <w:adjustRightInd w:val="0"/>
        <w:rPr>
          <w:rFonts w:cstheme="minorHAnsi"/>
        </w:rPr>
      </w:pPr>
      <w:r w:rsidRPr="004422F7">
        <w:rPr>
          <w:rFonts w:cstheme="minorHAnsi"/>
          <w:i/>
          <w:iCs/>
        </w:rPr>
        <w:t>Note.</w:t>
      </w:r>
      <w:r w:rsidRPr="004422F7">
        <w:rPr>
          <w:rFonts w:cstheme="minorHAnsi"/>
        </w:rPr>
        <w:t xml:space="preserve"> </w:t>
      </w:r>
      <w:r w:rsidRPr="004422F7">
        <w:rPr>
          <w:rFonts w:cstheme="minorHAnsi"/>
          <w:i/>
          <w:iCs/>
        </w:rPr>
        <w:t>LL</w:t>
      </w:r>
      <w:r w:rsidRPr="004422F7">
        <w:rPr>
          <w:rFonts w:cstheme="minorHAnsi"/>
        </w:rPr>
        <w:t xml:space="preserve"> and </w:t>
      </w:r>
      <w:r w:rsidRPr="004422F7">
        <w:rPr>
          <w:rFonts w:cstheme="minorHAnsi"/>
          <w:i/>
          <w:iCs/>
        </w:rPr>
        <w:t>UL</w:t>
      </w:r>
      <w:r w:rsidRPr="004422F7">
        <w:rPr>
          <w:rFonts w:cstheme="minorHAnsi"/>
        </w:rPr>
        <w:t xml:space="preserve"> indicate the lower and upper limits of a confidence interval, respectively.</w:t>
      </w:r>
      <w:r>
        <w:rPr>
          <w:rFonts w:cstheme="minorHAnsi"/>
        </w:rPr>
        <w:br/>
      </w:r>
    </w:p>
    <w:p w14:paraId="339B4EE8" w14:textId="77777777" w:rsidR="00F91A8D" w:rsidRPr="004422F7" w:rsidRDefault="00F91A8D" w:rsidP="00F91A8D">
      <w:pPr>
        <w:rPr>
          <w:rFonts w:cstheme="minorHAnsi"/>
        </w:rPr>
      </w:pPr>
      <w:r w:rsidRPr="004422F7">
        <w:rPr>
          <w:rFonts w:cstheme="minorHAnsi"/>
          <w:noProof/>
        </w:rPr>
        <w:drawing>
          <wp:inline distT="0" distB="0" distL="0" distR="0" wp14:anchorId="6AB46DD0" wp14:editId="26E5B82E">
            <wp:extent cx="5440680" cy="3453276"/>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994" b="3254"/>
                    <a:stretch/>
                  </pic:blipFill>
                  <pic:spPr bwMode="auto">
                    <a:xfrm>
                      <a:off x="0" y="0"/>
                      <a:ext cx="5457821" cy="3464156"/>
                    </a:xfrm>
                    <a:prstGeom prst="rect">
                      <a:avLst/>
                    </a:prstGeom>
                    <a:ln>
                      <a:noFill/>
                    </a:ln>
                    <a:extLst>
                      <a:ext uri="{53640926-AAD7-44D8-BBD7-CCE9431645EC}">
                        <a14:shadowObscured xmlns:a14="http://schemas.microsoft.com/office/drawing/2010/main"/>
                      </a:ext>
                    </a:extLst>
                  </pic:spPr>
                </pic:pic>
              </a:graphicData>
            </a:graphic>
          </wp:inline>
        </w:drawing>
      </w:r>
    </w:p>
    <w:p w14:paraId="682EE92E" w14:textId="3C947E09" w:rsidR="00F91A8D" w:rsidRPr="004422F7" w:rsidRDefault="00F91A8D" w:rsidP="00F91A8D">
      <w:pPr>
        <w:spacing w:line="360" w:lineRule="auto"/>
        <w:rPr>
          <w:rFonts w:cstheme="minorHAnsi"/>
        </w:rPr>
      </w:pPr>
      <w:r w:rsidRPr="004422F7">
        <w:rPr>
          <w:rFonts w:cstheme="minorHAnsi"/>
          <w:i/>
        </w:rPr>
        <w:t>Figure [Secondary meta-regression with exclusions]</w:t>
      </w:r>
      <w:r w:rsidRPr="004422F7">
        <w:rPr>
          <w:rFonts w:cstheme="minorHAnsi"/>
        </w:rPr>
        <w:t xml:space="preserve">. Meta-regression scatterplot of the effect of time (median year included in each study’s sample) on the proportion of sampled psychology articles reporting a power analysis. Dotted lines are 95% confidence intervals, </w:t>
      </w:r>
      <w:r>
        <w:rPr>
          <w:rFonts w:cstheme="minorHAnsi"/>
        </w:rPr>
        <w:t xml:space="preserve">and the </w:t>
      </w:r>
      <w:r w:rsidRPr="004422F7">
        <w:rPr>
          <w:rFonts w:cstheme="minorHAnsi"/>
        </w:rPr>
        <w:t xml:space="preserve">solid line is the estimated proportion of studies reporting a PA, circle sizes reflect the </w:t>
      </w:r>
      <w:r>
        <w:rPr>
          <w:rFonts w:cstheme="minorHAnsi"/>
        </w:rPr>
        <w:t xml:space="preserve">relative weighting of articles. </w:t>
      </w:r>
    </w:p>
    <w:p w14:paraId="05C06330" w14:textId="77777777" w:rsidR="00F91A8D" w:rsidRDefault="00F91A8D" w:rsidP="00F91A8D">
      <w:pPr>
        <w:rPr>
          <w:rFonts w:cstheme="minorHAnsi"/>
        </w:rPr>
      </w:pPr>
      <w:r>
        <w:rPr>
          <w:rFonts w:cstheme="minorHAnsi"/>
        </w:rPr>
        <w:br w:type="page"/>
      </w:r>
    </w:p>
    <w:p w14:paraId="30B6FEAC" w14:textId="7C281794" w:rsidR="00A8586B" w:rsidRDefault="00A8586B" w:rsidP="00A8586B">
      <w:pPr>
        <w:rPr>
          <w:rFonts w:cstheme="minorHAnsi"/>
          <w:b/>
        </w:rPr>
      </w:pPr>
      <w:r>
        <w:rPr>
          <w:rFonts w:cstheme="minorHAnsi"/>
          <w:b/>
        </w:rPr>
        <w:lastRenderedPageBreak/>
        <w:t>Including medical studies</w:t>
      </w:r>
    </w:p>
    <w:p w14:paraId="61998608" w14:textId="41385225" w:rsidR="00FB01DD" w:rsidRPr="00A8586B" w:rsidRDefault="00FB01DD" w:rsidP="00A8586B">
      <w:pPr>
        <w:spacing w:line="360" w:lineRule="auto"/>
        <w:rPr>
          <w:rFonts w:cstheme="minorHAnsi"/>
          <w:b/>
        </w:rPr>
      </w:pPr>
      <w:r w:rsidRPr="004422F7">
        <w:rPr>
          <w:rFonts w:cstheme="minorHAnsi"/>
        </w:rPr>
        <w:t xml:space="preserve">The secondary analysis </w:t>
      </w:r>
      <w:r w:rsidR="00A4631C" w:rsidRPr="004422F7">
        <w:rPr>
          <w:rFonts w:cstheme="minorHAnsi"/>
        </w:rPr>
        <w:t>excluded</w:t>
      </w:r>
      <w:r w:rsidRPr="004422F7">
        <w:rPr>
          <w:rFonts w:cstheme="minorHAnsi"/>
        </w:rPr>
        <w:t xml:space="preserve"> </w:t>
      </w:r>
      <w:r w:rsidR="00BC2B72" w:rsidRPr="004422F7">
        <w:rPr>
          <w:rFonts w:cstheme="minorHAnsi"/>
        </w:rPr>
        <w:t>f</w:t>
      </w:r>
      <w:r w:rsidR="00A4631C" w:rsidRPr="004422F7">
        <w:rPr>
          <w:rFonts w:cstheme="minorHAnsi"/>
        </w:rPr>
        <w:t>ive</w:t>
      </w:r>
      <w:r w:rsidRPr="004422F7">
        <w:rPr>
          <w:rFonts w:cstheme="minorHAnsi"/>
        </w:rPr>
        <w:t xml:space="preserve"> studies which did not meet the </w:t>
      </w:r>
      <w:r w:rsidR="00D47EEC" w:rsidRPr="004422F7">
        <w:rPr>
          <w:rFonts w:cstheme="minorHAnsi"/>
        </w:rPr>
        <w:t xml:space="preserve">pre-registered </w:t>
      </w:r>
      <w:r w:rsidRPr="004422F7">
        <w:rPr>
          <w:rFonts w:cstheme="minorHAnsi"/>
        </w:rPr>
        <w:t>inclusion criteria</w:t>
      </w:r>
      <w:r w:rsidR="00A4631C" w:rsidRPr="004422F7">
        <w:rPr>
          <w:rFonts w:cstheme="minorHAnsi"/>
        </w:rPr>
        <w:t>, but for which data was collected</w:t>
      </w:r>
      <w:r w:rsidR="00D47EEC" w:rsidRPr="004422F7">
        <w:rPr>
          <w:rFonts w:cstheme="minorHAnsi"/>
        </w:rPr>
        <w:t>. McKeown et al., (2015),</w:t>
      </w:r>
      <w:r w:rsidR="00BC2B72" w:rsidRPr="004422F7">
        <w:rPr>
          <w:rFonts w:cstheme="minorHAnsi"/>
        </w:rPr>
        <w:t xml:space="preserve"> </w:t>
      </w:r>
      <w:r w:rsidR="008150D9" w:rsidRPr="004422F7">
        <w:rPr>
          <w:rFonts w:cstheme="minorHAnsi"/>
        </w:rPr>
        <w:t xml:space="preserve">de </w:t>
      </w:r>
      <w:proofErr w:type="spellStart"/>
      <w:r w:rsidR="008150D9" w:rsidRPr="004422F7">
        <w:rPr>
          <w:rFonts w:cstheme="minorHAnsi"/>
        </w:rPr>
        <w:t>Bekker-Grob</w:t>
      </w:r>
      <w:proofErr w:type="spellEnd"/>
      <w:r w:rsidR="008150D9" w:rsidRPr="004422F7">
        <w:rPr>
          <w:rFonts w:cstheme="minorHAnsi"/>
        </w:rPr>
        <w:t xml:space="preserve">, Bas </w:t>
      </w:r>
      <w:proofErr w:type="spellStart"/>
      <w:r w:rsidR="008150D9" w:rsidRPr="004422F7">
        <w:rPr>
          <w:rFonts w:cstheme="minorHAnsi"/>
        </w:rPr>
        <w:t>Donkers</w:t>
      </w:r>
      <w:proofErr w:type="spellEnd"/>
      <w:r w:rsidR="008150D9" w:rsidRPr="004422F7">
        <w:rPr>
          <w:rFonts w:cstheme="minorHAnsi"/>
        </w:rPr>
        <w:t xml:space="preserve">, Jonker, &amp; </w:t>
      </w:r>
      <w:proofErr w:type="spellStart"/>
      <w:r w:rsidR="008150D9" w:rsidRPr="004422F7">
        <w:rPr>
          <w:rFonts w:cstheme="minorHAnsi"/>
        </w:rPr>
        <w:t>Stolk</w:t>
      </w:r>
      <w:proofErr w:type="spellEnd"/>
      <w:r w:rsidR="008150D9" w:rsidRPr="004422F7">
        <w:rPr>
          <w:rFonts w:cstheme="minorHAnsi"/>
        </w:rPr>
        <w:t xml:space="preserve"> (2015), </w:t>
      </w:r>
      <w:r w:rsidR="00BC2B72" w:rsidRPr="004422F7">
        <w:rPr>
          <w:rFonts w:cstheme="minorHAnsi"/>
        </w:rPr>
        <w:t>Kim (2015),</w:t>
      </w:r>
      <w:r w:rsidR="00D47EEC" w:rsidRPr="004422F7">
        <w:rPr>
          <w:rFonts w:cstheme="minorHAnsi"/>
        </w:rPr>
        <w:t xml:space="preserve"> Gaskin &amp; </w:t>
      </w:r>
      <w:proofErr w:type="spellStart"/>
      <w:r w:rsidR="00D47EEC" w:rsidRPr="004422F7">
        <w:rPr>
          <w:rFonts w:cstheme="minorHAnsi"/>
        </w:rPr>
        <w:t>Happell</w:t>
      </w:r>
      <w:proofErr w:type="spellEnd"/>
      <w:r w:rsidR="00D47EEC" w:rsidRPr="004422F7">
        <w:rPr>
          <w:rFonts w:cstheme="minorHAnsi"/>
        </w:rPr>
        <w:t xml:space="preserve"> (201</w:t>
      </w:r>
      <w:r w:rsidR="00BC2B72" w:rsidRPr="004422F7">
        <w:rPr>
          <w:rFonts w:cstheme="minorHAnsi"/>
        </w:rPr>
        <w:t>4</w:t>
      </w:r>
      <w:r w:rsidR="00D47EEC" w:rsidRPr="004422F7">
        <w:rPr>
          <w:rFonts w:cstheme="minorHAnsi"/>
        </w:rPr>
        <w:t xml:space="preserve">), and Gaskin &amp; </w:t>
      </w:r>
      <w:proofErr w:type="spellStart"/>
      <w:r w:rsidR="00D47EEC" w:rsidRPr="004422F7">
        <w:rPr>
          <w:rFonts w:cstheme="minorHAnsi"/>
        </w:rPr>
        <w:t>Happell</w:t>
      </w:r>
      <w:proofErr w:type="spellEnd"/>
      <w:r w:rsidR="00D47EEC" w:rsidRPr="004422F7">
        <w:rPr>
          <w:rFonts w:cstheme="minorHAnsi"/>
        </w:rPr>
        <w:t xml:space="preserve"> (2013),</w:t>
      </w:r>
      <w:r w:rsidR="00BC2B72" w:rsidRPr="004422F7">
        <w:rPr>
          <w:rFonts w:cstheme="minorHAnsi"/>
        </w:rPr>
        <w:t xml:space="preserve"> and which</w:t>
      </w:r>
      <w:r w:rsidR="00D47EEC" w:rsidRPr="004422F7">
        <w:rPr>
          <w:rFonts w:cstheme="minorHAnsi"/>
        </w:rPr>
        <w:t xml:space="preserve"> </w:t>
      </w:r>
      <w:r w:rsidR="00BC2B72" w:rsidRPr="004422F7">
        <w:rPr>
          <w:rFonts w:cstheme="minorHAnsi"/>
        </w:rPr>
        <w:t xml:space="preserve">examined, respectively, </w:t>
      </w:r>
      <w:r w:rsidR="00D47EEC" w:rsidRPr="004422F7">
        <w:rPr>
          <w:rFonts w:cstheme="minorHAnsi"/>
        </w:rPr>
        <w:t>pharmacological and surgical interventions for pain,</w:t>
      </w:r>
      <w:r w:rsidR="008150D9" w:rsidRPr="004422F7">
        <w:rPr>
          <w:rFonts w:cstheme="minorHAnsi"/>
        </w:rPr>
        <w:t xml:space="preserve"> diverse discrete-choice experiments in healthcare, </w:t>
      </w:r>
      <w:r w:rsidR="00BC2B72" w:rsidRPr="004422F7">
        <w:rPr>
          <w:rFonts w:cstheme="minorHAnsi"/>
        </w:rPr>
        <w:t xml:space="preserve">vision and blindness studies, and </w:t>
      </w:r>
      <w:r w:rsidR="00D47EEC" w:rsidRPr="004422F7">
        <w:rPr>
          <w:rFonts w:cstheme="minorHAnsi"/>
        </w:rPr>
        <w:t xml:space="preserve">two studies which focused on nursing. </w:t>
      </w:r>
      <w:r w:rsidR="008150D9" w:rsidRPr="004422F7">
        <w:rPr>
          <w:rFonts w:cstheme="minorHAnsi"/>
        </w:rPr>
        <w:t xml:space="preserve">While </w:t>
      </w:r>
      <w:r w:rsidR="00D47EEC" w:rsidRPr="004422F7">
        <w:rPr>
          <w:rFonts w:cstheme="minorHAnsi"/>
        </w:rPr>
        <w:t>these studies do not meet the pre-registered inclusion criteria,</w:t>
      </w:r>
      <w:r w:rsidR="00A8586B">
        <w:rPr>
          <w:rFonts w:cstheme="minorHAnsi"/>
        </w:rPr>
        <w:t xml:space="preserve"> due to the fact that</w:t>
      </w:r>
      <w:r w:rsidR="00D47EEC" w:rsidRPr="004422F7">
        <w:rPr>
          <w:rFonts w:cstheme="minorHAnsi"/>
        </w:rPr>
        <w:t xml:space="preserve"> all three articles include some studies which examine psychiatric drugs or treatments for psychological patients it seems appropriate to consider the results of this analysis including these </w:t>
      </w:r>
      <w:r w:rsidR="00A35902" w:rsidRPr="004422F7">
        <w:rPr>
          <w:rFonts w:cstheme="minorHAnsi"/>
        </w:rPr>
        <w:t>four additional</w:t>
      </w:r>
      <w:r w:rsidR="00D47EEC" w:rsidRPr="004422F7">
        <w:rPr>
          <w:rFonts w:cstheme="minorHAnsi"/>
        </w:rPr>
        <w:t xml:space="preserve"> studies.</w:t>
      </w:r>
      <w:r w:rsidR="00FF3A23" w:rsidRPr="004422F7">
        <w:rPr>
          <w:rFonts w:cstheme="minorHAnsi"/>
        </w:rPr>
        <w:t xml:space="preserve"> </w:t>
      </w:r>
    </w:p>
    <w:p w14:paraId="608CA046" w14:textId="77777777" w:rsidR="00FB01DD" w:rsidRPr="004422F7" w:rsidRDefault="00FB01DD" w:rsidP="00FB01DD">
      <w:pPr>
        <w:spacing w:line="360" w:lineRule="auto"/>
        <w:rPr>
          <w:rFonts w:cstheme="minorHAnsi"/>
        </w:rPr>
      </w:pPr>
      <w:r w:rsidRPr="004422F7">
        <w:rPr>
          <w:rFonts w:cstheme="minorHAnsi"/>
          <w:noProof/>
        </w:rPr>
        <w:drawing>
          <wp:inline distT="0" distB="0" distL="0" distR="0" wp14:anchorId="234E2E4F" wp14:editId="09535E13">
            <wp:extent cx="5576451" cy="34810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291" b="4794"/>
                    <a:stretch/>
                  </pic:blipFill>
                  <pic:spPr bwMode="auto">
                    <a:xfrm>
                      <a:off x="0" y="0"/>
                      <a:ext cx="5591346" cy="3490355"/>
                    </a:xfrm>
                    <a:prstGeom prst="rect">
                      <a:avLst/>
                    </a:prstGeom>
                    <a:ln>
                      <a:noFill/>
                    </a:ln>
                    <a:extLst>
                      <a:ext uri="{53640926-AAD7-44D8-BBD7-CCE9431645EC}">
                        <a14:shadowObscured xmlns:a14="http://schemas.microsoft.com/office/drawing/2010/main"/>
                      </a:ext>
                    </a:extLst>
                  </pic:spPr>
                </pic:pic>
              </a:graphicData>
            </a:graphic>
          </wp:inline>
        </w:drawing>
      </w:r>
    </w:p>
    <w:p w14:paraId="0DED9146" w14:textId="70F187D7" w:rsidR="00FB01DD" w:rsidRPr="004422F7" w:rsidRDefault="00FB01DD" w:rsidP="00FB01DD">
      <w:pPr>
        <w:spacing w:line="360" w:lineRule="auto"/>
        <w:rPr>
          <w:rFonts w:cstheme="minorHAnsi"/>
        </w:rPr>
      </w:pPr>
      <w:r w:rsidRPr="004422F7">
        <w:rPr>
          <w:rFonts w:cstheme="minorHAnsi"/>
          <w:i/>
        </w:rPr>
        <w:t>Figure [Secondary meta-analysis without regression</w:t>
      </w:r>
      <w:r w:rsidR="00D47EEC" w:rsidRPr="004422F7">
        <w:rPr>
          <w:rFonts w:cstheme="minorHAnsi"/>
          <w:i/>
        </w:rPr>
        <w:t xml:space="preserve"> and with medical studies</w:t>
      </w:r>
      <w:r w:rsidRPr="004422F7">
        <w:rPr>
          <w:rFonts w:cstheme="minorHAnsi"/>
          <w:i/>
        </w:rPr>
        <w:t>]</w:t>
      </w:r>
      <w:r w:rsidRPr="004422F7">
        <w:rPr>
          <w:rFonts w:cstheme="minorHAnsi"/>
        </w:rPr>
        <w:t xml:space="preserve">. </w:t>
      </w:r>
      <w:r w:rsidR="008150D9" w:rsidRPr="004422F7">
        <w:rPr>
          <w:rFonts w:cstheme="minorHAnsi"/>
        </w:rPr>
        <w:t>Forest plot</w:t>
      </w:r>
      <w:r w:rsidRPr="004422F7">
        <w:rPr>
          <w:rFonts w:cstheme="minorHAnsi"/>
        </w:rPr>
        <w:t xml:space="preserve"> of studies examining the proportion of articles which reported a power analysis in psychology research broadly defined. This analysis includes </w:t>
      </w:r>
      <w:r w:rsidR="008150D9" w:rsidRPr="004422F7">
        <w:rPr>
          <w:rFonts w:cstheme="minorHAnsi"/>
        </w:rPr>
        <w:t>four</w:t>
      </w:r>
      <w:r w:rsidRPr="004422F7">
        <w:rPr>
          <w:rFonts w:cstheme="minorHAnsi"/>
        </w:rPr>
        <w:t xml:space="preserve"> articles not included in the previous study</w:t>
      </w:r>
      <w:r w:rsidR="003420C1" w:rsidRPr="004422F7">
        <w:rPr>
          <w:rFonts w:cstheme="minorHAnsi"/>
        </w:rPr>
        <w:t xml:space="preserve">. </w:t>
      </w:r>
    </w:p>
    <w:p w14:paraId="6DEAD6DC" w14:textId="77777777" w:rsidR="00FB01DD" w:rsidRPr="004422F7" w:rsidRDefault="00FB01DD" w:rsidP="00FB01DD">
      <w:pPr>
        <w:spacing w:line="360" w:lineRule="auto"/>
        <w:rPr>
          <w:rFonts w:cstheme="minorHAnsi"/>
        </w:rPr>
      </w:pPr>
      <w:r w:rsidRPr="004422F7">
        <w:rPr>
          <w:rFonts w:cstheme="minorHAnsi"/>
          <w:noProof/>
        </w:rPr>
        <w:lastRenderedPageBreak/>
        <w:drawing>
          <wp:inline distT="0" distB="0" distL="0" distR="0" wp14:anchorId="5E4CBC6B" wp14:editId="40E53395">
            <wp:extent cx="5643682" cy="2562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9579" r="4139" b="4355"/>
                    <a:stretch/>
                  </pic:blipFill>
                  <pic:spPr bwMode="auto">
                    <a:xfrm>
                      <a:off x="0" y="0"/>
                      <a:ext cx="5690842" cy="2583541"/>
                    </a:xfrm>
                    <a:prstGeom prst="rect">
                      <a:avLst/>
                    </a:prstGeom>
                    <a:ln>
                      <a:noFill/>
                    </a:ln>
                    <a:extLst>
                      <a:ext uri="{53640926-AAD7-44D8-BBD7-CCE9431645EC}">
                        <a14:shadowObscured xmlns:a14="http://schemas.microsoft.com/office/drawing/2010/main"/>
                      </a:ext>
                    </a:extLst>
                  </pic:spPr>
                </pic:pic>
              </a:graphicData>
            </a:graphic>
          </wp:inline>
        </w:drawing>
      </w:r>
    </w:p>
    <w:p w14:paraId="6541AB1C" w14:textId="01CD86F1" w:rsidR="00FB01DD" w:rsidRPr="004422F7" w:rsidRDefault="00FB01DD" w:rsidP="00FB01DD">
      <w:pPr>
        <w:spacing w:line="360" w:lineRule="auto"/>
        <w:rPr>
          <w:rFonts w:cstheme="minorHAnsi"/>
        </w:rPr>
      </w:pPr>
      <w:r w:rsidRPr="004422F7">
        <w:rPr>
          <w:rFonts w:cstheme="minorHAnsi"/>
          <w:i/>
        </w:rPr>
        <w:t>Figure [Secondary meta-regression</w:t>
      </w:r>
      <w:r w:rsidR="00D47EEC" w:rsidRPr="004422F7">
        <w:rPr>
          <w:rFonts w:cstheme="minorHAnsi"/>
          <w:i/>
        </w:rPr>
        <w:t xml:space="preserve"> with medical studies</w:t>
      </w:r>
      <w:r w:rsidRPr="004422F7">
        <w:rPr>
          <w:rFonts w:cstheme="minorHAnsi"/>
          <w:i/>
        </w:rPr>
        <w:t>]</w:t>
      </w:r>
      <w:r w:rsidRPr="004422F7">
        <w:rPr>
          <w:rFonts w:cstheme="minorHAnsi"/>
        </w:rPr>
        <w:t xml:space="preserve">. Meta-regression scatterplot of the effect of time (median year included in each study’s sample) on the proportion of psychology articles reporting a power analysis. Dotted lines are 95% confidence intervals, solid line </w:t>
      </w:r>
      <w:r w:rsidR="008150D9" w:rsidRPr="004422F7">
        <w:rPr>
          <w:rFonts w:cstheme="minorHAnsi"/>
        </w:rPr>
        <w:t xml:space="preserve">displays the estimated proportion. </w:t>
      </w:r>
    </w:p>
    <w:p w14:paraId="38A139A1" w14:textId="15712260" w:rsidR="00FB01DD" w:rsidRPr="004422F7" w:rsidRDefault="00FB01DD" w:rsidP="00FB01DD">
      <w:pPr>
        <w:spacing w:line="360" w:lineRule="auto"/>
        <w:rPr>
          <w:rFonts w:cstheme="minorHAnsi"/>
        </w:rPr>
      </w:pPr>
    </w:p>
    <w:p w14:paraId="304083C2" w14:textId="123368C0" w:rsidR="004C47EA" w:rsidRDefault="00D70951" w:rsidP="004D0FB7">
      <w:pPr>
        <w:spacing w:line="360" w:lineRule="auto"/>
        <w:ind w:firstLine="720"/>
        <w:rPr>
          <w:rFonts w:cstheme="minorHAnsi"/>
        </w:rPr>
      </w:pPr>
      <w:r w:rsidRPr="004422F7">
        <w:rPr>
          <w:rFonts w:cstheme="minorHAnsi"/>
        </w:rPr>
        <w:t>T</w:t>
      </w:r>
      <w:r w:rsidR="003420C1" w:rsidRPr="004422F7">
        <w:rPr>
          <w:rFonts w:cstheme="minorHAnsi"/>
        </w:rPr>
        <w:t>he meta-analytic average proportion of studies which report a power analysis is slightly higher .055, 95% Cis [.</w:t>
      </w:r>
      <w:r w:rsidRPr="004422F7">
        <w:rPr>
          <w:rFonts w:cstheme="minorHAnsi"/>
        </w:rPr>
        <w:t>0</w:t>
      </w:r>
      <w:r w:rsidR="003420C1" w:rsidRPr="004422F7">
        <w:rPr>
          <w:rFonts w:cstheme="minorHAnsi"/>
        </w:rPr>
        <w:t xml:space="preserve">23, .096]. </w:t>
      </w:r>
      <w:r w:rsidR="00D47EEC" w:rsidRPr="004422F7">
        <w:rPr>
          <w:rFonts w:cstheme="minorHAnsi"/>
        </w:rPr>
        <w:t xml:space="preserve">As can be seen in figure </w:t>
      </w:r>
      <w:r w:rsidR="00D47EEC" w:rsidRPr="004422F7">
        <w:rPr>
          <w:rFonts w:cstheme="minorHAnsi"/>
          <w:i/>
        </w:rPr>
        <w:t xml:space="preserve">[Secondary meta-regression with medical studies], </w:t>
      </w:r>
      <w:r w:rsidR="00D47EEC" w:rsidRPr="004422F7">
        <w:rPr>
          <w:rFonts w:cstheme="minorHAnsi"/>
        </w:rPr>
        <w:t>a small but statistically significant effect of time can be seen</w:t>
      </w:r>
      <w:r w:rsidR="00971CDA">
        <w:rPr>
          <w:rFonts w:cstheme="minorHAnsi"/>
        </w:rPr>
        <w:t>, b</w:t>
      </w:r>
      <w:r w:rsidR="00CB7972" w:rsidRPr="004422F7">
        <w:rPr>
          <w:rFonts w:cstheme="minorHAnsi"/>
        </w:rPr>
        <w:t xml:space="preserve"> = </w:t>
      </w:r>
      <w:r w:rsidR="003420C1" w:rsidRPr="004422F7">
        <w:rPr>
          <w:rFonts w:cstheme="minorHAnsi"/>
        </w:rPr>
        <w:t>0.0065</w:t>
      </w:r>
      <w:r w:rsidR="00CB7972" w:rsidRPr="004422F7">
        <w:rPr>
          <w:rFonts w:cstheme="minorHAnsi"/>
        </w:rPr>
        <w:t>,</w:t>
      </w:r>
      <w:r w:rsidR="003420C1" w:rsidRPr="004422F7">
        <w:rPr>
          <w:rFonts w:cstheme="minorHAnsi"/>
        </w:rPr>
        <w:t xml:space="preserve"> </w:t>
      </w:r>
      <w:r w:rsidR="00CB7972" w:rsidRPr="004422F7">
        <w:rPr>
          <w:rFonts w:cstheme="minorHAnsi"/>
        </w:rPr>
        <w:t>se =</w:t>
      </w:r>
      <w:r w:rsidR="003420C1" w:rsidRPr="004422F7">
        <w:rPr>
          <w:rFonts w:cstheme="minorHAnsi"/>
        </w:rPr>
        <w:t xml:space="preserve"> 0.0028</w:t>
      </w:r>
      <w:r w:rsidR="00CB7972" w:rsidRPr="004422F7">
        <w:rPr>
          <w:rFonts w:cstheme="minorHAnsi"/>
        </w:rPr>
        <w:t>,</w:t>
      </w:r>
      <w:r w:rsidR="003420C1" w:rsidRPr="004422F7">
        <w:rPr>
          <w:rFonts w:cstheme="minorHAnsi"/>
        </w:rPr>
        <w:t xml:space="preserve"> </w:t>
      </w:r>
      <w:r w:rsidR="00CB7972" w:rsidRPr="004422F7">
        <w:rPr>
          <w:rFonts w:cstheme="minorHAnsi"/>
        </w:rPr>
        <w:t>z =</w:t>
      </w:r>
      <w:r w:rsidR="003420C1" w:rsidRPr="004422F7">
        <w:rPr>
          <w:rFonts w:cstheme="minorHAnsi"/>
        </w:rPr>
        <w:t xml:space="preserve"> 2.2827</w:t>
      </w:r>
      <w:r w:rsidR="00CB7972" w:rsidRPr="004422F7">
        <w:rPr>
          <w:rFonts w:cstheme="minorHAnsi"/>
        </w:rPr>
        <w:t>,</w:t>
      </w:r>
      <w:r w:rsidR="00CB7972" w:rsidRPr="004422F7">
        <w:rPr>
          <w:rFonts w:cstheme="minorHAnsi"/>
          <w:i/>
        </w:rPr>
        <w:t xml:space="preserve"> p</w:t>
      </w:r>
      <w:r w:rsidR="00CB7972" w:rsidRPr="004422F7">
        <w:rPr>
          <w:rFonts w:cstheme="minorHAnsi"/>
        </w:rPr>
        <w:t xml:space="preserve"> = .0224, 95% CI [0.0009, 0.0120</w:t>
      </w:r>
      <w:r w:rsidR="007C0A5E" w:rsidRPr="004422F7">
        <w:rPr>
          <w:rFonts w:cstheme="minorHAnsi"/>
        </w:rPr>
        <w:t>]</w:t>
      </w:r>
      <w:r w:rsidR="00D47EEC" w:rsidRPr="004422F7">
        <w:rPr>
          <w:rFonts w:cstheme="minorHAnsi"/>
        </w:rPr>
        <w:t xml:space="preserve">. </w:t>
      </w:r>
      <w:r w:rsidR="00A35902" w:rsidRPr="004422F7">
        <w:rPr>
          <w:rFonts w:cstheme="minorHAnsi"/>
        </w:rPr>
        <w:t>However, t</w:t>
      </w:r>
      <w:r w:rsidR="00D47EEC" w:rsidRPr="004422F7">
        <w:rPr>
          <w:rFonts w:cstheme="minorHAnsi"/>
        </w:rPr>
        <w:t xml:space="preserve">his </w:t>
      </w:r>
      <w:r w:rsidR="00CB7972" w:rsidRPr="004422F7">
        <w:rPr>
          <w:rFonts w:cstheme="minorHAnsi"/>
        </w:rPr>
        <w:t xml:space="preserve">small increase over time </w:t>
      </w:r>
      <w:r w:rsidR="00D47EEC" w:rsidRPr="004422F7">
        <w:rPr>
          <w:rFonts w:cstheme="minorHAnsi"/>
        </w:rPr>
        <w:t>is clearly driven by the much larger proportion of studies</w:t>
      </w:r>
      <w:r w:rsidR="007C0A5E" w:rsidRPr="004422F7">
        <w:rPr>
          <w:rFonts w:cstheme="minorHAnsi"/>
        </w:rPr>
        <w:t xml:space="preserve"> which report a power analysis in medical research </w:t>
      </w:r>
      <w:r w:rsidR="007C0A5E" w:rsidRPr="004422F7">
        <w:rPr>
          <w:rFonts w:cstheme="minorHAnsi"/>
        </w:rPr>
        <w:fldChar w:fldCharType="begin"/>
      </w:r>
      <w:r w:rsidR="007C0A5E" w:rsidRPr="004422F7">
        <w:rPr>
          <w:rFonts w:cstheme="minorHAnsi"/>
        </w:rPr>
        <w:instrText xml:space="preserve"> ADDIN EN.CITE &lt;EndNote&gt;&lt;Cite&gt;&lt;Author&gt;Bland&lt;/Author&gt;&lt;Year&gt;2009&lt;/Year&gt;&lt;RecNum&gt;576&lt;/RecNum&gt;&lt;DisplayText&gt;(Bland, 2009)&lt;/DisplayText&gt;&lt;record&gt;&lt;rec-number&gt;576&lt;/rec-number&gt;&lt;foreign-keys&gt;&lt;key app="EN" db-id="9xrafw5sx95dvre9w5hpevd89fzwtwr9twsw" timestamp="1508193712"&gt;576&lt;/key&gt;&lt;/foreign-keys&gt;&lt;ref-type name="Journal Article"&gt;17&lt;/ref-type&gt;&lt;contributors&gt;&lt;authors&gt;&lt;author&gt;Bland, John Martin&lt;/author&gt;&lt;/authors&gt;&lt;/contributors&gt;&lt;titles&gt;&lt;title&gt;The tyranny of power: Is there a better way to calculate sample size?&lt;/title&gt;&lt;secondary-title&gt;BMJ&lt;/secondary-title&gt;&lt;/titles&gt;&lt;periodical&gt;&lt;full-title&gt;BMJ&lt;/full-title&gt;&lt;/periodical&gt;&lt;volume&gt;339&lt;/volume&gt;&lt;dates&gt;&lt;year&gt;2009&lt;/year&gt;&lt;pub-dates&gt;&lt;date&gt;2009-10-06 14:51:28&lt;/date&gt;&lt;/pub-dates&gt;&lt;/dates&gt;&lt;urls&gt;&lt;/urls&gt;&lt;electronic-resource-num&gt;10.1136/bmj.b3985&lt;/electronic-resource-num&gt;&lt;/record&gt;&lt;/Cite&gt;&lt;/EndNote&gt;</w:instrText>
      </w:r>
      <w:r w:rsidR="007C0A5E" w:rsidRPr="004422F7">
        <w:rPr>
          <w:rFonts w:cstheme="minorHAnsi"/>
        </w:rPr>
        <w:fldChar w:fldCharType="separate"/>
      </w:r>
      <w:r w:rsidR="007C0A5E" w:rsidRPr="004422F7">
        <w:rPr>
          <w:rFonts w:cstheme="minorHAnsi"/>
          <w:noProof/>
        </w:rPr>
        <w:t>(Bland, 2009)</w:t>
      </w:r>
      <w:r w:rsidR="007C0A5E" w:rsidRPr="004422F7">
        <w:rPr>
          <w:rFonts w:cstheme="minorHAnsi"/>
        </w:rPr>
        <w:fldChar w:fldCharType="end"/>
      </w:r>
      <w:r w:rsidR="007C0A5E" w:rsidRPr="004422F7">
        <w:rPr>
          <w:rFonts w:cstheme="minorHAnsi"/>
        </w:rPr>
        <w:t xml:space="preserve">, with 65% of papers reporting a power analysis in McKeown et al., (2015), 28% in Gaskin &amp; </w:t>
      </w:r>
      <w:proofErr w:type="spellStart"/>
      <w:r w:rsidR="007C0A5E" w:rsidRPr="004422F7">
        <w:rPr>
          <w:rFonts w:cstheme="minorHAnsi"/>
        </w:rPr>
        <w:t>Happell</w:t>
      </w:r>
      <w:proofErr w:type="spellEnd"/>
      <w:r w:rsidR="007C0A5E" w:rsidRPr="004422F7">
        <w:rPr>
          <w:rFonts w:cstheme="minorHAnsi"/>
        </w:rPr>
        <w:t xml:space="preserve"> (2014) and 17% in Gaskin &amp; </w:t>
      </w:r>
      <w:proofErr w:type="spellStart"/>
      <w:r w:rsidR="007C0A5E" w:rsidRPr="004422F7">
        <w:rPr>
          <w:rFonts w:cstheme="minorHAnsi"/>
        </w:rPr>
        <w:t>Happell</w:t>
      </w:r>
      <w:proofErr w:type="spellEnd"/>
      <w:r w:rsidR="007C0A5E" w:rsidRPr="004422F7">
        <w:rPr>
          <w:rFonts w:cstheme="minorHAnsi"/>
        </w:rPr>
        <w:t xml:space="preserve"> (2013)</w:t>
      </w:r>
      <w:r w:rsidR="00CB7972" w:rsidRPr="004422F7">
        <w:rPr>
          <w:rFonts w:cstheme="minorHAnsi"/>
        </w:rPr>
        <w:t xml:space="preserve">, and given that these erroneously included papers happen to be recent, they cause an apparent increase in the proportion of studies reporting a power analysis over time. </w:t>
      </w:r>
    </w:p>
    <w:bookmarkEnd w:id="1"/>
    <w:p w14:paraId="50403A07" w14:textId="5410A6E0" w:rsidR="006C7F52" w:rsidRDefault="006C7F52">
      <w:pPr>
        <w:rPr>
          <w:rFonts w:cstheme="minorHAnsi"/>
        </w:rPr>
      </w:pPr>
      <w:r>
        <w:rPr>
          <w:rFonts w:cstheme="minorHAnsi"/>
        </w:rPr>
        <w:br w:type="page"/>
      </w:r>
    </w:p>
    <w:p w14:paraId="69999378" w14:textId="034D6803" w:rsidR="003B5E36" w:rsidRDefault="00DC50FF" w:rsidP="00472C8F">
      <w:pPr>
        <w:pStyle w:val="Heading3"/>
      </w:pPr>
      <w:r>
        <w:lastRenderedPageBreak/>
        <w:t>Supplementary materials</w:t>
      </w:r>
      <w:r w:rsidR="006C7F52" w:rsidRPr="008C6D84">
        <w:t xml:space="preserve"> </w:t>
      </w:r>
      <w:r w:rsidR="009C1FE1">
        <w:t>5</w:t>
      </w:r>
      <w:r w:rsidR="008C6D84">
        <w:t xml:space="preserve">. List </w:t>
      </w:r>
      <w:r w:rsidR="00C54083">
        <w:t xml:space="preserve">of </w:t>
      </w:r>
      <w:r w:rsidR="005C6587">
        <w:t xml:space="preserve">articles included in the </w:t>
      </w:r>
      <w:r w:rsidR="0077752C">
        <w:t>primary analysis</w:t>
      </w:r>
    </w:p>
    <w:tbl>
      <w:tblPr>
        <w:tblW w:w="9072" w:type="dxa"/>
        <w:tblLook w:val="04A0" w:firstRow="1" w:lastRow="0" w:firstColumn="1" w:lastColumn="0" w:noHBand="0" w:noVBand="1"/>
      </w:tblPr>
      <w:tblGrid>
        <w:gridCol w:w="3094"/>
        <w:gridCol w:w="2725"/>
        <w:gridCol w:w="1552"/>
        <w:gridCol w:w="1701"/>
      </w:tblGrid>
      <w:tr w:rsidR="003B5E36" w:rsidRPr="003B5E36" w14:paraId="01D308B8" w14:textId="77777777" w:rsidTr="0077752C">
        <w:trPr>
          <w:trHeight w:val="290"/>
        </w:trPr>
        <w:tc>
          <w:tcPr>
            <w:tcW w:w="3094" w:type="dxa"/>
            <w:tcBorders>
              <w:top w:val="nil"/>
              <w:left w:val="nil"/>
              <w:bottom w:val="nil"/>
              <w:right w:val="nil"/>
            </w:tcBorders>
            <w:shd w:val="clear" w:color="auto" w:fill="auto"/>
            <w:noWrap/>
            <w:vAlign w:val="bottom"/>
            <w:hideMark/>
          </w:tcPr>
          <w:p w14:paraId="12AB671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Author(s) (year)</w:t>
            </w:r>
          </w:p>
        </w:tc>
        <w:tc>
          <w:tcPr>
            <w:tcW w:w="2725" w:type="dxa"/>
            <w:tcBorders>
              <w:top w:val="nil"/>
              <w:left w:val="nil"/>
              <w:bottom w:val="nil"/>
              <w:right w:val="nil"/>
            </w:tcBorders>
            <w:shd w:val="clear" w:color="auto" w:fill="auto"/>
            <w:noWrap/>
            <w:vAlign w:val="bottom"/>
            <w:hideMark/>
          </w:tcPr>
          <w:p w14:paraId="549D7B4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Area studied</w:t>
            </w:r>
          </w:p>
        </w:tc>
        <w:tc>
          <w:tcPr>
            <w:tcW w:w="1552" w:type="dxa"/>
            <w:tcBorders>
              <w:top w:val="nil"/>
              <w:left w:val="nil"/>
              <w:bottom w:val="nil"/>
              <w:right w:val="nil"/>
            </w:tcBorders>
            <w:shd w:val="clear" w:color="auto" w:fill="auto"/>
            <w:noWrap/>
            <w:vAlign w:val="bottom"/>
            <w:hideMark/>
          </w:tcPr>
          <w:p w14:paraId="388FEC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Years studied</w:t>
            </w:r>
          </w:p>
        </w:tc>
        <w:tc>
          <w:tcPr>
            <w:tcW w:w="1701" w:type="dxa"/>
            <w:tcBorders>
              <w:top w:val="nil"/>
              <w:left w:val="nil"/>
              <w:bottom w:val="nil"/>
              <w:right w:val="nil"/>
            </w:tcBorders>
            <w:shd w:val="clear" w:color="auto" w:fill="auto"/>
            <w:noWrap/>
            <w:vAlign w:val="bottom"/>
            <w:hideMark/>
          </w:tcPr>
          <w:p w14:paraId="04606A1A" w14:textId="1B74FE2A"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Number of </w:t>
            </w:r>
            <w:r w:rsidR="003E133D">
              <w:rPr>
                <w:rFonts w:ascii="Calibri" w:eastAsia="Times New Roman" w:hAnsi="Calibri" w:cs="Calibri"/>
                <w:color w:val="000000"/>
                <w:sz w:val="22"/>
                <w:szCs w:val="22"/>
                <w:lang w:val="en-AU" w:eastAsia="en-AU"/>
              </w:rPr>
              <w:t>surveyed</w:t>
            </w:r>
            <w:r w:rsidRPr="003B5E36">
              <w:rPr>
                <w:rFonts w:ascii="Calibri" w:eastAsia="Times New Roman" w:hAnsi="Calibri" w:cs="Calibri"/>
                <w:color w:val="000000"/>
                <w:sz w:val="22"/>
                <w:szCs w:val="22"/>
                <w:lang w:val="en-AU" w:eastAsia="en-AU"/>
              </w:rPr>
              <w:t xml:space="preserve"> Articles</w:t>
            </w:r>
          </w:p>
        </w:tc>
      </w:tr>
      <w:tr w:rsidR="003B5E36" w:rsidRPr="003B5E36" w14:paraId="5358ABBB" w14:textId="77777777" w:rsidTr="0077752C">
        <w:trPr>
          <w:trHeight w:val="290"/>
        </w:trPr>
        <w:tc>
          <w:tcPr>
            <w:tcW w:w="3094" w:type="dxa"/>
            <w:tcBorders>
              <w:top w:val="nil"/>
              <w:left w:val="nil"/>
              <w:bottom w:val="nil"/>
              <w:right w:val="nil"/>
            </w:tcBorders>
            <w:shd w:val="clear" w:color="auto" w:fill="auto"/>
            <w:noWrap/>
            <w:vAlign w:val="bottom"/>
            <w:hideMark/>
          </w:tcPr>
          <w:p w14:paraId="180220D6"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Sindelar</w:t>
            </w:r>
            <w:proofErr w:type="spellEnd"/>
            <w:r w:rsidRPr="003B5E36">
              <w:rPr>
                <w:rFonts w:ascii="Calibri" w:eastAsia="Times New Roman" w:hAnsi="Calibri" w:cs="Calibri"/>
                <w:color w:val="000000"/>
                <w:sz w:val="22"/>
                <w:szCs w:val="22"/>
                <w:lang w:val="en-AU" w:eastAsia="en-AU"/>
              </w:rPr>
              <w:t xml:space="preserve"> et al. (1988)</w:t>
            </w:r>
          </w:p>
        </w:tc>
        <w:tc>
          <w:tcPr>
            <w:tcW w:w="2725" w:type="dxa"/>
            <w:tcBorders>
              <w:top w:val="nil"/>
              <w:left w:val="nil"/>
              <w:bottom w:val="nil"/>
              <w:right w:val="nil"/>
            </w:tcBorders>
            <w:shd w:val="clear" w:color="auto" w:fill="auto"/>
            <w:noWrap/>
            <w:vAlign w:val="bottom"/>
            <w:hideMark/>
          </w:tcPr>
          <w:p w14:paraId="24B268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B6917F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1932-1974</w:t>
            </w:r>
          </w:p>
        </w:tc>
        <w:tc>
          <w:tcPr>
            <w:tcW w:w="1701" w:type="dxa"/>
            <w:tcBorders>
              <w:top w:val="nil"/>
              <w:left w:val="nil"/>
              <w:bottom w:val="nil"/>
              <w:right w:val="nil"/>
            </w:tcBorders>
            <w:shd w:val="clear" w:color="auto" w:fill="auto"/>
            <w:noWrap/>
            <w:vAlign w:val="bottom"/>
            <w:hideMark/>
          </w:tcPr>
          <w:p w14:paraId="39C8470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455C7F71" w14:textId="77777777" w:rsidTr="0077752C">
        <w:trPr>
          <w:trHeight w:val="290"/>
        </w:trPr>
        <w:tc>
          <w:tcPr>
            <w:tcW w:w="3094" w:type="dxa"/>
            <w:tcBorders>
              <w:top w:val="nil"/>
              <w:left w:val="nil"/>
              <w:bottom w:val="nil"/>
              <w:right w:val="nil"/>
            </w:tcBorders>
            <w:shd w:val="clear" w:color="auto" w:fill="auto"/>
            <w:noWrap/>
            <w:vAlign w:val="bottom"/>
            <w:hideMark/>
          </w:tcPr>
          <w:p w14:paraId="0BC111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Cohen (1962)</w:t>
            </w:r>
          </w:p>
        </w:tc>
        <w:tc>
          <w:tcPr>
            <w:tcW w:w="2725" w:type="dxa"/>
            <w:tcBorders>
              <w:top w:val="nil"/>
              <w:left w:val="nil"/>
              <w:bottom w:val="nil"/>
              <w:right w:val="nil"/>
            </w:tcBorders>
            <w:shd w:val="clear" w:color="auto" w:fill="auto"/>
            <w:noWrap/>
            <w:vAlign w:val="bottom"/>
            <w:hideMark/>
          </w:tcPr>
          <w:p w14:paraId="08D7C2A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8523E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1960</w:t>
            </w:r>
          </w:p>
        </w:tc>
        <w:tc>
          <w:tcPr>
            <w:tcW w:w="1701" w:type="dxa"/>
            <w:tcBorders>
              <w:top w:val="nil"/>
              <w:left w:val="nil"/>
              <w:bottom w:val="nil"/>
              <w:right w:val="nil"/>
            </w:tcBorders>
            <w:shd w:val="clear" w:color="auto" w:fill="auto"/>
            <w:noWrap/>
            <w:vAlign w:val="bottom"/>
            <w:hideMark/>
          </w:tcPr>
          <w:p w14:paraId="6632C9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70</w:t>
            </w:r>
          </w:p>
        </w:tc>
      </w:tr>
      <w:tr w:rsidR="003B5E36" w:rsidRPr="003B5E36" w14:paraId="5792F896" w14:textId="77777777" w:rsidTr="0077752C">
        <w:trPr>
          <w:trHeight w:val="290"/>
        </w:trPr>
        <w:tc>
          <w:tcPr>
            <w:tcW w:w="3094" w:type="dxa"/>
            <w:tcBorders>
              <w:top w:val="nil"/>
              <w:left w:val="nil"/>
              <w:bottom w:val="nil"/>
              <w:right w:val="nil"/>
            </w:tcBorders>
            <w:shd w:val="clear" w:color="auto" w:fill="auto"/>
            <w:noWrap/>
            <w:vAlign w:val="bottom"/>
            <w:hideMark/>
          </w:tcPr>
          <w:p w14:paraId="0891DF7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Levenson (1980)</w:t>
            </w:r>
          </w:p>
        </w:tc>
        <w:tc>
          <w:tcPr>
            <w:tcW w:w="2725" w:type="dxa"/>
            <w:tcBorders>
              <w:top w:val="nil"/>
              <w:left w:val="nil"/>
              <w:bottom w:val="nil"/>
              <w:right w:val="nil"/>
            </w:tcBorders>
            <w:shd w:val="clear" w:color="auto" w:fill="auto"/>
            <w:noWrap/>
            <w:vAlign w:val="bottom"/>
            <w:hideMark/>
          </w:tcPr>
          <w:p w14:paraId="5F3630F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D016D0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1946-1977</w:t>
            </w:r>
          </w:p>
        </w:tc>
        <w:tc>
          <w:tcPr>
            <w:tcW w:w="1701" w:type="dxa"/>
            <w:tcBorders>
              <w:top w:val="nil"/>
              <w:left w:val="nil"/>
              <w:bottom w:val="nil"/>
              <w:right w:val="nil"/>
            </w:tcBorders>
            <w:shd w:val="clear" w:color="auto" w:fill="auto"/>
            <w:noWrap/>
            <w:vAlign w:val="bottom"/>
            <w:hideMark/>
          </w:tcPr>
          <w:p w14:paraId="7AC0F5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19570354" w14:textId="77777777" w:rsidTr="0077752C">
        <w:trPr>
          <w:trHeight w:val="290"/>
        </w:trPr>
        <w:tc>
          <w:tcPr>
            <w:tcW w:w="3094" w:type="dxa"/>
            <w:tcBorders>
              <w:top w:val="nil"/>
              <w:left w:val="nil"/>
              <w:bottom w:val="nil"/>
              <w:right w:val="nil"/>
            </w:tcBorders>
            <w:shd w:val="clear" w:color="auto" w:fill="auto"/>
            <w:noWrap/>
            <w:vAlign w:val="bottom"/>
            <w:hideMark/>
          </w:tcPr>
          <w:p w14:paraId="3C5764B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Osborne (2008)</w:t>
            </w:r>
          </w:p>
        </w:tc>
        <w:tc>
          <w:tcPr>
            <w:tcW w:w="2725" w:type="dxa"/>
            <w:tcBorders>
              <w:top w:val="nil"/>
              <w:left w:val="nil"/>
              <w:bottom w:val="nil"/>
              <w:right w:val="nil"/>
            </w:tcBorders>
            <w:shd w:val="clear" w:color="auto" w:fill="auto"/>
            <w:noWrap/>
            <w:vAlign w:val="bottom"/>
            <w:hideMark/>
          </w:tcPr>
          <w:p w14:paraId="7FBE97B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D02B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w:t>
            </w:r>
          </w:p>
        </w:tc>
        <w:tc>
          <w:tcPr>
            <w:tcW w:w="1701" w:type="dxa"/>
            <w:tcBorders>
              <w:top w:val="nil"/>
              <w:left w:val="nil"/>
              <w:bottom w:val="nil"/>
              <w:right w:val="nil"/>
            </w:tcBorders>
            <w:shd w:val="clear" w:color="auto" w:fill="auto"/>
            <w:noWrap/>
            <w:vAlign w:val="bottom"/>
            <w:hideMark/>
          </w:tcPr>
          <w:p w14:paraId="462BCCA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55</w:t>
            </w:r>
          </w:p>
        </w:tc>
      </w:tr>
      <w:tr w:rsidR="003B5E36" w:rsidRPr="003B5E36" w14:paraId="1308F9D8" w14:textId="77777777" w:rsidTr="0077752C">
        <w:trPr>
          <w:trHeight w:val="290"/>
        </w:trPr>
        <w:tc>
          <w:tcPr>
            <w:tcW w:w="3094" w:type="dxa"/>
            <w:tcBorders>
              <w:top w:val="nil"/>
              <w:left w:val="nil"/>
              <w:bottom w:val="nil"/>
              <w:right w:val="nil"/>
            </w:tcBorders>
            <w:shd w:val="clear" w:color="auto" w:fill="auto"/>
            <w:noWrap/>
            <w:vAlign w:val="bottom"/>
            <w:hideMark/>
          </w:tcPr>
          <w:p w14:paraId="3A276D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Levenson (1980) </w:t>
            </w:r>
          </w:p>
        </w:tc>
        <w:tc>
          <w:tcPr>
            <w:tcW w:w="2725" w:type="dxa"/>
            <w:tcBorders>
              <w:top w:val="nil"/>
              <w:left w:val="nil"/>
              <w:bottom w:val="nil"/>
              <w:right w:val="nil"/>
            </w:tcBorders>
            <w:shd w:val="clear" w:color="auto" w:fill="auto"/>
            <w:noWrap/>
            <w:vAlign w:val="bottom"/>
            <w:hideMark/>
          </w:tcPr>
          <w:p w14:paraId="15926CF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6C3C9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1961-1977</w:t>
            </w:r>
          </w:p>
        </w:tc>
        <w:tc>
          <w:tcPr>
            <w:tcW w:w="1701" w:type="dxa"/>
            <w:tcBorders>
              <w:top w:val="nil"/>
              <w:left w:val="nil"/>
              <w:bottom w:val="nil"/>
              <w:right w:val="nil"/>
            </w:tcBorders>
            <w:shd w:val="clear" w:color="auto" w:fill="auto"/>
            <w:noWrap/>
            <w:vAlign w:val="bottom"/>
            <w:hideMark/>
          </w:tcPr>
          <w:p w14:paraId="2C5D516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26</w:t>
            </w:r>
          </w:p>
        </w:tc>
      </w:tr>
      <w:tr w:rsidR="003B5E36" w:rsidRPr="003B5E36" w14:paraId="1D70E5CB" w14:textId="77777777" w:rsidTr="0077752C">
        <w:trPr>
          <w:trHeight w:val="290"/>
        </w:trPr>
        <w:tc>
          <w:tcPr>
            <w:tcW w:w="3094" w:type="dxa"/>
            <w:tcBorders>
              <w:top w:val="nil"/>
              <w:left w:val="nil"/>
              <w:bottom w:val="nil"/>
              <w:right w:val="nil"/>
            </w:tcBorders>
            <w:shd w:val="clear" w:color="auto" w:fill="auto"/>
            <w:noWrap/>
            <w:vAlign w:val="bottom"/>
            <w:hideMark/>
          </w:tcPr>
          <w:p w14:paraId="5A659EF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Haase</w:t>
            </w:r>
            <w:proofErr w:type="spellEnd"/>
            <w:r w:rsidRPr="003B5E36">
              <w:rPr>
                <w:rFonts w:ascii="Calibri" w:eastAsia="Times New Roman" w:hAnsi="Calibri" w:cs="Calibri"/>
                <w:color w:val="000000"/>
                <w:sz w:val="22"/>
                <w:szCs w:val="22"/>
                <w:lang w:val="en-AU" w:eastAsia="en-AU"/>
              </w:rPr>
              <w:t xml:space="preserve"> (1974)</w:t>
            </w:r>
          </w:p>
        </w:tc>
        <w:tc>
          <w:tcPr>
            <w:tcW w:w="2725" w:type="dxa"/>
            <w:tcBorders>
              <w:top w:val="nil"/>
              <w:left w:val="nil"/>
              <w:bottom w:val="nil"/>
              <w:right w:val="nil"/>
            </w:tcBorders>
            <w:shd w:val="clear" w:color="auto" w:fill="auto"/>
            <w:noWrap/>
            <w:vAlign w:val="bottom"/>
            <w:hideMark/>
          </w:tcPr>
          <w:p w14:paraId="07917A1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304F1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1968-1971</w:t>
            </w:r>
          </w:p>
        </w:tc>
        <w:tc>
          <w:tcPr>
            <w:tcW w:w="1701" w:type="dxa"/>
            <w:tcBorders>
              <w:top w:val="nil"/>
              <w:left w:val="nil"/>
              <w:bottom w:val="nil"/>
              <w:right w:val="nil"/>
            </w:tcBorders>
            <w:shd w:val="clear" w:color="auto" w:fill="auto"/>
            <w:noWrap/>
            <w:vAlign w:val="bottom"/>
            <w:hideMark/>
          </w:tcPr>
          <w:p w14:paraId="1FBC7F6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60</w:t>
            </w:r>
          </w:p>
        </w:tc>
      </w:tr>
      <w:tr w:rsidR="003B5E36" w:rsidRPr="003B5E36" w14:paraId="3CB8906E" w14:textId="77777777" w:rsidTr="0077752C">
        <w:trPr>
          <w:trHeight w:val="290"/>
        </w:trPr>
        <w:tc>
          <w:tcPr>
            <w:tcW w:w="3094" w:type="dxa"/>
            <w:tcBorders>
              <w:top w:val="nil"/>
              <w:left w:val="nil"/>
              <w:bottom w:val="nil"/>
              <w:right w:val="nil"/>
            </w:tcBorders>
            <w:shd w:val="clear" w:color="auto" w:fill="auto"/>
            <w:noWrap/>
            <w:vAlign w:val="bottom"/>
            <w:hideMark/>
          </w:tcPr>
          <w:p w14:paraId="0F2C5FE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Penick &amp; Brewer (1974)</w:t>
            </w:r>
          </w:p>
        </w:tc>
        <w:tc>
          <w:tcPr>
            <w:tcW w:w="2725" w:type="dxa"/>
            <w:tcBorders>
              <w:top w:val="nil"/>
              <w:left w:val="nil"/>
              <w:bottom w:val="nil"/>
              <w:right w:val="nil"/>
            </w:tcBorders>
            <w:shd w:val="clear" w:color="auto" w:fill="auto"/>
            <w:noWrap/>
            <w:vAlign w:val="bottom"/>
            <w:hideMark/>
          </w:tcPr>
          <w:p w14:paraId="3467315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75DD11C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1969-1970</w:t>
            </w:r>
          </w:p>
        </w:tc>
        <w:tc>
          <w:tcPr>
            <w:tcW w:w="1701" w:type="dxa"/>
            <w:tcBorders>
              <w:top w:val="nil"/>
              <w:left w:val="nil"/>
              <w:bottom w:val="nil"/>
              <w:right w:val="nil"/>
            </w:tcBorders>
            <w:shd w:val="clear" w:color="auto" w:fill="auto"/>
            <w:noWrap/>
            <w:vAlign w:val="bottom"/>
            <w:hideMark/>
          </w:tcPr>
          <w:p w14:paraId="3CFFCF1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436E8AC6" w14:textId="77777777" w:rsidTr="0077752C">
        <w:trPr>
          <w:trHeight w:val="290"/>
        </w:trPr>
        <w:tc>
          <w:tcPr>
            <w:tcW w:w="3094" w:type="dxa"/>
            <w:tcBorders>
              <w:top w:val="nil"/>
              <w:left w:val="nil"/>
              <w:bottom w:val="nil"/>
              <w:right w:val="nil"/>
            </w:tcBorders>
            <w:shd w:val="clear" w:color="auto" w:fill="auto"/>
            <w:noWrap/>
            <w:vAlign w:val="bottom"/>
            <w:hideMark/>
          </w:tcPr>
          <w:p w14:paraId="0F89951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Brewer (1972)</w:t>
            </w:r>
          </w:p>
        </w:tc>
        <w:tc>
          <w:tcPr>
            <w:tcW w:w="2725" w:type="dxa"/>
            <w:tcBorders>
              <w:top w:val="nil"/>
              <w:left w:val="nil"/>
              <w:bottom w:val="nil"/>
              <w:right w:val="nil"/>
            </w:tcBorders>
            <w:shd w:val="clear" w:color="auto" w:fill="auto"/>
            <w:noWrap/>
            <w:vAlign w:val="bottom"/>
            <w:hideMark/>
          </w:tcPr>
          <w:p w14:paraId="2C2977F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DECD63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1E2C36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85</w:t>
            </w:r>
          </w:p>
        </w:tc>
      </w:tr>
      <w:tr w:rsidR="003B5E36" w:rsidRPr="003B5E36" w14:paraId="64505C20" w14:textId="77777777" w:rsidTr="0077752C">
        <w:trPr>
          <w:trHeight w:val="290"/>
        </w:trPr>
        <w:tc>
          <w:tcPr>
            <w:tcW w:w="3094" w:type="dxa"/>
            <w:tcBorders>
              <w:top w:val="nil"/>
              <w:left w:val="nil"/>
              <w:bottom w:val="nil"/>
              <w:right w:val="nil"/>
            </w:tcBorders>
            <w:shd w:val="clear" w:color="auto" w:fill="auto"/>
            <w:noWrap/>
            <w:vAlign w:val="bottom"/>
            <w:hideMark/>
          </w:tcPr>
          <w:p w14:paraId="02CEB7A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Jones &amp; Brewer (1972)</w:t>
            </w:r>
          </w:p>
        </w:tc>
        <w:tc>
          <w:tcPr>
            <w:tcW w:w="2725" w:type="dxa"/>
            <w:tcBorders>
              <w:top w:val="nil"/>
              <w:left w:val="nil"/>
              <w:bottom w:val="nil"/>
              <w:right w:val="nil"/>
            </w:tcBorders>
            <w:shd w:val="clear" w:color="auto" w:fill="auto"/>
            <w:noWrap/>
            <w:vAlign w:val="bottom"/>
            <w:hideMark/>
          </w:tcPr>
          <w:p w14:paraId="4F6866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33D685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1969-1971</w:t>
            </w:r>
          </w:p>
        </w:tc>
        <w:tc>
          <w:tcPr>
            <w:tcW w:w="1701" w:type="dxa"/>
            <w:tcBorders>
              <w:top w:val="nil"/>
              <w:left w:val="nil"/>
              <w:bottom w:val="nil"/>
              <w:right w:val="nil"/>
            </w:tcBorders>
            <w:shd w:val="clear" w:color="auto" w:fill="auto"/>
            <w:noWrap/>
            <w:vAlign w:val="bottom"/>
            <w:hideMark/>
          </w:tcPr>
          <w:p w14:paraId="15D9EC7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296EA8DF" w14:textId="77777777" w:rsidTr="0077752C">
        <w:trPr>
          <w:trHeight w:val="290"/>
        </w:trPr>
        <w:tc>
          <w:tcPr>
            <w:tcW w:w="3094" w:type="dxa"/>
            <w:tcBorders>
              <w:top w:val="nil"/>
              <w:left w:val="nil"/>
              <w:bottom w:val="nil"/>
              <w:right w:val="nil"/>
            </w:tcBorders>
            <w:shd w:val="clear" w:color="auto" w:fill="auto"/>
            <w:noWrap/>
            <w:vAlign w:val="bottom"/>
            <w:hideMark/>
          </w:tcPr>
          <w:p w14:paraId="79EB36D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Katzer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Sodt</w:t>
            </w:r>
            <w:proofErr w:type="spellEnd"/>
            <w:r w:rsidRPr="003B5E36">
              <w:rPr>
                <w:rFonts w:ascii="Calibri" w:eastAsia="Times New Roman" w:hAnsi="Calibri" w:cs="Calibri"/>
                <w:color w:val="000000"/>
                <w:sz w:val="22"/>
                <w:szCs w:val="22"/>
                <w:lang w:val="en-AU" w:eastAsia="en-AU"/>
              </w:rPr>
              <w:t xml:space="preserve"> (1973)</w:t>
            </w:r>
          </w:p>
        </w:tc>
        <w:tc>
          <w:tcPr>
            <w:tcW w:w="2725" w:type="dxa"/>
            <w:tcBorders>
              <w:top w:val="nil"/>
              <w:left w:val="nil"/>
              <w:bottom w:val="nil"/>
              <w:right w:val="nil"/>
            </w:tcBorders>
            <w:shd w:val="clear" w:color="auto" w:fill="auto"/>
            <w:noWrap/>
            <w:vAlign w:val="bottom"/>
            <w:hideMark/>
          </w:tcPr>
          <w:p w14:paraId="4FA4335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695385D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1971-1972</w:t>
            </w:r>
          </w:p>
        </w:tc>
        <w:tc>
          <w:tcPr>
            <w:tcW w:w="1701" w:type="dxa"/>
            <w:tcBorders>
              <w:top w:val="nil"/>
              <w:left w:val="nil"/>
              <w:bottom w:val="nil"/>
              <w:right w:val="nil"/>
            </w:tcBorders>
            <w:shd w:val="clear" w:color="auto" w:fill="auto"/>
            <w:noWrap/>
            <w:vAlign w:val="bottom"/>
            <w:hideMark/>
          </w:tcPr>
          <w:p w14:paraId="4441B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w:t>
            </w:r>
          </w:p>
        </w:tc>
      </w:tr>
      <w:tr w:rsidR="003B5E36" w:rsidRPr="003B5E36" w14:paraId="5120C1EF" w14:textId="77777777" w:rsidTr="0077752C">
        <w:trPr>
          <w:trHeight w:val="290"/>
        </w:trPr>
        <w:tc>
          <w:tcPr>
            <w:tcW w:w="3094" w:type="dxa"/>
            <w:tcBorders>
              <w:top w:val="nil"/>
              <w:left w:val="nil"/>
              <w:bottom w:val="nil"/>
              <w:right w:val="nil"/>
            </w:tcBorders>
            <w:shd w:val="clear" w:color="auto" w:fill="auto"/>
            <w:noWrap/>
            <w:vAlign w:val="bottom"/>
            <w:hideMark/>
          </w:tcPr>
          <w:p w14:paraId="15513EB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Rothpearl</w:t>
            </w:r>
            <w:proofErr w:type="spellEnd"/>
            <w:r w:rsidRPr="003B5E36">
              <w:rPr>
                <w:rFonts w:ascii="Calibri" w:eastAsia="Times New Roman" w:hAnsi="Calibri" w:cs="Calibri"/>
                <w:color w:val="000000"/>
                <w:sz w:val="22"/>
                <w:szCs w:val="22"/>
                <w:lang w:val="en-AU" w:eastAsia="en-AU"/>
              </w:rPr>
              <w:t>, Mohs &amp; Davis (1981)</w:t>
            </w:r>
          </w:p>
        </w:tc>
        <w:tc>
          <w:tcPr>
            <w:tcW w:w="2725" w:type="dxa"/>
            <w:tcBorders>
              <w:top w:val="nil"/>
              <w:left w:val="nil"/>
              <w:bottom w:val="nil"/>
              <w:right w:val="nil"/>
            </w:tcBorders>
            <w:shd w:val="clear" w:color="auto" w:fill="auto"/>
            <w:noWrap/>
            <w:vAlign w:val="bottom"/>
            <w:hideMark/>
          </w:tcPr>
          <w:p w14:paraId="68DED14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10A8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1966-1980</w:t>
            </w:r>
          </w:p>
        </w:tc>
        <w:tc>
          <w:tcPr>
            <w:tcW w:w="1701" w:type="dxa"/>
            <w:tcBorders>
              <w:top w:val="nil"/>
              <w:left w:val="nil"/>
              <w:bottom w:val="nil"/>
              <w:right w:val="nil"/>
            </w:tcBorders>
            <w:shd w:val="clear" w:color="auto" w:fill="auto"/>
            <w:noWrap/>
            <w:vAlign w:val="bottom"/>
            <w:hideMark/>
          </w:tcPr>
          <w:p w14:paraId="6524D58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35</w:t>
            </w:r>
          </w:p>
        </w:tc>
      </w:tr>
      <w:tr w:rsidR="003B5E36" w:rsidRPr="003B5E36" w14:paraId="5E0A5544" w14:textId="77777777" w:rsidTr="0077752C">
        <w:trPr>
          <w:trHeight w:val="290"/>
        </w:trPr>
        <w:tc>
          <w:tcPr>
            <w:tcW w:w="3094" w:type="dxa"/>
            <w:tcBorders>
              <w:top w:val="nil"/>
              <w:left w:val="nil"/>
              <w:bottom w:val="nil"/>
              <w:right w:val="nil"/>
            </w:tcBorders>
            <w:shd w:val="clear" w:color="auto" w:fill="auto"/>
            <w:noWrap/>
            <w:vAlign w:val="bottom"/>
            <w:hideMark/>
          </w:tcPr>
          <w:p w14:paraId="70BCCD8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Tucker (1975)</w:t>
            </w:r>
          </w:p>
        </w:tc>
        <w:tc>
          <w:tcPr>
            <w:tcW w:w="2725" w:type="dxa"/>
            <w:tcBorders>
              <w:top w:val="nil"/>
              <w:left w:val="nil"/>
              <w:bottom w:val="nil"/>
              <w:right w:val="nil"/>
            </w:tcBorders>
            <w:shd w:val="clear" w:color="auto" w:fill="auto"/>
            <w:noWrap/>
            <w:vAlign w:val="bottom"/>
            <w:hideMark/>
          </w:tcPr>
          <w:p w14:paraId="1624CC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CC016D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w:t>
            </w:r>
          </w:p>
        </w:tc>
        <w:tc>
          <w:tcPr>
            <w:tcW w:w="1701" w:type="dxa"/>
            <w:tcBorders>
              <w:top w:val="nil"/>
              <w:left w:val="nil"/>
              <w:bottom w:val="nil"/>
              <w:right w:val="nil"/>
            </w:tcBorders>
            <w:shd w:val="clear" w:color="auto" w:fill="auto"/>
            <w:noWrap/>
            <w:vAlign w:val="bottom"/>
            <w:hideMark/>
          </w:tcPr>
          <w:p w14:paraId="103861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6B9F0FC3" w14:textId="77777777" w:rsidTr="0077752C">
        <w:trPr>
          <w:trHeight w:val="290"/>
        </w:trPr>
        <w:tc>
          <w:tcPr>
            <w:tcW w:w="3094" w:type="dxa"/>
            <w:tcBorders>
              <w:top w:val="nil"/>
              <w:left w:val="nil"/>
              <w:bottom w:val="nil"/>
              <w:right w:val="nil"/>
            </w:tcBorders>
            <w:shd w:val="clear" w:color="auto" w:fill="auto"/>
            <w:noWrap/>
            <w:vAlign w:val="bottom"/>
            <w:hideMark/>
          </w:tcPr>
          <w:p w14:paraId="4D76081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Kroll &amp; Chase (1975)</w:t>
            </w:r>
          </w:p>
        </w:tc>
        <w:tc>
          <w:tcPr>
            <w:tcW w:w="2725" w:type="dxa"/>
            <w:tcBorders>
              <w:top w:val="nil"/>
              <w:left w:val="nil"/>
              <w:bottom w:val="nil"/>
              <w:right w:val="nil"/>
            </w:tcBorders>
            <w:shd w:val="clear" w:color="auto" w:fill="auto"/>
            <w:noWrap/>
            <w:vAlign w:val="bottom"/>
            <w:hideMark/>
          </w:tcPr>
          <w:p w14:paraId="442133E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8D0B45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1973-1974</w:t>
            </w:r>
          </w:p>
        </w:tc>
        <w:tc>
          <w:tcPr>
            <w:tcW w:w="1701" w:type="dxa"/>
            <w:tcBorders>
              <w:top w:val="nil"/>
              <w:left w:val="nil"/>
              <w:bottom w:val="nil"/>
              <w:right w:val="nil"/>
            </w:tcBorders>
            <w:shd w:val="clear" w:color="auto" w:fill="auto"/>
            <w:noWrap/>
            <w:vAlign w:val="bottom"/>
            <w:hideMark/>
          </w:tcPr>
          <w:p w14:paraId="09A3CA9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62</w:t>
            </w:r>
          </w:p>
        </w:tc>
      </w:tr>
      <w:tr w:rsidR="003B5E36" w:rsidRPr="003B5E36" w14:paraId="203180E2" w14:textId="77777777" w:rsidTr="0077752C">
        <w:trPr>
          <w:trHeight w:val="290"/>
        </w:trPr>
        <w:tc>
          <w:tcPr>
            <w:tcW w:w="3094" w:type="dxa"/>
            <w:tcBorders>
              <w:top w:val="nil"/>
              <w:left w:val="nil"/>
              <w:bottom w:val="nil"/>
              <w:right w:val="nil"/>
            </w:tcBorders>
            <w:shd w:val="clear" w:color="auto" w:fill="auto"/>
            <w:noWrap/>
            <w:vAlign w:val="bottom"/>
            <w:hideMark/>
          </w:tcPr>
          <w:p w14:paraId="502CAC0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Chase (1976)</w:t>
            </w:r>
          </w:p>
        </w:tc>
        <w:tc>
          <w:tcPr>
            <w:tcW w:w="2725" w:type="dxa"/>
            <w:tcBorders>
              <w:top w:val="nil"/>
              <w:left w:val="nil"/>
              <w:bottom w:val="nil"/>
              <w:right w:val="nil"/>
            </w:tcBorders>
            <w:shd w:val="clear" w:color="auto" w:fill="auto"/>
            <w:noWrap/>
            <w:vAlign w:val="bottom"/>
            <w:hideMark/>
          </w:tcPr>
          <w:p w14:paraId="5CD0F3B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5723A06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0CCC99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121</w:t>
            </w:r>
          </w:p>
        </w:tc>
      </w:tr>
      <w:tr w:rsidR="003B5E36" w:rsidRPr="003B5E36" w14:paraId="522AC3D8" w14:textId="77777777" w:rsidTr="0077752C">
        <w:trPr>
          <w:trHeight w:val="290"/>
        </w:trPr>
        <w:tc>
          <w:tcPr>
            <w:tcW w:w="3094" w:type="dxa"/>
            <w:tcBorders>
              <w:top w:val="nil"/>
              <w:left w:val="nil"/>
              <w:bottom w:val="nil"/>
              <w:right w:val="nil"/>
            </w:tcBorders>
            <w:shd w:val="clear" w:color="auto" w:fill="auto"/>
            <w:noWrap/>
            <w:vAlign w:val="bottom"/>
            <w:hideMark/>
          </w:tcPr>
          <w:p w14:paraId="262A268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Chase &amp; Baran (1976)</w:t>
            </w:r>
          </w:p>
        </w:tc>
        <w:tc>
          <w:tcPr>
            <w:tcW w:w="2725" w:type="dxa"/>
            <w:tcBorders>
              <w:top w:val="nil"/>
              <w:left w:val="nil"/>
              <w:bottom w:val="nil"/>
              <w:right w:val="nil"/>
            </w:tcBorders>
            <w:shd w:val="clear" w:color="auto" w:fill="auto"/>
            <w:noWrap/>
            <w:vAlign w:val="bottom"/>
            <w:hideMark/>
          </w:tcPr>
          <w:p w14:paraId="3A16083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Communication</w:t>
            </w:r>
          </w:p>
        </w:tc>
        <w:tc>
          <w:tcPr>
            <w:tcW w:w="1552" w:type="dxa"/>
            <w:tcBorders>
              <w:top w:val="nil"/>
              <w:left w:val="nil"/>
              <w:bottom w:val="nil"/>
              <w:right w:val="nil"/>
            </w:tcBorders>
            <w:shd w:val="clear" w:color="auto" w:fill="auto"/>
            <w:noWrap/>
            <w:vAlign w:val="bottom"/>
            <w:hideMark/>
          </w:tcPr>
          <w:p w14:paraId="7A466F7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w:t>
            </w:r>
          </w:p>
        </w:tc>
        <w:tc>
          <w:tcPr>
            <w:tcW w:w="1701" w:type="dxa"/>
            <w:tcBorders>
              <w:top w:val="nil"/>
              <w:left w:val="nil"/>
              <w:bottom w:val="nil"/>
              <w:right w:val="nil"/>
            </w:tcBorders>
            <w:shd w:val="clear" w:color="auto" w:fill="auto"/>
            <w:noWrap/>
            <w:vAlign w:val="bottom"/>
            <w:hideMark/>
          </w:tcPr>
          <w:p w14:paraId="7B2EEC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48</w:t>
            </w:r>
          </w:p>
        </w:tc>
      </w:tr>
      <w:tr w:rsidR="003B5E36" w:rsidRPr="003B5E36" w14:paraId="6E7D466C" w14:textId="77777777" w:rsidTr="0077752C">
        <w:trPr>
          <w:trHeight w:val="290"/>
        </w:trPr>
        <w:tc>
          <w:tcPr>
            <w:tcW w:w="3094" w:type="dxa"/>
            <w:tcBorders>
              <w:top w:val="nil"/>
              <w:left w:val="nil"/>
              <w:bottom w:val="nil"/>
              <w:right w:val="nil"/>
            </w:tcBorders>
            <w:shd w:val="clear" w:color="auto" w:fill="auto"/>
            <w:noWrap/>
            <w:vAlign w:val="bottom"/>
            <w:hideMark/>
          </w:tcPr>
          <w:p w14:paraId="4DA818E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Christensen &amp; Christensen (1977)</w:t>
            </w:r>
          </w:p>
        </w:tc>
        <w:tc>
          <w:tcPr>
            <w:tcW w:w="2725" w:type="dxa"/>
            <w:tcBorders>
              <w:top w:val="nil"/>
              <w:left w:val="nil"/>
              <w:bottom w:val="nil"/>
              <w:right w:val="nil"/>
            </w:tcBorders>
            <w:shd w:val="clear" w:color="auto" w:fill="auto"/>
            <w:noWrap/>
            <w:vAlign w:val="bottom"/>
            <w:hideMark/>
          </w:tcPr>
          <w:p w14:paraId="44D00AD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7C3BD6E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w:t>
            </w:r>
          </w:p>
        </w:tc>
        <w:tc>
          <w:tcPr>
            <w:tcW w:w="1701" w:type="dxa"/>
            <w:tcBorders>
              <w:top w:val="nil"/>
              <w:left w:val="nil"/>
              <w:bottom w:val="nil"/>
              <w:right w:val="nil"/>
            </w:tcBorders>
            <w:shd w:val="clear" w:color="auto" w:fill="auto"/>
            <w:noWrap/>
            <w:vAlign w:val="bottom"/>
            <w:hideMark/>
          </w:tcPr>
          <w:p w14:paraId="1EB05A1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11689396" w14:textId="77777777" w:rsidTr="0077752C">
        <w:trPr>
          <w:trHeight w:val="290"/>
        </w:trPr>
        <w:tc>
          <w:tcPr>
            <w:tcW w:w="3094" w:type="dxa"/>
            <w:tcBorders>
              <w:top w:val="nil"/>
              <w:left w:val="nil"/>
              <w:bottom w:val="nil"/>
              <w:right w:val="nil"/>
            </w:tcBorders>
            <w:shd w:val="clear" w:color="auto" w:fill="auto"/>
            <w:noWrap/>
            <w:vAlign w:val="bottom"/>
            <w:hideMark/>
          </w:tcPr>
          <w:p w14:paraId="570399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w:t>
            </w:r>
          </w:p>
        </w:tc>
        <w:tc>
          <w:tcPr>
            <w:tcW w:w="2725" w:type="dxa"/>
            <w:tcBorders>
              <w:top w:val="nil"/>
              <w:left w:val="nil"/>
              <w:bottom w:val="nil"/>
              <w:right w:val="nil"/>
            </w:tcBorders>
            <w:shd w:val="clear" w:color="auto" w:fill="auto"/>
            <w:noWrap/>
            <w:vAlign w:val="bottom"/>
            <w:hideMark/>
          </w:tcPr>
          <w:p w14:paraId="4017CAE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6BCF05C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001DC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13</w:t>
            </w:r>
          </w:p>
        </w:tc>
      </w:tr>
      <w:tr w:rsidR="003B5E36" w:rsidRPr="003B5E36" w14:paraId="0956E920" w14:textId="77777777" w:rsidTr="0077752C">
        <w:trPr>
          <w:trHeight w:val="290"/>
        </w:trPr>
        <w:tc>
          <w:tcPr>
            <w:tcW w:w="3094" w:type="dxa"/>
            <w:tcBorders>
              <w:top w:val="nil"/>
              <w:left w:val="nil"/>
              <w:bottom w:val="nil"/>
              <w:right w:val="nil"/>
            </w:tcBorders>
            <w:shd w:val="clear" w:color="auto" w:fill="auto"/>
            <w:noWrap/>
            <w:vAlign w:val="bottom"/>
            <w:hideMark/>
          </w:tcPr>
          <w:p w14:paraId="73F29EA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Schoonen</w:t>
            </w:r>
            <w:proofErr w:type="spellEnd"/>
            <w:r w:rsidRPr="003B5E36">
              <w:rPr>
                <w:rFonts w:ascii="Calibri" w:eastAsia="Times New Roman" w:hAnsi="Calibri" w:cs="Calibri"/>
                <w:color w:val="000000"/>
                <w:sz w:val="22"/>
                <w:szCs w:val="22"/>
                <w:lang w:val="en-AU" w:eastAsia="en-AU"/>
              </w:rPr>
              <w:t xml:space="preserve"> (1991) </w:t>
            </w:r>
          </w:p>
        </w:tc>
        <w:tc>
          <w:tcPr>
            <w:tcW w:w="2725" w:type="dxa"/>
            <w:tcBorders>
              <w:top w:val="nil"/>
              <w:left w:val="nil"/>
              <w:bottom w:val="nil"/>
              <w:right w:val="nil"/>
            </w:tcBorders>
            <w:shd w:val="clear" w:color="auto" w:fill="auto"/>
            <w:noWrap/>
            <w:vAlign w:val="bottom"/>
            <w:hideMark/>
          </w:tcPr>
          <w:p w14:paraId="3DBC9D7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07F126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1964-1989</w:t>
            </w:r>
          </w:p>
        </w:tc>
        <w:tc>
          <w:tcPr>
            <w:tcW w:w="1701" w:type="dxa"/>
            <w:tcBorders>
              <w:top w:val="nil"/>
              <w:left w:val="nil"/>
              <w:bottom w:val="nil"/>
              <w:right w:val="nil"/>
            </w:tcBorders>
            <w:shd w:val="clear" w:color="auto" w:fill="auto"/>
            <w:noWrap/>
            <w:vAlign w:val="bottom"/>
            <w:hideMark/>
          </w:tcPr>
          <w:p w14:paraId="4966D7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w:t>
            </w:r>
          </w:p>
        </w:tc>
      </w:tr>
      <w:tr w:rsidR="003B5E36" w:rsidRPr="003B5E36" w14:paraId="30C76610" w14:textId="77777777" w:rsidTr="0077752C">
        <w:trPr>
          <w:trHeight w:val="290"/>
        </w:trPr>
        <w:tc>
          <w:tcPr>
            <w:tcW w:w="3094" w:type="dxa"/>
            <w:tcBorders>
              <w:top w:val="nil"/>
              <w:left w:val="nil"/>
              <w:bottom w:val="nil"/>
              <w:right w:val="nil"/>
            </w:tcBorders>
            <w:shd w:val="clear" w:color="auto" w:fill="auto"/>
            <w:noWrap/>
            <w:vAlign w:val="bottom"/>
            <w:hideMark/>
          </w:tcPr>
          <w:p w14:paraId="663A1A9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&amp; Dawson (1983)</w:t>
            </w:r>
          </w:p>
        </w:tc>
        <w:tc>
          <w:tcPr>
            <w:tcW w:w="2725" w:type="dxa"/>
            <w:tcBorders>
              <w:top w:val="nil"/>
              <w:left w:val="nil"/>
              <w:bottom w:val="nil"/>
              <w:right w:val="nil"/>
            </w:tcBorders>
            <w:shd w:val="clear" w:color="auto" w:fill="auto"/>
            <w:noWrap/>
            <w:vAlign w:val="bottom"/>
            <w:hideMark/>
          </w:tcPr>
          <w:p w14:paraId="5E1ABB8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42998F2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1977-1980</w:t>
            </w:r>
          </w:p>
        </w:tc>
        <w:tc>
          <w:tcPr>
            <w:tcW w:w="1701" w:type="dxa"/>
            <w:tcBorders>
              <w:top w:val="nil"/>
              <w:left w:val="nil"/>
              <w:bottom w:val="nil"/>
              <w:right w:val="nil"/>
            </w:tcBorders>
            <w:shd w:val="clear" w:color="auto" w:fill="auto"/>
            <w:noWrap/>
            <w:vAlign w:val="bottom"/>
            <w:hideMark/>
          </w:tcPr>
          <w:p w14:paraId="1816765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73</w:t>
            </w:r>
          </w:p>
        </w:tc>
      </w:tr>
      <w:tr w:rsidR="003B5E36" w:rsidRPr="003B5E36" w14:paraId="1B11C8C7" w14:textId="77777777" w:rsidTr="0077752C">
        <w:trPr>
          <w:trHeight w:val="290"/>
        </w:trPr>
        <w:tc>
          <w:tcPr>
            <w:tcW w:w="3094" w:type="dxa"/>
            <w:tcBorders>
              <w:top w:val="nil"/>
              <w:left w:val="nil"/>
              <w:bottom w:val="nil"/>
              <w:right w:val="nil"/>
            </w:tcBorders>
            <w:shd w:val="clear" w:color="auto" w:fill="auto"/>
            <w:noWrap/>
            <w:vAlign w:val="bottom"/>
            <w:hideMark/>
          </w:tcPr>
          <w:p w14:paraId="6CA347F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Sawyer (1981)</w:t>
            </w:r>
          </w:p>
        </w:tc>
        <w:tc>
          <w:tcPr>
            <w:tcW w:w="2725" w:type="dxa"/>
            <w:tcBorders>
              <w:top w:val="nil"/>
              <w:left w:val="nil"/>
              <w:bottom w:val="nil"/>
              <w:right w:val="nil"/>
            </w:tcBorders>
            <w:shd w:val="clear" w:color="auto" w:fill="auto"/>
            <w:noWrap/>
            <w:vAlign w:val="bottom"/>
            <w:hideMark/>
          </w:tcPr>
          <w:p w14:paraId="4F0C5B2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281260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1979</w:t>
            </w:r>
          </w:p>
        </w:tc>
        <w:tc>
          <w:tcPr>
            <w:tcW w:w="1701" w:type="dxa"/>
            <w:tcBorders>
              <w:top w:val="nil"/>
              <w:left w:val="nil"/>
              <w:bottom w:val="nil"/>
              <w:right w:val="nil"/>
            </w:tcBorders>
            <w:shd w:val="clear" w:color="auto" w:fill="auto"/>
            <w:noWrap/>
            <w:vAlign w:val="bottom"/>
            <w:hideMark/>
          </w:tcPr>
          <w:p w14:paraId="640B283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23</w:t>
            </w:r>
          </w:p>
        </w:tc>
      </w:tr>
      <w:tr w:rsidR="003B5E36" w:rsidRPr="003B5E36" w14:paraId="63420CEF" w14:textId="77777777" w:rsidTr="0077752C">
        <w:trPr>
          <w:trHeight w:val="290"/>
        </w:trPr>
        <w:tc>
          <w:tcPr>
            <w:tcW w:w="3094" w:type="dxa"/>
            <w:tcBorders>
              <w:top w:val="nil"/>
              <w:left w:val="nil"/>
              <w:bottom w:val="nil"/>
              <w:right w:val="nil"/>
            </w:tcBorders>
            <w:shd w:val="clear" w:color="auto" w:fill="auto"/>
            <w:noWrap/>
            <w:vAlign w:val="bottom"/>
            <w:hideMark/>
          </w:tcPr>
          <w:p w14:paraId="1450402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Daly &amp; Hexamer (1983)</w:t>
            </w:r>
          </w:p>
        </w:tc>
        <w:tc>
          <w:tcPr>
            <w:tcW w:w="2725" w:type="dxa"/>
            <w:tcBorders>
              <w:top w:val="nil"/>
              <w:left w:val="nil"/>
              <w:bottom w:val="nil"/>
              <w:right w:val="nil"/>
            </w:tcBorders>
            <w:shd w:val="clear" w:color="auto" w:fill="auto"/>
            <w:noWrap/>
            <w:vAlign w:val="bottom"/>
            <w:hideMark/>
          </w:tcPr>
          <w:p w14:paraId="65B8F0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02F144C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1978-1980</w:t>
            </w:r>
          </w:p>
        </w:tc>
        <w:tc>
          <w:tcPr>
            <w:tcW w:w="1701" w:type="dxa"/>
            <w:tcBorders>
              <w:top w:val="nil"/>
              <w:left w:val="nil"/>
              <w:bottom w:val="nil"/>
              <w:right w:val="nil"/>
            </w:tcBorders>
            <w:shd w:val="clear" w:color="auto" w:fill="auto"/>
            <w:noWrap/>
            <w:vAlign w:val="bottom"/>
            <w:hideMark/>
          </w:tcPr>
          <w:p w14:paraId="7CE7CA1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57</w:t>
            </w:r>
          </w:p>
        </w:tc>
      </w:tr>
      <w:tr w:rsidR="003B5E36" w:rsidRPr="003B5E36" w14:paraId="041347C7" w14:textId="77777777" w:rsidTr="0077752C">
        <w:trPr>
          <w:trHeight w:val="290"/>
        </w:trPr>
        <w:tc>
          <w:tcPr>
            <w:tcW w:w="3094" w:type="dxa"/>
            <w:tcBorders>
              <w:top w:val="nil"/>
              <w:left w:val="nil"/>
              <w:bottom w:val="nil"/>
              <w:right w:val="nil"/>
            </w:tcBorders>
            <w:shd w:val="clear" w:color="auto" w:fill="auto"/>
            <w:noWrap/>
            <w:vAlign w:val="bottom"/>
            <w:hideMark/>
          </w:tcPr>
          <w:p w14:paraId="77F71F8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Combs-Orme (1986)</w:t>
            </w:r>
          </w:p>
        </w:tc>
        <w:tc>
          <w:tcPr>
            <w:tcW w:w="2725" w:type="dxa"/>
            <w:tcBorders>
              <w:top w:val="nil"/>
              <w:left w:val="nil"/>
              <w:bottom w:val="nil"/>
              <w:right w:val="nil"/>
            </w:tcBorders>
            <w:shd w:val="clear" w:color="auto" w:fill="auto"/>
            <w:noWrap/>
            <w:vAlign w:val="bottom"/>
            <w:hideMark/>
          </w:tcPr>
          <w:p w14:paraId="5E81CE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4DB9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1977-1984</w:t>
            </w:r>
          </w:p>
        </w:tc>
        <w:tc>
          <w:tcPr>
            <w:tcW w:w="1701" w:type="dxa"/>
            <w:tcBorders>
              <w:top w:val="nil"/>
              <w:left w:val="nil"/>
              <w:bottom w:val="nil"/>
              <w:right w:val="nil"/>
            </w:tcBorders>
            <w:shd w:val="clear" w:color="auto" w:fill="auto"/>
            <w:noWrap/>
            <w:vAlign w:val="bottom"/>
            <w:hideMark/>
          </w:tcPr>
          <w:p w14:paraId="6850EFF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79</w:t>
            </w:r>
          </w:p>
        </w:tc>
      </w:tr>
      <w:tr w:rsidR="003B5E36" w:rsidRPr="003B5E36" w14:paraId="15F27742" w14:textId="77777777" w:rsidTr="0077752C">
        <w:trPr>
          <w:trHeight w:val="290"/>
        </w:trPr>
        <w:tc>
          <w:tcPr>
            <w:tcW w:w="3094" w:type="dxa"/>
            <w:tcBorders>
              <w:top w:val="nil"/>
              <w:left w:val="nil"/>
              <w:bottom w:val="nil"/>
              <w:right w:val="nil"/>
            </w:tcBorders>
            <w:shd w:val="clear" w:color="auto" w:fill="auto"/>
            <w:noWrap/>
            <w:vAlign w:val="bottom"/>
            <w:hideMark/>
          </w:tcPr>
          <w:p w14:paraId="72B55DB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Orme &amp; Tolman (1986)</w:t>
            </w:r>
          </w:p>
        </w:tc>
        <w:tc>
          <w:tcPr>
            <w:tcW w:w="2725" w:type="dxa"/>
            <w:tcBorders>
              <w:top w:val="nil"/>
              <w:left w:val="nil"/>
              <w:bottom w:val="nil"/>
              <w:right w:val="nil"/>
            </w:tcBorders>
            <w:shd w:val="clear" w:color="auto" w:fill="auto"/>
            <w:noWrap/>
            <w:vAlign w:val="bottom"/>
            <w:hideMark/>
          </w:tcPr>
          <w:p w14:paraId="32D9B0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462F7B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1976-1985</w:t>
            </w:r>
          </w:p>
        </w:tc>
        <w:tc>
          <w:tcPr>
            <w:tcW w:w="1701" w:type="dxa"/>
            <w:tcBorders>
              <w:top w:val="nil"/>
              <w:left w:val="nil"/>
              <w:bottom w:val="nil"/>
              <w:right w:val="nil"/>
            </w:tcBorders>
            <w:shd w:val="clear" w:color="auto" w:fill="auto"/>
            <w:noWrap/>
            <w:vAlign w:val="bottom"/>
            <w:hideMark/>
          </w:tcPr>
          <w:p w14:paraId="43C5CA6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64</w:t>
            </w:r>
          </w:p>
        </w:tc>
      </w:tr>
      <w:tr w:rsidR="003B5E36" w:rsidRPr="003B5E36" w14:paraId="486B9809" w14:textId="77777777" w:rsidTr="0077752C">
        <w:trPr>
          <w:trHeight w:val="290"/>
        </w:trPr>
        <w:tc>
          <w:tcPr>
            <w:tcW w:w="3094" w:type="dxa"/>
            <w:tcBorders>
              <w:top w:val="nil"/>
              <w:left w:val="nil"/>
              <w:bottom w:val="nil"/>
              <w:right w:val="nil"/>
            </w:tcBorders>
            <w:shd w:val="clear" w:color="auto" w:fill="auto"/>
            <w:noWrap/>
            <w:vAlign w:val="bottom"/>
            <w:hideMark/>
          </w:tcPr>
          <w:p w14:paraId="11D5EE6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Woolley (1983)</w:t>
            </w:r>
          </w:p>
        </w:tc>
        <w:tc>
          <w:tcPr>
            <w:tcW w:w="2725" w:type="dxa"/>
            <w:tcBorders>
              <w:top w:val="nil"/>
              <w:left w:val="nil"/>
              <w:bottom w:val="nil"/>
              <w:right w:val="nil"/>
            </w:tcBorders>
            <w:shd w:val="clear" w:color="auto" w:fill="auto"/>
            <w:noWrap/>
            <w:vAlign w:val="bottom"/>
            <w:hideMark/>
          </w:tcPr>
          <w:p w14:paraId="5727AD9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3AB7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1980-1982</w:t>
            </w:r>
          </w:p>
        </w:tc>
        <w:tc>
          <w:tcPr>
            <w:tcW w:w="1701" w:type="dxa"/>
            <w:tcBorders>
              <w:top w:val="nil"/>
              <w:left w:val="nil"/>
              <w:bottom w:val="nil"/>
              <w:right w:val="nil"/>
            </w:tcBorders>
            <w:shd w:val="clear" w:color="auto" w:fill="auto"/>
            <w:noWrap/>
            <w:vAlign w:val="bottom"/>
            <w:hideMark/>
          </w:tcPr>
          <w:p w14:paraId="6F91D3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100</w:t>
            </w:r>
          </w:p>
        </w:tc>
      </w:tr>
      <w:tr w:rsidR="003B5E36" w:rsidRPr="003B5E36" w14:paraId="4DB7E4A5" w14:textId="77777777" w:rsidTr="0077752C">
        <w:trPr>
          <w:trHeight w:val="290"/>
        </w:trPr>
        <w:tc>
          <w:tcPr>
            <w:tcW w:w="3094" w:type="dxa"/>
            <w:tcBorders>
              <w:top w:val="nil"/>
              <w:left w:val="nil"/>
              <w:bottom w:val="nil"/>
              <w:right w:val="nil"/>
            </w:tcBorders>
            <w:shd w:val="clear" w:color="auto" w:fill="auto"/>
            <w:noWrap/>
            <w:vAlign w:val="bottom"/>
            <w:hideMark/>
          </w:tcPr>
          <w:p w14:paraId="62B476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Rossi (1990)</w:t>
            </w:r>
          </w:p>
        </w:tc>
        <w:tc>
          <w:tcPr>
            <w:tcW w:w="2725" w:type="dxa"/>
            <w:tcBorders>
              <w:top w:val="nil"/>
              <w:left w:val="nil"/>
              <w:bottom w:val="nil"/>
              <w:right w:val="nil"/>
            </w:tcBorders>
            <w:shd w:val="clear" w:color="auto" w:fill="auto"/>
            <w:noWrap/>
            <w:vAlign w:val="bottom"/>
            <w:hideMark/>
          </w:tcPr>
          <w:p w14:paraId="4032CF3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784331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w:t>
            </w:r>
          </w:p>
        </w:tc>
        <w:tc>
          <w:tcPr>
            <w:tcW w:w="1701" w:type="dxa"/>
            <w:tcBorders>
              <w:top w:val="nil"/>
              <w:left w:val="nil"/>
              <w:bottom w:val="nil"/>
              <w:right w:val="nil"/>
            </w:tcBorders>
            <w:shd w:val="clear" w:color="auto" w:fill="auto"/>
            <w:noWrap/>
            <w:vAlign w:val="bottom"/>
            <w:hideMark/>
          </w:tcPr>
          <w:p w14:paraId="44C4D1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221</w:t>
            </w:r>
          </w:p>
        </w:tc>
      </w:tr>
      <w:tr w:rsidR="003B5E36" w:rsidRPr="003B5E36" w14:paraId="7584A99B" w14:textId="77777777" w:rsidTr="0077752C">
        <w:trPr>
          <w:trHeight w:val="290"/>
        </w:trPr>
        <w:tc>
          <w:tcPr>
            <w:tcW w:w="3094" w:type="dxa"/>
            <w:tcBorders>
              <w:top w:val="nil"/>
              <w:left w:val="nil"/>
              <w:bottom w:val="nil"/>
              <w:right w:val="nil"/>
            </w:tcBorders>
            <w:shd w:val="clear" w:color="auto" w:fill="auto"/>
            <w:noWrap/>
            <w:vAlign w:val="bottom"/>
            <w:hideMark/>
          </w:tcPr>
          <w:p w14:paraId="22CB67B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Acklin</w:t>
            </w:r>
            <w:proofErr w:type="spellEnd"/>
            <w:r w:rsidRPr="003B5E36">
              <w:rPr>
                <w:rFonts w:ascii="Calibri" w:eastAsia="Times New Roman" w:hAnsi="Calibri" w:cs="Calibri"/>
                <w:color w:val="000000"/>
                <w:sz w:val="22"/>
                <w:szCs w:val="22"/>
                <w:lang w:val="en-AU" w:eastAsia="en-AU"/>
              </w:rPr>
              <w:t xml:space="preserve"> &amp; McDowell (1995)</w:t>
            </w:r>
          </w:p>
        </w:tc>
        <w:tc>
          <w:tcPr>
            <w:tcW w:w="2725" w:type="dxa"/>
            <w:tcBorders>
              <w:top w:val="nil"/>
              <w:left w:val="nil"/>
              <w:bottom w:val="nil"/>
              <w:right w:val="nil"/>
            </w:tcBorders>
            <w:shd w:val="clear" w:color="auto" w:fill="auto"/>
            <w:noWrap/>
            <w:vAlign w:val="bottom"/>
            <w:hideMark/>
          </w:tcPr>
          <w:p w14:paraId="7056557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B19470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1975-1991</w:t>
            </w:r>
          </w:p>
        </w:tc>
        <w:tc>
          <w:tcPr>
            <w:tcW w:w="1701" w:type="dxa"/>
            <w:tcBorders>
              <w:top w:val="nil"/>
              <w:left w:val="nil"/>
              <w:bottom w:val="nil"/>
              <w:right w:val="nil"/>
            </w:tcBorders>
            <w:shd w:val="clear" w:color="auto" w:fill="auto"/>
            <w:noWrap/>
            <w:vAlign w:val="bottom"/>
            <w:hideMark/>
          </w:tcPr>
          <w:p w14:paraId="53C6324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158</w:t>
            </w:r>
          </w:p>
        </w:tc>
      </w:tr>
      <w:tr w:rsidR="003B5E36" w:rsidRPr="003B5E36" w14:paraId="125DAEF4" w14:textId="77777777" w:rsidTr="0077752C">
        <w:trPr>
          <w:trHeight w:val="290"/>
        </w:trPr>
        <w:tc>
          <w:tcPr>
            <w:tcW w:w="3094" w:type="dxa"/>
            <w:tcBorders>
              <w:top w:val="nil"/>
              <w:left w:val="nil"/>
              <w:bottom w:val="nil"/>
              <w:right w:val="nil"/>
            </w:tcBorders>
            <w:shd w:val="clear" w:color="auto" w:fill="auto"/>
            <w:noWrap/>
            <w:vAlign w:val="bottom"/>
            <w:hideMark/>
          </w:tcPr>
          <w:p w14:paraId="7D6BA640"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w:t>
            </w:r>
            <w:proofErr w:type="spellStart"/>
            <w:r w:rsidRPr="003B5E36">
              <w:rPr>
                <w:rFonts w:ascii="Calibri" w:eastAsia="Times New Roman" w:hAnsi="Calibri" w:cs="Calibri"/>
                <w:color w:val="000000"/>
                <w:sz w:val="22"/>
                <w:szCs w:val="22"/>
                <w:lang w:val="en-AU" w:eastAsia="en-AU"/>
              </w:rPr>
              <w:t>Hemmasi</w:t>
            </w:r>
            <w:proofErr w:type="spellEnd"/>
            <w:r w:rsidRPr="003B5E36">
              <w:rPr>
                <w:rFonts w:ascii="Calibri" w:eastAsia="Times New Roman" w:hAnsi="Calibri" w:cs="Calibri"/>
                <w:color w:val="000000"/>
                <w:sz w:val="22"/>
                <w:szCs w:val="22"/>
                <w:lang w:val="en-AU" w:eastAsia="en-AU"/>
              </w:rPr>
              <w:t xml:space="preserve"> &amp; Lewis (1987)</w:t>
            </w:r>
          </w:p>
        </w:tc>
        <w:tc>
          <w:tcPr>
            <w:tcW w:w="2725" w:type="dxa"/>
            <w:tcBorders>
              <w:top w:val="nil"/>
              <w:left w:val="nil"/>
              <w:bottom w:val="nil"/>
              <w:right w:val="nil"/>
            </w:tcBorders>
            <w:shd w:val="clear" w:color="auto" w:fill="auto"/>
            <w:noWrap/>
            <w:vAlign w:val="bottom"/>
            <w:hideMark/>
          </w:tcPr>
          <w:p w14:paraId="25D5EAB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1A999BD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1982-1984</w:t>
            </w:r>
          </w:p>
        </w:tc>
        <w:tc>
          <w:tcPr>
            <w:tcW w:w="1701" w:type="dxa"/>
            <w:tcBorders>
              <w:top w:val="nil"/>
              <w:left w:val="nil"/>
              <w:bottom w:val="nil"/>
              <w:right w:val="nil"/>
            </w:tcBorders>
            <w:shd w:val="clear" w:color="auto" w:fill="auto"/>
            <w:noWrap/>
            <w:vAlign w:val="bottom"/>
            <w:hideMark/>
          </w:tcPr>
          <w:p w14:paraId="11FC2D2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44</w:t>
            </w:r>
          </w:p>
        </w:tc>
      </w:tr>
      <w:tr w:rsidR="003B5E36" w:rsidRPr="003B5E36" w14:paraId="78F47525" w14:textId="77777777" w:rsidTr="0077752C">
        <w:trPr>
          <w:trHeight w:val="290"/>
        </w:trPr>
        <w:tc>
          <w:tcPr>
            <w:tcW w:w="3094" w:type="dxa"/>
            <w:tcBorders>
              <w:top w:val="nil"/>
              <w:left w:val="nil"/>
              <w:bottom w:val="nil"/>
              <w:right w:val="nil"/>
            </w:tcBorders>
            <w:shd w:val="clear" w:color="auto" w:fill="auto"/>
            <w:noWrap/>
            <w:vAlign w:val="bottom"/>
            <w:hideMark/>
          </w:tcPr>
          <w:p w14:paraId="2F0D826F"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Mazen</w:t>
            </w:r>
            <w:proofErr w:type="spellEnd"/>
            <w:r w:rsidRPr="003B5E36">
              <w:rPr>
                <w:rFonts w:ascii="Calibri" w:eastAsia="Times New Roman" w:hAnsi="Calibri" w:cs="Calibri"/>
                <w:color w:val="000000"/>
                <w:sz w:val="22"/>
                <w:szCs w:val="22"/>
                <w:lang w:val="en-AU" w:eastAsia="en-AU"/>
              </w:rPr>
              <w:t xml:space="preserve"> et al. (1987)</w:t>
            </w:r>
          </w:p>
        </w:tc>
        <w:tc>
          <w:tcPr>
            <w:tcW w:w="2725" w:type="dxa"/>
            <w:tcBorders>
              <w:top w:val="nil"/>
              <w:left w:val="nil"/>
              <w:bottom w:val="nil"/>
              <w:right w:val="nil"/>
            </w:tcBorders>
            <w:shd w:val="clear" w:color="auto" w:fill="auto"/>
            <w:noWrap/>
            <w:vAlign w:val="bottom"/>
            <w:hideMark/>
          </w:tcPr>
          <w:p w14:paraId="3451B43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3D7B7E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45A8D4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3B98BE4C" w14:textId="77777777" w:rsidTr="0077752C">
        <w:trPr>
          <w:trHeight w:val="290"/>
        </w:trPr>
        <w:tc>
          <w:tcPr>
            <w:tcW w:w="3094" w:type="dxa"/>
            <w:tcBorders>
              <w:top w:val="nil"/>
              <w:left w:val="nil"/>
              <w:bottom w:val="nil"/>
              <w:right w:val="nil"/>
            </w:tcBorders>
            <w:shd w:val="clear" w:color="auto" w:fill="auto"/>
            <w:noWrap/>
            <w:vAlign w:val="bottom"/>
            <w:hideMark/>
          </w:tcPr>
          <w:p w14:paraId="553F0D64"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Sedlmeier</w:t>
            </w:r>
            <w:proofErr w:type="spellEnd"/>
            <w:r w:rsidRPr="003B5E36">
              <w:rPr>
                <w:rFonts w:ascii="Calibri" w:eastAsia="Times New Roman" w:hAnsi="Calibri" w:cs="Calibri"/>
                <w:color w:val="000000"/>
                <w:sz w:val="22"/>
                <w:szCs w:val="22"/>
                <w:lang w:val="en-AU" w:eastAsia="en-AU"/>
              </w:rPr>
              <w:t xml:space="preserve"> &amp; </w:t>
            </w:r>
            <w:proofErr w:type="spellStart"/>
            <w:r w:rsidRPr="003B5E36">
              <w:rPr>
                <w:rFonts w:ascii="Calibri" w:eastAsia="Times New Roman" w:hAnsi="Calibri" w:cs="Calibri"/>
                <w:color w:val="000000"/>
                <w:sz w:val="22"/>
                <w:szCs w:val="22"/>
                <w:lang w:val="en-AU" w:eastAsia="en-AU"/>
              </w:rPr>
              <w:t>Gigerenzer</w:t>
            </w:r>
            <w:proofErr w:type="spellEnd"/>
            <w:r w:rsidRPr="003B5E36">
              <w:rPr>
                <w:rFonts w:ascii="Calibri" w:eastAsia="Times New Roman" w:hAnsi="Calibri" w:cs="Calibri"/>
                <w:color w:val="000000"/>
                <w:sz w:val="22"/>
                <w:szCs w:val="22"/>
                <w:lang w:val="en-AU" w:eastAsia="en-AU"/>
              </w:rPr>
              <w:t xml:space="preserve"> (1989)</w:t>
            </w:r>
          </w:p>
        </w:tc>
        <w:tc>
          <w:tcPr>
            <w:tcW w:w="2725" w:type="dxa"/>
            <w:tcBorders>
              <w:top w:val="nil"/>
              <w:left w:val="nil"/>
              <w:bottom w:val="nil"/>
              <w:right w:val="nil"/>
            </w:tcBorders>
            <w:shd w:val="clear" w:color="auto" w:fill="auto"/>
            <w:noWrap/>
            <w:vAlign w:val="bottom"/>
            <w:hideMark/>
          </w:tcPr>
          <w:p w14:paraId="6EF1A66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47894E3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1984</w:t>
            </w:r>
          </w:p>
        </w:tc>
        <w:tc>
          <w:tcPr>
            <w:tcW w:w="1701" w:type="dxa"/>
            <w:tcBorders>
              <w:top w:val="nil"/>
              <w:left w:val="nil"/>
              <w:bottom w:val="nil"/>
              <w:right w:val="nil"/>
            </w:tcBorders>
            <w:shd w:val="clear" w:color="auto" w:fill="auto"/>
            <w:noWrap/>
            <w:vAlign w:val="bottom"/>
            <w:hideMark/>
          </w:tcPr>
          <w:p w14:paraId="7989EEB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6A01DE50" w14:textId="77777777" w:rsidTr="0077752C">
        <w:trPr>
          <w:trHeight w:val="290"/>
        </w:trPr>
        <w:tc>
          <w:tcPr>
            <w:tcW w:w="3094" w:type="dxa"/>
            <w:tcBorders>
              <w:top w:val="nil"/>
              <w:left w:val="nil"/>
              <w:bottom w:val="nil"/>
              <w:right w:val="nil"/>
            </w:tcBorders>
            <w:shd w:val="clear" w:color="auto" w:fill="auto"/>
            <w:noWrap/>
            <w:vAlign w:val="bottom"/>
            <w:hideMark/>
          </w:tcPr>
          <w:p w14:paraId="6DC94A57"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Dilullo</w:t>
            </w:r>
            <w:proofErr w:type="spellEnd"/>
            <w:r w:rsidRPr="003B5E36">
              <w:rPr>
                <w:rFonts w:ascii="Calibri" w:eastAsia="Times New Roman" w:hAnsi="Calibri" w:cs="Calibri"/>
                <w:color w:val="000000"/>
                <w:sz w:val="22"/>
                <w:szCs w:val="22"/>
                <w:lang w:val="en-AU" w:eastAsia="en-AU"/>
              </w:rPr>
              <w:t xml:space="preserve"> (1998)</w:t>
            </w:r>
          </w:p>
        </w:tc>
        <w:tc>
          <w:tcPr>
            <w:tcW w:w="2725" w:type="dxa"/>
            <w:tcBorders>
              <w:top w:val="nil"/>
              <w:left w:val="nil"/>
              <w:bottom w:val="nil"/>
              <w:right w:val="nil"/>
            </w:tcBorders>
            <w:shd w:val="clear" w:color="auto" w:fill="auto"/>
            <w:noWrap/>
            <w:vAlign w:val="bottom"/>
            <w:hideMark/>
          </w:tcPr>
          <w:p w14:paraId="5E35D88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52C1774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1975-1994</w:t>
            </w:r>
          </w:p>
        </w:tc>
        <w:tc>
          <w:tcPr>
            <w:tcW w:w="1701" w:type="dxa"/>
            <w:tcBorders>
              <w:top w:val="nil"/>
              <w:left w:val="nil"/>
              <w:bottom w:val="nil"/>
              <w:right w:val="nil"/>
            </w:tcBorders>
            <w:shd w:val="clear" w:color="auto" w:fill="auto"/>
            <w:noWrap/>
            <w:vAlign w:val="bottom"/>
            <w:hideMark/>
          </w:tcPr>
          <w:p w14:paraId="6308F73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41</w:t>
            </w:r>
          </w:p>
        </w:tc>
      </w:tr>
      <w:tr w:rsidR="003B5E36" w:rsidRPr="003B5E36" w14:paraId="59BE6169" w14:textId="77777777" w:rsidTr="0077752C">
        <w:trPr>
          <w:trHeight w:val="290"/>
        </w:trPr>
        <w:tc>
          <w:tcPr>
            <w:tcW w:w="3094" w:type="dxa"/>
            <w:tcBorders>
              <w:top w:val="nil"/>
              <w:left w:val="nil"/>
              <w:bottom w:val="nil"/>
              <w:right w:val="nil"/>
            </w:tcBorders>
            <w:shd w:val="clear" w:color="auto" w:fill="auto"/>
            <w:noWrap/>
            <w:vAlign w:val="bottom"/>
            <w:hideMark/>
          </w:tcPr>
          <w:p w14:paraId="64BA86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lastRenderedPageBreak/>
              <w:t xml:space="preserve">Whittington, </w:t>
            </w:r>
            <w:proofErr w:type="spellStart"/>
            <w:r w:rsidRPr="003B5E36">
              <w:rPr>
                <w:rFonts w:ascii="Calibri" w:eastAsia="Times New Roman" w:hAnsi="Calibri" w:cs="Calibri"/>
                <w:color w:val="000000"/>
                <w:sz w:val="22"/>
                <w:szCs w:val="22"/>
                <w:lang w:val="en-AU" w:eastAsia="en-AU"/>
              </w:rPr>
              <w:t>Podd</w:t>
            </w:r>
            <w:proofErr w:type="spellEnd"/>
            <w:r w:rsidRPr="003B5E36">
              <w:rPr>
                <w:rFonts w:ascii="Calibri" w:eastAsia="Times New Roman" w:hAnsi="Calibri" w:cs="Calibri"/>
                <w:color w:val="000000"/>
                <w:sz w:val="22"/>
                <w:szCs w:val="22"/>
                <w:lang w:val="en-AU" w:eastAsia="en-AU"/>
              </w:rPr>
              <w:t>, &amp; Kan (2000)</w:t>
            </w:r>
          </w:p>
        </w:tc>
        <w:tc>
          <w:tcPr>
            <w:tcW w:w="2725" w:type="dxa"/>
            <w:tcBorders>
              <w:top w:val="nil"/>
              <w:left w:val="nil"/>
              <w:bottom w:val="nil"/>
              <w:right w:val="nil"/>
            </w:tcBorders>
            <w:shd w:val="clear" w:color="auto" w:fill="auto"/>
            <w:noWrap/>
            <w:vAlign w:val="bottom"/>
            <w:hideMark/>
          </w:tcPr>
          <w:p w14:paraId="62BDCB6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631DD9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1978-1997</w:t>
            </w:r>
          </w:p>
        </w:tc>
        <w:tc>
          <w:tcPr>
            <w:tcW w:w="1701" w:type="dxa"/>
            <w:tcBorders>
              <w:top w:val="nil"/>
              <w:left w:val="nil"/>
              <w:bottom w:val="nil"/>
              <w:right w:val="nil"/>
            </w:tcBorders>
            <w:shd w:val="clear" w:color="auto" w:fill="auto"/>
            <w:noWrap/>
            <w:vAlign w:val="bottom"/>
            <w:hideMark/>
          </w:tcPr>
          <w:p w14:paraId="620E4D7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46</w:t>
            </w:r>
          </w:p>
        </w:tc>
      </w:tr>
      <w:tr w:rsidR="003B5E36" w:rsidRPr="003B5E36" w14:paraId="706324AC" w14:textId="77777777" w:rsidTr="0077752C">
        <w:trPr>
          <w:trHeight w:val="290"/>
        </w:trPr>
        <w:tc>
          <w:tcPr>
            <w:tcW w:w="3094" w:type="dxa"/>
            <w:tcBorders>
              <w:top w:val="nil"/>
              <w:left w:val="nil"/>
              <w:bottom w:val="nil"/>
              <w:right w:val="nil"/>
            </w:tcBorders>
            <w:shd w:val="clear" w:color="auto" w:fill="auto"/>
            <w:noWrap/>
            <w:vAlign w:val="bottom"/>
            <w:hideMark/>
          </w:tcPr>
          <w:p w14:paraId="77ABE62A"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Aguinis</w:t>
            </w:r>
            <w:proofErr w:type="spellEnd"/>
            <w:r w:rsidRPr="003B5E36">
              <w:rPr>
                <w:rFonts w:ascii="Calibri" w:eastAsia="Times New Roman" w:hAnsi="Calibri" w:cs="Calibri"/>
                <w:color w:val="000000"/>
                <w:sz w:val="22"/>
                <w:szCs w:val="22"/>
                <w:lang w:val="en-AU" w:eastAsia="en-AU"/>
              </w:rPr>
              <w:t xml:space="preserve"> et al. (2005)</w:t>
            </w:r>
          </w:p>
        </w:tc>
        <w:tc>
          <w:tcPr>
            <w:tcW w:w="2725" w:type="dxa"/>
            <w:tcBorders>
              <w:top w:val="nil"/>
              <w:left w:val="nil"/>
              <w:bottom w:val="nil"/>
              <w:right w:val="nil"/>
            </w:tcBorders>
            <w:shd w:val="clear" w:color="auto" w:fill="auto"/>
            <w:noWrap/>
            <w:vAlign w:val="bottom"/>
            <w:hideMark/>
          </w:tcPr>
          <w:p w14:paraId="18A9BE1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42EF24E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1977-1998</w:t>
            </w:r>
          </w:p>
        </w:tc>
        <w:tc>
          <w:tcPr>
            <w:tcW w:w="1701" w:type="dxa"/>
            <w:tcBorders>
              <w:top w:val="nil"/>
              <w:left w:val="nil"/>
              <w:bottom w:val="nil"/>
              <w:right w:val="nil"/>
            </w:tcBorders>
            <w:shd w:val="clear" w:color="auto" w:fill="auto"/>
            <w:noWrap/>
            <w:vAlign w:val="bottom"/>
            <w:hideMark/>
          </w:tcPr>
          <w:p w14:paraId="6B672E2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106</w:t>
            </w:r>
          </w:p>
        </w:tc>
      </w:tr>
      <w:tr w:rsidR="003B5E36" w:rsidRPr="003B5E36" w14:paraId="07F6F4D9" w14:textId="77777777" w:rsidTr="0077752C">
        <w:trPr>
          <w:trHeight w:val="290"/>
        </w:trPr>
        <w:tc>
          <w:tcPr>
            <w:tcW w:w="3094" w:type="dxa"/>
            <w:tcBorders>
              <w:top w:val="nil"/>
              <w:left w:val="nil"/>
              <w:bottom w:val="nil"/>
              <w:right w:val="nil"/>
            </w:tcBorders>
            <w:shd w:val="clear" w:color="auto" w:fill="auto"/>
            <w:noWrap/>
            <w:vAlign w:val="bottom"/>
            <w:hideMark/>
          </w:tcPr>
          <w:p w14:paraId="2682E0D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Kazantzis</w:t>
            </w:r>
            <w:proofErr w:type="spellEnd"/>
            <w:r w:rsidRPr="003B5E36">
              <w:rPr>
                <w:rFonts w:ascii="Calibri" w:eastAsia="Times New Roman" w:hAnsi="Calibri" w:cs="Calibri"/>
                <w:color w:val="000000"/>
                <w:sz w:val="22"/>
                <w:szCs w:val="22"/>
                <w:lang w:val="en-AU" w:eastAsia="en-AU"/>
              </w:rPr>
              <w:t xml:space="preserve"> (2000)</w:t>
            </w:r>
          </w:p>
        </w:tc>
        <w:tc>
          <w:tcPr>
            <w:tcW w:w="2725" w:type="dxa"/>
            <w:tcBorders>
              <w:top w:val="nil"/>
              <w:left w:val="nil"/>
              <w:bottom w:val="nil"/>
              <w:right w:val="nil"/>
            </w:tcBorders>
            <w:shd w:val="clear" w:color="auto" w:fill="auto"/>
            <w:noWrap/>
            <w:vAlign w:val="bottom"/>
            <w:hideMark/>
          </w:tcPr>
          <w:p w14:paraId="05F8191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19E6FBF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1980-1998</w:t>
            </w:r>
          </w:p>
        </w:tc>
        <w:tc>
          <w:tcPr>
            <w:tcW w:w="1701" w:type="dxa"/>
            <w:tcBorders>
              <w:top w:val="nil"/>
              <w:left w:val="nil"/>
              <w:bottom w:val="nil"/>
              <w:right w:val="nil"/>
            </w:tcBorders>
            <w:shd w:val="clear" w:color="auto" w:fill="auto"/>
            <w:noWrap/>
            <w:vAlign w:val="bottom"/>
            <w:hideMark/>
          </w:tcPr>
          <w:p w14:paraId="4D5D1B8E"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27</w:t>
            </w:r>
          </w:p>
        </w:tc>
      </w:tr>
      <w:tr w:rsidR="003B5E36" w:rsidRPr="003B5E36" w14:paraId="5C30018B" w14:textId="77777777" w:rsidTr="0077752C">
        <w:trPr>
          <w:trHeight w:val="290"/>
        </w:trPr>
        <w:tc>
          <w:tcPr>
            <w:tcW w:w="3094" w:type="dxa"/>
            <w:tcBorders>
              <w:top w:val="nil"/>
              <w:left w:val="nil"/>
              <w:bottom w:val="nil"/>
              <w:right w:val="nil"/>
            </w:tcBorders>
            <w:shd w:val="clear" w:color="auto" w:fill="auto"/>
            <w:noWrap/>
            <w:vAlign w:val="bottom"/>
            <w:hideMark/>
          </w:tcPr>
          <w:p w14:paraId="281BEFA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Brown &amp; Hale (1992)</w:t>
            </w:r>
          </w:p>
        </w:tc>
        <w:tc>
          <w:tcPr>
            <w:tcW w:w="2725" w:type="dxa"/>
            <w:tcBorders>
              <w:top w:val="nil"/>
              <w:left w:val="nil"/>
              <w:bottom w:val="nil"/>
              <w:right w:val="nil"/>
            </w:tcBorders>
            <w:shd w:val="clear" w:color="auto" w:fill="auto"/>
            <w:noWrap/>
            <w:vAlign w:val="bottom"/>
            <w:hideMark/>
          </w:tcPr>
          <w:p w14:paraId="52C53301"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4291B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1989</w:t>
            </w:r>
          </w:p>
        </w:tc>
        <w:tc>
          <w:tcPr>
            <w:tcW w:w="1701" w:type="dxa"/>
            <w:tcBorders>
              <w:top w:val="nil"/>
              <w:left w:val="nil"/>
              <w:bottom w:val="nil"/>
              <w:right w:val="nil"/>
            </w:tcBorders>
            <w:shd w:val="clear" w:color="auto" w:fill="auto"/>
            <w:noWrap/>
            <w:vAlign w:val="bottom"/>
            <w:hideMark/>
          </w:tcPr>
          <w:p w14:paraId="7EDC157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24</w:t>
            </w:r>
          </w:p>
        </w:tc>
      </w:tr>
      <w:tr w:rsidR="003B5E36" w:rsidRPr="003B5E36" w14:paraId="531E3F16" w14:textId="77777777" w:rsidTr="0077752C">
        <w:trPr>
          <w:trHeight w:val="290"/>
        </w:trPr>
        <w:tc>
          <w:tcPr>
            <w:tcW w:w="3094" w:type="dxa"/>
            <w:tcBorders>
              <w:top w:val="nil"/>
              <w:left w:val="nil"/>
              <w:bottom w:val="nil"/>
              <w:right w:val="nil"/>
            </w:tcBorders>
            <w:shd w:val="clear" w:color="auto" w:fill="auto"/>
            <w:noWrap/>
            <w:vAlign w:val="bottom"/>
            <w:hideMark/>
          </w:tcPr>
          <w:p w14:paraId="38B81BD2"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Tomcho</w:t>
            </w:r>
            <w:proofErr w:type="spellEnd"/>
            <w:r w:rsidRPr="003B5E36">
              <w:rPr>
                <w:rFonts w:ascii="Calibri" w:eastAsia="Times New Roman" w:hAnsi="Calibri" w:cs="Calibri"/>
                <w:color w:val="000000"/>
                <w:sz w:val="22"/>
                <w:szCs w:val="22"/>
                <w:lang w:val="en-AU" w:eastAsia="en-AU"/>
              </w:rPr>
              <w:t xml:space="preserve">, Thomas &amp; </w:t>
            </w:r>
            <w:proofErr w:type="spellStart"/>
            <w:r w:rsidRPr="003B5E36">
              <w:rPr>
                <w:rFonts w:ascii="Calibri" w:eastAsia="Times New Roman" w:hAnsi="Calibri" w:cs="Calibri"/>
                <w:color w:val="000000"/>
                <w:sz w:val="22"/>
                <w:szCs w:val="22"/>
                <w:lang w:val="en-AU" w:eastAsia="en-AU"/>
              </w:rPr>
              <w:t>Foels</w:t>
            </w:r>
            <w:proofErr w:type="spellEnd"/>
            <w:r w:rsidRPr="003B5E36">
              <w:rPr>
                <w:rFonts w:ascii="Calibri" w:eastAsia="Times New Roman" w:hAnsi="Calibri" w:cs="Calibri"/>
                <w:color w:val="000000"/>
                <w:sz w:val="22"/>
                <w:szCs w:val="22"/>
                <w:lang w:val="en-AU" w:eastAsia="en-AU"/>
              </w:rPr>
              <w:t xml:space="preserve"> (2009)</w:t>
            </w:r>
          </w:p>
        </w:tc>
        <w:tc>
          <w:tcPr>
            <w:tcW w:w="2725" w:type="dxa"/>
            <w:tcBorders>
              <w:top w:val="nil"/>
              <w:left w:val="nil"/>
              <w:bottom w:val="nil"/>
              <w:right w:val="nil"/>
            </w:tcBorders>
            <w:shd w:val="clear" w:color="auto" w:fill="auto"/>
            <w:noWrap/>
            <w:vAlign w:val="bottom"/>
            <w:hideMark/>
          </w:tcPr>
          <w:p w14:paraId="0A10177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660F15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1974-2006</w:t>
            </w:r>
          </w:p>
        </w:tc>
        <w:tc>
          <w:tcPr>
            <w:tcW w:w="1701" w:type="dxa"/>
            <w:tcBorders>
              <w:top w:val="nil"/>
              <w:left w:val="nil"/>
              <w:bottom w:val="nil"/>
              <w:right w:val="nil"/>
            </w:tcBorders>
            <w:shd w:val="clear" w:color="auto" w:fill="auto"/>
            <w:noWrap/>
            <w:vAlign w:val="bottom"/>
            <w:hideMark/>
          </w:tcPr>
          <w:p w14:paraId="701790E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193</w:t>
            </w:r>
          </w:p>
        </w:tc>
      </w:tr>
      <w:tr w:rsidR="003B5E36" w:rsidRPr="003B5E36" w14:paraId="21705D80" w14:textId="77777777" w:rsidTr="0077752C">
        <w:trPr>
          <w:trHeight w:val="290"/>
        </w:trPr>
        <w:tc>
          <w:tcPr>
            <w:tcW w:w="3094" w:type="dxa"/>
            <w:tcBorders>
              <w:top w:val="nil"/>
              <w:left w:val="nil"/>
              <w:bottom w:val="nil"/>
              <w:right w:val="nil"/>
            </w:tcBorders>
            <w:shd w:val="clear" w:color="auto" w:fill="auto"/>
            <w:noWrap/>
            <w:vAlign w:val="bottom"/>
            <w:hideMark/>
          </w:tcPr>
          <w:p w14:paraId="4A671B1D"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Kosciulek</w:t>
            </w:r>
            <w:proofErr w:type="spellEnd"/>
            <w:r w:rsidRPr="003B5E36">
              <w:rPr>
                <w:rFonts w:ascii="Calibri" w:eastAsia="Times New Roman" w:hAnsi="Calibri" w:cs="Calibri"/>
                <w:color w:val="000000"/>
                <w:sz w:val="22"/>
                <w:szCs w:val="22"/>
                <w:lang w:val="en-AU" w:eastAsia="en-AU"/>
              </w:rPr>
              <w:t xml:space="preserve"> &amp; Szymanski (1993)</w:t>
            </w:r>
          </w:p>
        </w:tc>
        <w:tc>
          <w:tcPr>
            <w:tcW w:w="2725" w:type="dxa"/>
            <w:tcBorders>
              <w:top w:val="nil"/>
              <w:left w:val="nil"/>
              <w:bottom w:val="nil"/>
              <w:right w:val="nil"/>
            </w:tcBorders>
            <w:shd w:val="clear" w:color="auto" w:fill="auto"/>
            <w:noWrap/>
            <w:vAlign w:val="bottom"/>
            <w:hideMark/>
          </w:tcPr>
          <w:p w14:paraId="7088057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2D47AA6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1990-1991</w:t>
            </w:r>
          </w:p>
        </w:tc>
        <w:tc>
          <w:tcPr>
            <w:tcW w:w="1701" w:type="dxa"/>
            <w:tcBorders>
              <w:top w:val="nil"/>
              <w:left w:val="nil"/>
              <w:bottom w:val="nil"/>
              <w:right w:val="nil"/>
            </w:tcBorders>
            <w:shd w:val="clear" w:color="auto" w:fill="auto"/>
            <w:noWrap/>
            <w:vAlign w:val="bottom"/>
            <w:hideMark/>
          </w:tcPr>
          <w:p w14:paraId="316241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32</w:t>
            </w:r>
          </w:p>
        </w:tc>
      </w:tr>
      <w:tr w:rsidR="003B5E36" w:rsidRPr="003B5E36" w14:paraId="22B3949E" w14:textId="77777777" w:rsidTr="0077752C">
        <w:trPr>
          <w:trHeight w:val="290"/>
        </w:trPr>
        <w:tc>
          <w:tcPr>
            <w:tcW w:w="3094" w:type="dxa"/>
            <w:tcBorders>
              <w:top w:val="nil"/>
              <w:left w:val="nil"/>
              <w:bottom w:val="nil"/>
              <w:right w:val="nil"/>
            </w:tcBorders>
            <w:shd w:val="clear" w:color="auto" w:fill="auto"/>
            <w:noWrap/>
            <w:vAlign w:val="bottom"/>
            <w:hideMark/>
          </w:tcPr>
          <w:p w14:paraId="6EBFBD41"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Mone</w:t>
            </w:r>
            <w:proofErr w:type="spellEnd"/>
            <w:r w:rsidRPr="003B5E36">
              <w:rPr>
                <w:rFonts w:ascii="Calibri" w:eastAsia="Times New Roman" w:hAnsi="Calibri" w:cs="Calibri"/>
                <w:color w:val="000000"/>
                <w:sz w:val="22"/>
                <w:szCs w:val="22"/>
                <w:lang w:val="en-AU" w:eastAsia="en-AU"/>
              </w:rPr>
              <w:t xml:space="preserve">, Mueller, &amp; </w:t>
            </w:r>
            <w:proofErr w:type="spellStart"/>
            <w:r w:rsidRPr="003B5E36">
              <w:rPr>
                <w:rFonts w:ascii="Calibri" w:eastAsia="Times New Roman" w:hAnsi="Calibri" w:cs="Calibri"/>
                <w:color w:val="000000"/>
                <w:sz w:val="22"/>
                <w:szCs w:val="22"/>
                <w:lang w:val="en-AU" w:eastAsia="en-AU"/>
              </w:rPr>
              <w:t>Mauland</w:t>
            </w:r>
            <w:proofErr w:type="spellEnd"/>
            <w:r w:rsidRPr="003B5E36">
              <w:rPr>
                <w:rFonts w:ascii="Calibri" w:eastAsia="Times New Roman" w:hAnsi="Calibri" w:cs="Calibri"/>
                <w:color w:val="000000"/>
                <w:sz w:val="22"/>
                <w:szCs w:val="22"/>
                <w:lang w:val="en-AU" w:eastAsia="en-AU"/>
              </w:rPr>
              <w:t xml:space="preserve"> (1996)</w:t>
            </w:r>
          </w:p>
        </w:tc>
        <w:tc>
          <w:tcPr>
            <w:tcW w:w="2725" w:type="dxa"/>
            <w:tcBorders>
              <w:top w:val="nil"/>
              <w:left w:val="nil"/>
              <w:bottom w:val="nil"/>
              <w:right w:val="nil"/>
            </w:tcBorders>
            <w:shd w:val="clear" w:color="auto" w:fill="auto"/>
            <w:noWrap/>
            <w:vAlign w:val="bottom"/>
            <w:hideMark/>
          </w:tcPr>
          <w:p w14:paraId="4CCC6AF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592F4A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1992-1994</w:t>
            </w:r>
          </w:p>
        </w:tc>
        <w:tc>
          <w:tcPr>
            <w:tcW w:w="1701" w:type="dxa"/>
            <w:tcBorders>
              <w:top w:val="nil"/>
              <w:left w:val="nil"/>
              <w:bottom w:val="nil"/>
              <w:right w:val="nil"/>
            </w:tcBorders>
            <w:shd w:val="clear" w:color="auto" w:fill="auto"/>
            <w:noWrap/>
            <w:vAlign w:val="bottom"/>
            <w:hideMark/>
          </w:tcPr>
          <w:p w14:paraId="064F13B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210</w:t>
            </w:r>
          </w:p>
        </w:tc>
      </w:tr>
      <w:tr w:rsidR="003B5E36" w:rsidRPr="003B5E36" w14:paraId="11157E98" w14:textId="77777777" w:rsidTr="0077752C">
        <w:trPr>
          <w:trHeight w:val="290"/>
        </w:trPr>
        <w:tc>
          <w:tcPr>
            <w:tcW w:w="3094" w:type="dxa"/>
            <w:tcBorders>
              <w:top w:val="nil"/>
              <w:left w:val="nil"/>
              <w:bottom w:val="nil"/>
              <w:right w:val="nil"/>
            </w:tcBorders>
            <w:shd w:val="clear" w:color="auto" w:fill="auto"/>
            <w:noWrap/>
            <w:vAlign w:val="bottom"/>
            <w:hideMark/>
          </w:tcPr>
          <w:p w14:paraId="5E593C0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Clark-Carter (1997)</w:t>
            </w:r>
          </w:p>
        </w:tc>
        <w:tc>
          <w:tcPr>
            <w:tcW w:w="2725" w:type="dxa"/>
            <w:tcBorders>
              <w:top w:val="nil"/>
              <w:left w:val="nil"/>
              <w:bottom w:val="nil"/>
              <w:right w:val="nil"/>
            </w:tcBorders>
            <w:shd w:val="clear" w:color="auto" w:fill="auto"/>
            <w:noWrap/>
            <w:vAlign w:val="bottom"/>
            <w:hideMark/>
          </w:tcPr>
          <w:p w14:paraId="2060AF1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29B0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1993-1994</w:t>
            </w:r>
          </w:p>
        </w:tc>
        <w:tc>
          <w:tcPr>
            <w:tcW w:w="1701" w:type="dxa"/>
            <w:tcBorders>
              <w:top w:val="nil"/>
              <w:left w:val="nil"/>
              <w:bottom w:val="nil"/>
              <w:right w:val="nil"/>
            </w:tcBorders>
            <w:shd w:val="clear" w:color="auto" w:fill="auto"/>
            <w:noWrap/>
            <w:vAlign w:val="bottom"/>
            <w:hideMark/>
          </w:tcPr>
          <w:p w14:paraId="3276C2A2"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54</w:t>
            </w:r>
          </w:p>
        </w:tc>
      </w:tr>
      <w:tr w:rsidR="003B5E36" w:rsidRPr="003B5E36" w14:paraId="1531611B" w14:textId="77777777" w:rsidTr="0077752C">
        <w:trPr>
          <w:trHeight w:val="290"/>
        </w:trPr>
        <w:tc>
          <w:tcPr>
            <w:tcW w:w="3094" w:type="dxa"/>
            <w:tcBorders>
              <w:top w:val="nil"/>
              <w:left w:val="nil"/>
              <w:bottom w:val="nil"/>
              <w:right w:val="nil"/>
            </w:tcBorders>
            <w:shd w:val="clear" w:color="auto" w:fill="auto"/>
            <w:noWrap/>
            <w:vAlign w:val="bottom"/>
            <w:hideMark/>
          </w:tcPr>
          <w:p w14:paraId="00A65A79"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Cashen</w:t>
            </w:r>
            <w:proofErr w:type="spellEnd"/>
            <w:r w:rsidRPr="003B5E36">
              <w:rPr>
                <w:rFonts w:ascii="Calibri" w:eastAsia="Times New Roman" w:hAnsi="Calibri" w:cs="Calibri"/>
                <w:color w:val="000000"/>
                <w:sz w:val="22"/>
                <w:szCs w:val="22"/>
                <w:lang w:val="en-AU" w:eastAsia="en-AU"/>
              </w:rPr>
              <w:t>, Geiger (2004)</w:t>
            </w:r>
          </w:p>
        </w:tc>
        <w:tc>
          <w:tcPr>
            <w:tcW w:w="2725" w:type="dxa"/>
            <w:tcBorders>
              <w:top w:val="nil"/>
              <w:left w:val="nil"/>
              <w:bottom w:val="nil"/>
              <w:right w:val="nil"/>
            </w:tcBorders>
            <w:shd w:val="clear" w:color="auto" w:fill="auto"/>
            <w:noWrap/>
            <w:vAlign w:val="bottom"/>
            <w:hideMark/>
          </w:tcPr>
          <w:p w14:paraId="08E991D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Management / IO Psychology</w:t>
            </w:r>
          </w:p>
        </w:tc>
        <w:tc>
          <w:tcPr>
            <w:tcW w:w="1552" w:type="dxa"/>
            <w:tcBorders>
              <w:top w:val="nil"/>
              <w:left w:val="nil"/>
              <w:bottom w:val="nil"/>
              <w:right w:val="nil"/>
            </w:tcBorders>
            <w:shd w:val="clear" w:color="auto" w:fill="auto"/>
            <w:noWrap/>
            <w:vAlign w:val="bottom"/>
            <w:hideMark/>
          </w:tcPr>
          <w:p w14:paraId="038D0D0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1990-1999</w:t>
            </w:r>
          </w:p>
        </w:tc>
        <w:tc>
          <w:tcPr>
            <w:tcW w:w="1701" w:type="dxa"/>
            <w:tcBorders>
              <w:top w:val="nil"/>
              <w:left w:val="nil"/>
              <w:bottom w:val="nil"/>
              <w:right w:val="nil"/>
            </w:tcBorders>
            <w:shd w:val="clear" w:color="auto" w:fill="auto"/>
            <w:noWrap/>
            <w:vAlign w:val="bottom"/>
            <w:hideMark/>
          </w:tcPr>
          <w:p w14:paraId="5539605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43</w:t>
            </w:r>
          </w:p>
        </w:tc>
      </w:tr>
      <w:tr w:rsidR="003B5E36" w:rsidRPr="003B5E36" w14:paraId="24780287" w14:textId="77777777" w:rsidTr="0077752C">
        <w:trPr>
          <w:trHeight w:val="290"/>
        </w:trPr>
        <w:tc>
          <w:tcPr>
            <w:tcW w:w="3094" w:type="dxa"/>
            <w:tcBorders>
              <w:top w:val="nil"/>
              <w:left w:val="nil"/>
              <w:bottom w:val="nil"/>
              <w:right w:val="nil"/>
            </w:tcBorders>
            <w:shd w:val="clear" w:color="auto" w:fill="auto"/>
            <w:noWrap/>
            <w:vAlign w:val="bottom"/>
            <w:hideMark/>
          </w:tcPr>
          <w:p w14:paraId="2266F7DE"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Borkowski, Welsh &amp; Zhang (2001)</w:t>
            </w:r>
          </w:p>
        </w:tc>
        <w:tc>
          <w:tcPr>
            <w:tcW w:w="2725" w:type="dxa"/>
            <w:tcBorders>
              <w:top w:val="nil"/>
              <w:left w:val="nil"/>
              <w:bottom w:val="nil"/>
              <w:right w:val="nil"/>
            </w:tcBorders>
            <w:shd w:val="clear" w:color="auto" w:fill="auto"/>
            <w:noWrap/>
            <w:vAlign w:val="bottom"/>
            <w:hideMark/>
          </w:tcPr>
          <w:p w14:paraId="633FB5D2"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1E2F1FA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1993-1997</w:t>
            </w:r>
          </w:p>
        </w:tc>
        <w:tc>
          <w:tcPr>
            <w:tcW w:w="1701" w:type="dxa"/>
            <w:tcBorders>
              <w:top w:val="nil"/>
              <w:left w:val="nil"/>
              <w:bottom w:val="nil"/>
              <w:right w:val="nil"/>
            </w:tcBorders>
            <w:shd w:val="clear" w:color="auto" w:fill="auto"/>
            <w:noWrap/>
            <w:vAlign w:val="bottom"/>
            <w:hideMark/>
          </w:tcPr>
          <w:p w14:paraId="10DDB511"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B6DBC46" w14:textId="77777777" w:rsidTr="0077752C">
        <w:trPr>
          <w:trHeight w:val="290"/>
        </w:trPr>
        <w:tc>
          <w:tcPr>
            <w:tcW w:w="3094" w:type="dxa"/>
            <w:tcBorders>
              <w:top w:val="nil"/>
              <w:left w:val="nil"/>
              <w:bottom w:val="nil"/>
              <w:right w:val="nil"/>
            </w:tcBorders>
            <w:shd w:val="clear" w:color="auto" w:fill="auto"/>
            <w:noWrap/>
            <w:vAlign w:val="bottom"/>
            <w:hideMark/>
          </w:tcPr>
          <w:p w14:paraId="2B05B51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Maddock &amp; Rossi (2001)</w:t>
            </w:r>
          </w:p>
        </w:tc>
        <w:tc>
          <w:tcPr>
            <w:tcW w:w="2725" w:type="dxa"/>
            <w:tcBorders>
              <w:top w:val="nil"/>
              <w:left w:val="nil"/>
              <w:bottom w:val="nil"/>
              <w:right w:val="nil"/>
            </w:tcBorders>
            <w:shd w:val="clear" w:color="auto" w:fill="auto"/>
            <w:noWrap/>
            <w:vAlign w:val="bottom"/>
            <w:hideMark/>
          </w:tcPr>
          <w:p w14:paraId="1501B24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D208BE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w:t>
            </w:r>
          </w:p>
        </w:tc>
        <w:tc>
          <w:tcPr>
            <w:tcW w:w="1701" w:type="dxa"/>
            <w:tcBorders>
              <w:top w:val="nil"/>
              <w:left w:val="nil"/>
              <w:bottom w:val="nil"/>
              <w:right w:val="nil"/>
            </w:tcBorders>
            <w:shd w:val="clear" w:color="auto" w:fill="auto"/>
            <w:noWrap/>
            <w:vAlign w:val="bottom"/>
            <w:hideMark/>
          </w:tcPr>
          <w:p w14:paraId="64A5104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187</w:t>
            </w:r>
          </w:p>
        </w:tc>
      </w:tr>
      <w:tr w:rsidR="003B5E36" w:rsidRPr="003B5E36" w14:paraId="52A5C58F" w14:textId="77777777" w:rsidTr="0077752C">
        <w:trPr>
          <w:trHeight w:val="290"/>
        </w:trPr>
        <w:tc>
          <w:tcPr>
            <w:tcW w:w="3094" w:type="dxa"/>
            <w:tcBorders>
              <w:top w:val="nil"/>
              <w:left w:val="nil"/>
              <w:bottom w:val="nil"/>
              <w:right w:val="nil"/>
            </w:tcBorders>
            <w:shd w:val="clear" w:color="auto" w:fill="auto"/>
            <w:noWrap/>
            <w:vAlign w:val="bottom"/>
            <w:hideMark/>
          </w:tcPr>
          <w:p w14:paraId="2BDC8C6B"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Okumura &amp; Sakamoto (2011)</w:t>
            </w:r>
          </w:p>
        </w:tc>
        <w:tc>
          <w:tcPr>
            <w:tcW w:w="2725" w:type="dxa"/>
            <w:tcBorders>
              <w:top w:val="nil"/>
              <w:left w:val="nil"/>
              <w:bottom w:val="nil"/>
              <w:right w:val="nil"/>
            </w:tcBorders>
            <w:shd w:val="clear" w:color="auto" w:fill="auto"/>
            <w:noWrap/>
            <w:vAlign w:val="bottom"/>
            <w:hideMark/>
          </w:tcPr>
          <w:p w14:paraId="4703A72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723186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1990-2006</w:t>
            </w:r>
          </w:p>
        </w:tc>
        <w:tc>
          <w:tcPr>
            <w:tcW w:w="1701" w:type="dxa"/>
            <w:tcBorders>
              <w:top w:val="nil"/>
              <w:left w:val="nil"/>
              <w:bottom w:val="nil"/>
              <w:right w:val="nil"/>
            </w:tcBorders>
            <w:shd w:val="clear" w:color="auto" w:fill="auto"/>
            <w:noWrap/>
            <w:vAlign w:val="bottom"/>
            <w:hideMark/>
          </w:tcPr>
          <w:p w14:paraId="70FDC61A"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311</w:t>
            </w:r>
          </w:p>
        </w:tc>
      </w:tr>
      <w:tr w:rsidR="003B5E36" w:rsidRPr="003B5E36" w14:paraId="04AA82A5" w14:textId="77777777" w:rsidTr="0077752C">
        <w:trPr>
          <w:trHeight w:val="290"/>
        </w:trPr>
        <w:tc>
          <w:tcPr>
            <w:tcW w:w="3094" w:type="dxa"/>
            <w:tcBorders>
              <w:top w:val="nil"/>
              <w:left w:val="nil"/>
              <w:bottom w:val="nil"/>
              <w:right w:val="nil"/>
            </w:tcBorders>
            <w:shd w:val="clear" w:color="auto" w:fill="auto"/>
            <w:noWrap/>
            <w:vAlign w:val="bottom"/>
            <w:hideMark/>
          </w:tcPr>
          <w:p w14:paraId="3C98F15E"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Bezeau</w:t>
            </w:r>
            <w:proofErr w:type="spellEnd"/>
            <w:r w:rsidRPr="003B5E36">
              <w:rPr>
                <w:rFonts w:ascii="Calibri" w:eastAsia="Times New Roman" w:hAnsi="Calibri" w:cs="Calibri"/>
                <w:color w:val="000000"/>
                <w:sz w:val="22"/>
                <w:szCs w:val="22"/>
                <w:lang w:val="en-AU" w:eastAsia="en-AU"/>
              </w:rPr>
              <w:t xml:space="preserve"> &amp; Graves (2001)</w:t>
            </w:r>
          </w:p>
        </w:tc>
        <w:tc>
          <w:tcPr>
            <w:tcW w:w="2725" w:type="dxa"/>
            <w:tcBorders>
              <w:top w:val="nil"/>
              <w:left w:val="nil"/>
              <w:bottom w:val="nil"/>
              <w:right w:val="nil"/>
            </w:tcBorders>
            <w:shd w:val="clear" w:color="auto" w:fill="auto"/>
            <w:noWrap/>
            <w:vAlign w:val="bottom"/>
            <w:hideMark/>
          </w:tcPr>
          <w:p w14:paraId="527064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Clinical Psychology/Psychiatry</w:t>
            </w:r>
          </w:p>
        </w:tc>
        <w:tc>
          <w:tcPr>
            <w:tcW w:w="1552" w:type="dxa"/>
            <w:tcBorders>
              <w:top w:val="nil"/>
              <w:left w:val="nil"/>
              <w:bottom w:val="nil"/>
              <w:right w:val="nil"/>
            </w:tcBorders>
            <w:shd w:val="clear" w:color="auto" w:fill="auto"/>
            <w:noWrap/>
            <w:vAlign w:val="bottom"/>
            <w:hideMark/>
          </w:tcPr>
          <w:p w14:paraId="3CD1919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4ECC0A0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66</w:t>
            </w:r>
          </w:p>
        </w:tc>
      </w:tr>
      <w:tr w:rsidR="003B5E36" w:rsidRPr="003B5E36" w14:paraId="59441B3E" w14:textId="77777777" w:rsidTr="0077752C">
        <w:trPr>
          <w:trHeight w:val="290"/>
        </w:trPr>
        <w:tc>
          <w:tcPr>
            <w:tcW w:w="3094" w:type="dxa"/>
            <w:tcBorders>
              <w:top w:val="nil"/>
              <w:left w:val="nil"/>
              <w:bottom w:val="nil"/>
              <w:right w:val="nil"/>
            </w:tcBorders>
            <w:shd w:val="clear" w:color="auto" w:fill="auto"/>
            <w:noWrap/>
            <w:vAlign w:val="bottom"/>
            <w:hideMark/>
          </w:tcPr>
          <w:p w14:paraId="1C62B95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Osborne (2008) </w:t>
            </w:r>
          </w:p>
        </w:tc>
        <w:tc>
          <w:tcPr>
            <w:tcW w:w="2725" w:type="dxa"/>
            <w:tcBorders>
              <w:top w:val="nil"/>
              <w:left w:val="nil"/>
              <w:bottom w:val="nil"/>
              <w:right w:val="nil"/>
            </w:tcBorders>
            <w:shd w:val="clear" w:color="auto" w:fill="auto"/>
            <w:noWrap/>
            <w:vAlign w:val="bottom"/>
            <w:hideMark/>
          </w:tcPr>
          <w:p w14:paraId="126C86A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6875DAC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1998-1999</w:t>
            </w:r>
          </w:p>
        </w:tc>
        <w:tc>
          <w:tcPr>
            <w:tcW w:w="1701" w:type="dxa"/>
            <w:tcBorders>
              <w:top w:val="nil"/>
              <w:left w:val="nil"/>
              <w:bottom w:val="nil"/>
              <w:right w:val="nil"/>
            </w:tcBorders>
            <w:shd w:val="clear" w:color="auto" w:fill="auto"/>
            <w:noWrap/>
            <w:vAlign w:val="bottom"/>
            <w:hideMark/>
          </w:tcPr>
          <w:p w14:paraId="0C55F92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96</w:t>
            </w:r>
          </w:p>
        </w:tc>
      </w:tr>
      <w:tr w:rsidR="003B5E36" w:rsidRPr="003B5E36" w14:paraId="2CBE818C" w14:textId="77777777" w:rsidTr="0077752C">
        <w:trPr>
          <w:trHeight w:val="290"/>
        </w:trPr>
        <w:tc>
          <w:tcPr>
            <w:tcW w:w="3094" w:type="dxa"/>
            <w:tcBorders>
              <w:top w:val="nil"/>
              <w:left w:val="nil"/>
              <w:bottom w:val="nil"/>
              <w:right w:val="nil"/>
            </w:tcBorders>
            <w:shd w:val="clear" w:color="auto" w:fill="auto"/>
            <w:noWrap/>
            <w:vAlign w:val="bottom"/>
            <w:hideMark/>
          </w:tcPr>
          <w:p w14:paraId="24D5FDB4"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Ward (2002)</w:t>
            </w:r>
          </w:p>
        </w:tc>
        <w:tc>
          <w:tcPr>
            <w:tcW w:w="2725" w:type="dxa"/>
            <w:tcBorders>
              <w:top w:val="nil"/>
              <w:left w:val="nil"/>
              <w:bottom w:val="nil"/>
              <w:right w:val="nil"/>
            </w:tcBorders>
            <w:shd w:val="clear" w:color="auto" w:fill="auto"/>
            <w:noWrap/>
            <w:vAlign w:val="bottom"/>
            <w:hideMark/>
          </w:tcPr>
          <w:p w14:paraId="4072B69C"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0BD45EC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w:t>
            </w:r>
          </w:p>
        </w:tc>
        <w:tc>
          <w:tcPr>
            <w:tcW w:w="1701" w:type="dxa"/>
            <w:tcBorders>
              <w:top w:val="nil"/>
              <w:left w:val="nil"/>
              <w:bottom w:val="nil"/>
              <w:right w:val="nil"/>
            </w:tcBorders>
            <w:shd w:val="clear" w:color="auto" w:fill="auto"/>
            <w:noWrap/>
            <w:vAlign w:val="bottom"/>
            <w:hideMark/>
          </w:tcPr>
          <w:p w14:paraId="6D45E065"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157</w:t>
            </w:r>
          </w:p>
        </w:tc>
      </w:tr>
      <w:tr w:rsidR="003B5E36" w:rsidRPr="003B5E36" w14:paraId="3DF451EF" w14:textId="77777777" w:rsidTr="0077752C">
        <w:trPr>
          <w:trHeight w:val="290"/>
        </w:trPr>
        <w:tc>
          <w:tcPr>
            <w:tcW w:w="3094" w:type="dxa"/>
            <w:tcBorders>
              <w:top w:val="nil"/>
              <w:left w:val="nil"/>
              <w:bottom w:val="nil"/>
              <w:right w:val="nil"/>
            </w:tcBorders>
            <w:shd w:val="clear" w:color="auto" w:fill="auto"/>
            <w:noWrap/>
            <w:vAlign w:val="bottom"/>
            <w:hideMark/>
          </w:tcPr>
          <w:p w14:paraId="237C9F45"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Woods et al. (2006)</w:t>
            </w:r>
          </w:p>
        </w:tc>
        <w:tc>
          <w:tcPr>
            <w:tcW w:w="2725" w:type="dxa"/>
            <w:tcBorders>
              <w:top w:val="nil"/>
              <w:left w:val="nil"/>
              <w:bottom w:val="nil"/>
              <w:right w:val="nil"/>
            </w:tcBorders>
            <w:shd w:val="clear" w:color="auto" w:fill="auto"/>
            <w:noWrap/>
            <w:vAlign w:val="bottom"/>
            <w:hideMark/>
          </w:tcPr>
          <w:p w14:paraId="7EF6D18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Neuropsychology</w:t>
            </w:r>
          </w:p>
        </w:tc>
        <w:tc>
          <w:tcPr>
            <w:tcW w:w="1552" w:type="dxa"/>
            <w:tcBorders>
              <w:top w:val="nil"/>
              <w:left w:val="nil"/>
              <w:bottom w:val="nil"/>
              <w:right w:val="nil"/>
            </w:tcBorders>
            <w:shd w:val="clear" w:color="auto" w:fill="auto"/>
            <w:noWrap/>
            <w:vAlign w:val="bottom"/>
            <w:hideMark/>
          </w:tcPr>
          <w:p w14:paraId="5DD0785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1997-2004</w:t>
            </w:r>
          </w:p>
        </w:tc>
        <w:tc>
          <w:tcPr>
            <w:tcW w:w="1701" w:type="dxa"/>
            <w:tcBorders>
              <w:top w:val="nil"/>
              <w:left w:val="nil"/>
              <w:bottom w:val="nil"/>
              <w:right w:val="nil"/>
            </w:tcBorders>
            <w:shd w:val="clear" w:color="auto" w:fill="auto"/>
            <w:noWrap/>
            <w:vAlign w:val="bottom"/>
            <w:hideMark/>
          </w:tcPr>
          <w:p w14:paraId="21A47A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30</w:t>
            </w:r>
          </w:p>
        </w:tc>
      </w:tr>
      <w:tr w:rsidR="003B5E36" w:rsidRPr="003B5E36" w14:paraId="5552A448" w14:textId="77777777" w:rsidTr="0077752C">
        <w:trPr>
          <w:trHeight w:val="290"/>
        </w:trPr>
        <w:tc>
          <w:tcPr>
            <w:tcW w:w="3094" w:type="dxa"/>
            <w:tcBorders>
              <w:top w:val="nil"/>
              <w:left w:val="nil"/>
              <w:bottom w:val="nil"/>
              <w:right w:val="nil"/>
            </w:tcBorders>
            <w:shd w:val="clear" w:color="auto" w:fill="auto"/>
            <w:noWrap/>
            <w:vAlign w:val="bottom"/>
            <w:hideMark/>
          </w:tcPr>
          <w:p w14:paraId="60F80AA0"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Overland (2014)</w:t>
            </w:r>
          </w:p>
        </w:tc>
        <w:tc>
          <w:tcPr>
            <w:tcW w:w="2725" w:type="dxa"/>
            <w:tcBorders>
              <w:top w:val="nil"/>
              <w:left w:val="nil"/>
              <w:bottom w:val="nil"/>
              <w:right w:val="nil"/>
            </w:tcBorders>
            <w:shd w:val="clear" w:color="auto" w:fill="auto"/>
            <w:noWrap/>
            <w:vAlign w:val="bottom"/>
            <w:hideMark/>
          </w:tcPr>
          <w:p w14:paraId="26BC7CE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Education</w:t>
            </w:r>
          </w:p>
        </w:tc>
        <w:tc>
          <w:tcPr>
            <w:tcW w:w="1552" w:type="dxa"/>
            <w:tcBorders>
              <w:top w:val="nil"/>
              <w:left w:val="nil"/>
              <w:bottom w:val="nil"/>
              <w:right w:val="nil"/>
            </w:tcBorders>
            <w:shd w:val="clear" w:color="auto" w:fill="auto"/>
            <w:noWrap/>
            <w:vAlign w:val="bottom"/>
            <w:hideMark/>
          </w:tcPr>
          <w:p w14:paraId="2811AA6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2000-2010</w:t>
            </w:r>
          </w:p>
        </w:tc>
        <w:tc>
          <w:tcPr>
            <w:tcW w:w="1701" w:type="dxa"/>
            <w:tcBorders>
              <w:top w:val="nil"/>
              <w:left w:val="nil"/>
              <w:bottom w:val="nil"/>
              <w:right w:val="nil"/>
            </w:tcBorders>
            <w:shd w:val="clear" w:color="auto" w:fill="auto"/>
            <w:noWrap/>
            <w:vAlign w:val="bottom"/>
            <w:hideMark/>
          </w:tcPr>
          <w:p w14:paraId="48C1FEA4"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125</w:t>
            </w:r>
          </w:p>
        </w:tc>
      </w:tr>
      <w:tr w:rsidR="003B5E36" w:rsidRPr="003B5E36" w14:paraId="13B7D7F7" w14:textId="77777777" w:rsidTr="0077752C">
        <w:trPr>
          <w:trHeight w:val="290"/>
        </w:trPr>
        <w:tc>
          <w:tcPr>
            <w:tcW w:w="3094" w:type="dxa"/>
            <w:tcBorders>
              <w:top w:val="nil"/>
              <w:left w:val="nil"/>
              <w:bottom w:val="nil"/>
              <w:right w:val="nil"/>
            </w:tcBorders>
            <w:shd w:val="clear" w:color="auto" w:fill="auto"/>
            <w:noWrap/>
            <w:vAlign w:val="bottom"/>
            <w:hideMark/>
          </w:tcPr>
          <w:p w14:paraId="5E753BAA"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w:t>
            </w:r>
          </w:p>
        </w:tc>
        <w:tc>
          <w:tcPr>
            <w:tcW w:w="2725" w:type="dxa"/>
            <w:tcBorders>
              <w:top w:val="nil"/>
              <w:left w:val="nil"/>
              <w:bottom w:val="nil"/>
              <w:right w:val="nil"/>
            </w:tcBorders>
            <w:shd w:val="clear" w:color="auto" w:fill="auto"/>
            <w:noWrap/>
            <w:vAlign w:val="bottom"/>
            <w:hideMark/>
          </w:tcPr>
          <w:p w14:paraId="527EDCF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F00BB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EFEE583"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337</w:t>
            </w:r>
          </w:p>
        </w:tc>
      </w:tr>
      <w:tr w:rsidR="003B5E36" w:rsidRPr="003B5E36" w14:paraId="71E4176D" w14:textId="77777777" w:rsidTr="0077752C">
        <w:trPr>
          <w:trHeight w:val="290"/>
        </w:trPr>
        <w:tc>
          <w:tcPr>
            <w:tcW w:w="3094" w:type="dxa"/>
            <w:tcBorders>
              <w:top w:val="nil"/>
              <w:left w:val="nil"/>
              <w:bottom w:val="nil"/>
              <w:right w:val="nil"/>
            </w:tcBorders>
            <w:shd w:val="clear" w:color="auto" w:fill="auto"/>
            <w:noWrap/>
            <w:vAlign w:val="bottom"/>
            <w:hideMark/>
          </w:tcPr>
          <w:p w14:paraId="0EE4DE7F"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877B7"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7A558F8D"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3F711FF7"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117</w:t>
            </w:r>
          </w:p>
        </w:tc>
      </w:tr>
      <w:tr w:rsidR="003B5E36" w:rsidRPr="003B5E36" w14:paraId="09F97196" w14:textId="77777777" w:rsidTr="0077752C">
        <w:trPr>
          <w:trHeight w:val="290"/>
        </w:trPr>
        <w:tc>
          <w:tcPr>
            <w:tcW w:w="3094" w:type="dxa"/>
            <w:tcBorders>
              <w:top w:val="nil"/>
              <w:left w:val="nil"/>
              <w:bottom w:val="nil"/>
              <w:right w:val="nil"/>
            </w:tcBorders>
            <w:shd w:val="clear" w:color="auto" w:fill="auto"/>
            <w:noWrap/>
            <w:vAlign w:val="bottom"/>
            <w:hideMark/>
          </w:tcPr>
          <w:p w14:paraId="5663A27D"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475D72D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70BB5B6"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474700E0"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109</w:t>
            </w:r>
          </w:p>
        </w:tc>
      </w:tr>
      <w:tr w:rsidR="003B5E36" w:rsidRPr="003B5E36" w14:paraId="2459B1EB" w14:textId="77777777" w:rsidTr="0077752C">
        <w:trPr>
          <w:trHeight w:val="290"/>
        </w:trPr>
        <w:tc>
          <w:tcPr>
            <w:tcW w:w="3094" w:type="dxa"/>
            <w:tcBorders>
              <w:top w:val="nil"/>
              <w:left w:val="nil"/>
              <w:bottom w:val="nil"/>
              <w:right w:val="nil"/>
            </w:tcBorders>
            <w:shd w:val="clear" w:color="auto" w:fill="auto"/>
            <w:noWrap/>
            <w:vAlign w:val="bottom"/>
            <w:hideMark/>
          </w:tcPr>
          <w:p w14:paraId="418743A9"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7D3B7EC3"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6E7AECE8"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7CDF7A09"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84</w:t>
            </w:r>
          </w:p>
        </w:tc>
      </w:tr>
      <w:tr w:rsidR="003B5E36" w:rsidRPr="003B5E36" w14:paraId="7C88C137" w14:textId="77777777" w:rsidTr="0077752C">
        <w:trPr>
          <w:trHeight w:val="290"/>
        </w:trPr>
        <w:tc>
          <w:tcPr>
            <w:tcW w:w="3094" w:type="dxa"/>
            <w:tcBorders>
              <w:top w:val="nil"/>
              <w:left w:val="nil"/>
              <w:bottom w:val="nil"/>
              <w:right w:val="nil"/>
            </w:tcBorders>
            <w:shd w:val="clear" w:color="auto" w:fill="auto"/>
            <w:noWrap/>
            <w:vAlign w:val="bottom"/>
            <w:hideMark/>
          </w:tcPr>
          <w:p w14:paraId="200B479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 xml:space="preserve">Schweizer &amp; </w:t>
            </w:r>
            <w:proofErr w:type="spellStart"/>
            <w:r w:rsidRPr="003B5E36">
              <w:rPr>
                <w:rFonts w:ascii="Calibri" w:eastAsia="Times New Roman" w:hAnsi="Calibri" w:cs="Calibri"/>
                <w:color w:val="000000"/>
                <w:sz w:val="22"/>
                <w:szCs w:val="22"/>
                <w:lang w:val="en-AU" w:eastAsia="en-AU"/>
              </w:rPr>
              <w:t>Furley</w:t>
            </w:r>
            <w:proofErr w:type="spellEnd"/>
            <w:r w:rsidRPr="003B5E36">
              <w:rPr>
                <w:rFonts w:ascii="Calibri" w:eastAsia="Times New Roman" w:hAnsi="Calibri" w:cs="Calibri"/>
                <w:color w:val="000000"/>
                <w:sz w:val="22"/>
                <w:szCs w:val="22"/>
                <w:lang w:val="en-AU" w:eastAsia="en-AU"/>
              </w:rPr>
              <w:t xml:space="preserve"> (2016)     </w:t>
            </w:r>
          </w:p>
        </w:tc>
        <w:tc>
          <w:tcPr>
            <w:tcW w:w="2725" w:type="dxa"/>
            <w:tcBorders>
              <w:top w:val="nil"/>
              <w:left w:val="nil"/>
              <w:bottom w:val="nil"/>
              <w:right w:val="nil"/>
            </w:tcBorders>
            <w:shd w:val="clear" w:color="auto" w:fill="auto"/>
            <w:noWrap/>
            <w:vAlign w:val="bottom"/>
            <w:hideMark/>
          </w:tcPr>
          <w:p w14:paraId="6BC5F658"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Sport and exercise psychology</w:t>
            </w:r>
          </w:p>
        </w:tc>
        <w:tc>
          <w:tcPr>
            <w:tcW w:w="1552" w:type="dxa"/>
            <w:tcBorders>
              <w:top w:val="nil"/>
              <w:left w:val="nil"/>
              <w:bottom w:val="nil"/>
              <w:right w:val="nil"/>
            </w:tcBorders>
            <w:shd w:val="clear" w:color="auto" w:fill="auto"/>
            <w:noWrap/>
            <w:vAlign w:val="bottom"/>
            <w:hideMark/>
          </w:tcPr>
          <w:p w14:paraId="2488784B"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2009-2013</w:t>
            </w:r>
          </w:p>
        </w:tc>
        <w:tc>
          <w:tcPr>
            <w:tcW w:w="1701" w:type="dxa"/>
            <w:tcBorders>
              <w:top w:val="nil"/>
              <w:left w:val="nil"/>
              <w:bottom w:val="nil"/>
              <w:right w:val="nil"/>
            </w:tcBorders>
            <w:shd w:val="clear" w:color="auto" w:fill="auto"/>
            <w:noWrap/>
            <w:vAlign w:val="bottom"/>
            <w:hideMark/>
          </w:tcPr>
          <w:p w14:paraId="227BA57F"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45</w:t>
            </w:r>
          </w:p>
        </w:tc>
      </w:tr>
      <w:tr w:rsidR="003B5E36" w:rsidRPr="003B5E36" w14:paraId="7F833DD3" w14:textId="77777777" w:rsidTr="0077752C">
        <w:trPr>
          <w:trHeight w:val="290"/>
        </w:trPr>
        <w:tc>
          <w:tcPr>
            <w:tcW w:w="3094" w:type="dxa"/>
            <w:tcBorders>
              <w:top w:val="nil"/>
              <w:left w:val="nil"/>
              <w:bottom w:val="nil"/>
              <w:right w:val="nil"/>
            </w:tcBorders>
            <w:shd w:val="clear" w:color="auto" w:fill="auto"/>
            <w:noWrap/>
            <w:vAlign w:val="bottom"/>
            <w:hideMark/>
          </w:tcPr>
          <w:p w14:paraId="25695125" w14:textId="77777777" w:rsidR="003B5E36" w:rsidRPr="003B5E36" w:rsidRDefault="003B5E36" w:rsidP="003B5E36">
            <w:pPr>
              <w:rPr>
                <w:rFonts w:ascii="Calibri" w:eastAsia="Times New Roman" w:hAnsi="Calibri" w:cs="Calibri"/>
                <w:color w:val="000000"/>
                <w:sz w:val="22"/>
                <w:szCs w:val="22"/>
                <w:lang w:val="en-AU" w:eastAsia="en-AU"/>
              </w:rPr>
            </w:pPr>
            <w:proofErr w:type="spellStart"/>
            <w:r w:rsidRPr="003B5E36">
              <w:rPr>
                <w:rFonts w:ascii="Calibri" w:eastAsia="Times New Roman" w:hAnsi="Calibri" w:cs="Calibri"/>
                <w:color w:val="000000"/>
                <w:sz w:val="22"/>
                <w:szCs w:val="22"/>
                <w:lang w:val="en-AU" w:eastAsia="en-AU"/>
              </w:rPr>
              <w:t>Szucs</w:t>
            </w:r>
            <w:proofErr w:type="spellEnd"/>
            <w:r w:rsidRPr="003B5E36">
              <w:rPr>
                <w:rFonts w:ascii="Calibri" w:eastAsia="Times New Roman" w:hAnsi="Calibri" w:cs="Calibri"/>
                <w:color w:val="000000"/>
                <w:sz w:val="22"/>
                <w:szCs w:val="22"/>
                <w:lang w:val="en-AU" w:eastAsia="en-AU"/>
              </w:rPr>
              <w:t xml:space="preserve"> &amp; Ioannidis (2017)</w:t>
            </w:r>
          </w:p>
        </w:tc>
        <w:tc>
          <w:tcPr>
            <w:tcW w:w="2725" w:type="dxa"/>
            <w:tcBorders>
              <w:top w:val="nil"/>
              <w:left w:val="nil"/>
              <w:bottom w:val="nil"/>
              <w:right w:val="nil"/>
            </w:tcBorders>
            <w:shd w:val="clear" w:color="auto" w:fill="auto"/>
            <w:noWrap/>
            <w:vAlign w:val="bottom"/>
            <w:hideMark/>
          </w:tcPr>
          <w:p w14:paraId="545ABD26" w14:textId="77777777" w:rsidR="003B5E36" w:rsidRPr="003B5E36" w:rsidRDefault="003B5E36" w:rsidP="003B5E36">
            <w:pP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General Psychology</w:t>
            </w:r>
          </w:p>
        </w:tc>
        <w:tc>
          <w:tcPr>
            <w:tcW w:w="1552" w:type="dxa"/>
            <w:tcBorders>
              <w:top w:val="nil"/>
              <w:left w:val="nil"/>
              <w:bottom w:val="nil"/>
              <w:right w:val="nil"/>
            </w:tcBorders>
            <w:shd w:val="clear" w:color="auto" w:fill="auto"/>
            <w:noWrap/>
            <w:vAlign w:val="bottom"/>
            <w:hideMark/>
          </w:tcPr>
          <w:p w14:paraId="38174A4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2011-2014</w:t>
            </w:r>
          </w:p>
        </w:tc>
        <w:tc>
          <w:tcPr>
            <w:tcW w:w="1701" w:type="dxa"/>
            <w:tcBorders>
              <w:top w:val="nil"/>
              <w:left w:val="nil"/>
              <w:bottom w:val="nil"/>
              <w:right w:val="nil"/>
            </w:tcBorders>
            <w:shd w:val="clear" w:color="auto" w:fill="auto"/>
            <w:noWrap/>
            <w:vAlign w:val="bottom"/>
            <w:hideMark/>
          </w:tcPr>
          <w:p w14:paraId="708A2A3C" w14:textId="77777777" w:rsidR="003B5E36" w:rsidRPr="003B5E36" w:rsidRDefault="003B5E36" w:rsidP="003B5E36">
            <w:pPr>
              <w:jc w:val="center"/>
              <w:rPr>
                <w:rFonts w:ascii="Calibri" w:eastAsia="Times New Roman" w:hAnsi="Calibri" w:cs="Calibri"/>
                <w:color w:val="000000"/>
                <w:sz w:val="22"/>
                <w:szCs w:val="22"/>
                <w:lang w:val="en-AU" w:eastAsia="en-AU"/>
              </w:rPr>
            </w:pPr>
            <w:r w:rsidRPr="003B5E36">
              <w:rPr>
                <w:rFonts w:ascii="Calibri" w:eastAsia="Times New Roman" w:hAnsi="Calibri" w:cs="Calibri"/>
                <w:color w:val="000000"/>
                <w:sz w:val="22"/>
                <w:szCs w:val="22"/>
                <w:lang w:val="en-AU" w:eastAsia="en-AU"/>
              </w:rPr>
              <w:t>3801</w:t>
            </w:r>
          </w:p>
        </w:tc>
      </w:tr>
    </w:tbl>
    <w:p w14:paraId="4C586BE3" w14:textId="75E378A5" w:rsidR="003B5E36" w:rsidRPr="008C6D84" w:rsidRDefault="003B5E36" w:rsidP="0051040E">
      <w:pPr>
        <w:rPr>
          <w:rFonts w:cstheme="minorHAnsi"/>
          <w:b/>
        </w:rPr>
      </w:pPr>
    </w:p>
    <w:sectPr w:rsidR="003B5E36" w:rsidRPr="008C6D84" w:rsidSect="0063503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865A8" w14:textId="77777777" w:rsidR="00D64FB7" w:rsidRDefault="00D64FB7" w:rsidP="0039231C">
      <w:r>
        <w:separator/>
      </w:r>
    </w:p>
  </w:endnote>
  <w:endnote w:type="continuationSeparator" w:id="0">
    <w:p w14:paraId="0C354EF7" w14:textId="77777777" w:rsidR="00D64FB7" w:rsidRDefault="00D64FB7" w:rsidP="0039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altName w:val="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b83ee1dd.B">
    <w:altName w:val="Cambria"/>
    <w:panose1 w:val="00000000000000000000"/>
    <w:charset w:val="00"/>
    <w:family w:val="roman"/>
    <w:notTrueType/>
    <w:pitch w:val="default"/>
  </w:font>
  <w:font w:name="AdvOT863180fb">
    <w:altName w:val="Cambria"/>
    <w:panose1 w:val="00000000000000000000"/>
    <w:charset w:val="00"/>
    <w:family w:val="roman"/>
    <w:notTrueType/>
    <w:pitch w:val="default"/>
  </w:font>
  <w:font w:name="AdvOT863180fb+20">
    <w:altName w:val="Cambria"/>
    <w:panose1 w:val="00000000000000000000"/>
    <w:charset w:val="00"/>
    <w:family w:val="roman"/>
    <w:notTrueType/>
    <w:pitch w:val="default"/>
  </w:font>
  <w:font w:name="AdvOTb92eb7df.I">
    <w:altName w:val="Cambria"/>
    <w:panose1 w:val="00000000000000000000"/>
    <w:charset w:val="00"/>
    <w:family w:val="roman"/>
    <w:notTrueType/>
    <w:pitch w:val="default"/>
  </w:font>
  <w:font w:name="AdvP4C4E59">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CF087" w14:textId="77777777" w:rsidR="00D64FB7" w:rsidRDefault="00D64FB7" w:rsidP="0039231C">
      <w:r>
        <w:separator/>
      </w:r>
    </w:p>
  </w:footnote>
  <w:footnote w:type="continuationSeparator" w:id="0">
    <w:p w14:paraId="46BD7886" w14:textId="77777777" w:rsidR="00D64FB7" w:rsidRDefault="00D64FB7" w:rsidP="003923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11716"/>
    <w:multiLevelType w:val="hybridMultilevel"/>
    <w:tmpl w:val="9C7CC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B61987"/>
    <w:multiLevelType w:val="hybridMultilevel"/>
    <w:tmpl w:val="02CA4E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015139"/>
    <w:multiLevelType w:val="hybridMultilevel"/>
    <w:tmpl w:val="344EFB5E"/>
    <w:lvl w:ilvl="0" w:tplc="A77CD62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961D3"/>
    <w:multiLevelType w:val="multilevel"/>
    <w:tmpl w:val="5426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0" w:nlCheck="1" w:checkStyle="0"/>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 (no issue number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18&lt;/item&gt;&lt;item&gt;25&lt;/item&gt;&lt;item&gt;38&lt;/item&gt;&lt;item&gt;41&lt;/item&gt;&lt;item&gt;69&lt;/item&gt;&lt;item&gt;76&lt;/item&gt;&lt;item&gt;77&lt;/item&gt;&lt;item&gt;81&lt;/item&gt;&lt;item&gt;157&lt;/item&gt;&lt;item&gt;161&lt;/item&gt;&lt;item&gt;222&lt;/item&gt;&lt;item&gt;314&lt;/item&gt;&lt;item&gt;443&lt;/item&gt;&lt;item&gt;475&lt;/item&gt;&lt;item&gt;482&lt;/item&gt;&lt;item&gt;487&lt;/item&gt;&lt;item&gt;500&lt;/item&gt;&lt;item&gt;546&lt;/item&gt;&lt;item&gt;549&lt;/item&gt;&lt;item&gt;560&lt;/item&gt;&lt;item&gt;562&lt;/item&gt;&lt;item&gt;566&lt;/item&gt;&lt;item&gt;576&lt;/item&gt;&lt;item&gt;581&lt;/item&gt;&lt;item&gt;587&lt;/item&gt;&lt;item&gt;612&lt;/item&gt;&lt;item&gt;631&lt;/item&gt;&lt;item&gt;637&lt;/item&gt;&lt;item&gt;671&lt;/item&gt;&lt;item&gt;672&lt;/item&gt;&lt;item&gt;730&lt;/item&gt;&lt;item&gt;744&lt;/item&gt;&lt;item&gt;762&lt;/item&gt;&lt;item&gt;772&lt;/item&gt;&lt;item&gt;796&lt;/item&gt;&lt;item&gt;819&lt;/item&gt;&lt;item&gt;837&lt;/item&gt;&lt;item&gt;883&lt;/item&gt;&lt;item&gt;915&lt;/item&gt;&lt;item&gt;925&lt;/item&gt;&lt;item&gt;959&lt;/item&gt;&lt;item&gt;961&lt;/item&gt;&lt;item&gt;964&lt;/item&gt;&lt;item&gt;965&lt;/item&gt;&lt;item&gt;999&lt;/item&gt;&lt;item&gt;1000&lt;/item&gt;&lt;/record-ids&gt;&lt;/item&gt;&lt;/Libraries&gt;"/>
  </w:docVars>
  <w:rsids>
    <w:rsidRoot w:val="00634F68"/>
    <w:rsid w:val="000032C6"/>
    <w:rsid w:val="00005BC5"/>
    <w:rsid w:val="00005CC2"/>
    <w:rsid w:val="00007273"/>
    <w:rsid w:val="000079C8"/>
    <w:rsid w:val="00007FB7"/>
    <w:rsid w:val="00011106"/>
    <w:rsid w:val="00011592"/>
    <w:rsid w:val="000117A0"/>
    <w:rsid w:val="00011B6F"/>
    <w:rsid w:val="00012C03"/>
    <w:rsid w:val="0001413E"/>
    <w:rsid w:val="000145E1"/>
    <w:rsid w:val="0001553D"/>
    <w:rsid w:val="00015BD0"/>
    <w:rsid w:val="000161CF"/>
    <w:rsid w:val="0001665E"/>
    <w:rsid w:val="00017586"/>
    <w:rsid w:val="000219A2"/>
    <w:rsid w:val="000227AB"/>
    <w:rsid w:val="00023753"/>
    <w:rsid w:val="00024D5A"/>
    <w:rsid w:val="00025385"/>
    <w:rsid w:val="000276D7"/>
    <w:rsid w:val="00030390"/>
    <w:rsid w:val="00030554"/>
    <w:rsid w:val="00031F35"/>
    <w:rsid w:val="000339E1"/>
    <w:rsid w:val="000340AB"/>
    <w:rsid w:val="000370F7"/>
    <w:rsid w:val="00037EE1"/>
    <w:rsid w:val="00040303"/>
    <w:rsid w:val="00040C15"/>
    <w:rsid w:val="00040C7A"/>
    <w:rsid w:val="00041191"/>
    <w:rsid w:val="0004264B"/>
    <w:rsid w:val="00042A47"/>
    <w:rsid w:val="000447A5"/>
    <w:rsid w:val="0004509E"/>
    <w:rsid w:val="000452E1"/>
    <w:rsid w:val="00045871"/>
    <w:rsid w:val="00046109"/>
    <w:rsid w:val="0004698B"/>
    <w:rsid w:val="00046F15"/>
    <w:rsid w:val="0004700E"/>
    <w:rsid w:val="00051A3D"/>
    <w:rsid w:val="00052525"/>
    <w:rsid w:val="00052C31"/>
    <w:rsid w:val="00053175"/>
    <w:rsid w:val="0005446E"/>
    <w:rsid w:val="000551AC"/>
    <w:rsid w:val="00055C2C"/>
    <w:rsid w:val="000566AF"/>
    <w:rsid w:val="00057886"/>
    <w:rsid w:val="0006197D"/>
    <w:rsid w:val="00061DE1"/>
    <w:rsid w:val="000622C3"/>
    <w:rsid w:val="00063263"/>
    <w:rsid w:val="00063DE3"/>
    <w:rsid w:val="00064131"/>
    <w:rsid w:val="000659C8"/>
    <w:rsid w:val="00065AAE"/>
    <w:rsid w:val="00066CEE"/>
    <w:rsid w:val="00070EBE"/>
    <w:rsid w:val="00071574"/>
    <w:rsid w:val="0007717F"/>
    <w:rsid w:val="00077AD5"/>
    <w:rsid w:val="00080C18"/>
    <w:rsid w:val="00080C30"/>
    <w:rsid w:val="0008123D"/>
    <w:rsid w:val="000823FA"/>
    <w:rsid w:val="0008253E"/>
    <w:rsid w:val="00082D90"/>
    <w:rsid w:val="00083A1D"/>
    <w:rsid w:val="00084024"/>
    <w:rsid w:val="000848A5"/>
    <w:rsid w:val="000868DF"/>
    <w:rsid w:val="00086C43"/>
    <w:rsid w:val="00087DEC"/>
    <w:rsid w:val="00090005"/>
    <w:rsid w:val="000908C1"/>
    <w:rsid w:val="00090AF1"/>
    <w:rsid w:val="00091689"/>
    <w:rsid w:val="00091BF1"/>
    <w:rsid w:val="000920BF"/>
    <w:rsid w:val="000A2C45"/>
    <w:rsid w:val="000A2D33"/>
    <w:rsid w:val="000A2D65"/>
    <w:rsid w:val="000A506B"/>
    <w:rsid w:val="000A7004"/>
    <w:rsid w:val="000A77AE"/>
    <w:rsid w:val="000A7C0E"/>
    <w:rsid w:val="000B0615"/>
    <w:rsid w:val="000B2362"/>
    <w:rsid w:val="000B3931"/>
    <w:rsid w:val="000B547B"/>
    <w:rsid w:val="000B75EF"/>
    <w:rsid w:val="000C23F2"/>
    <w:rsid w:val="000C32E0"/>
    <w:rsid w:val="000C33BC"/>
    <w:rsid w:val="000C4D48"/>
    <w:rsid w:val="000C54CD"/>
    <w:rsid w:val="000C5B35"/>
    <w:rsid w:val="000C601F"/>
    <w:rsid w:val="000D0599"/>
    <w:rsid w:val="000D09F1"/>
    <w:rsid w:val="000D0C7E"/>
    <w:rsid w:val="000D0CC8"/>
    <w:rsid w:val="000D43B2"/>
    <w:rsid w:val="000D71DA"/>
    <w:rsid w:val="000E090B"/>
    <w:rsid w:val="000E181A"/>
    <w:rsid w:val="000E1905"/>
    <w:rsid w:val="000E3C8B"/>
    <w:rsid w:val="000E753F"/>
    <w:rsid w:val="000F0A28"/>
    <w:rsid w:val="000F0A7F"/>
    <w:rsid w:val="000F1F70"/>
    <w:rsid w:val="000F1FE5"/>
    <w:rsid w:val="000F2F04"/>
    <w:rsid w:val="000F2F0D"/>
    <w:rsid w:val="000F3CAC"/>
    <w:rsid w:val="000F435E"/>
    <w:rsid w:val="000F5962"/>
    <w:rsid w:val="000F5BEF"/>
    <w:rsid w:val="000F60BF"/>
    <w:rsid w:val="000F6E87"/>
    <w:rsid w:val="00100D1E"/>
    <w:rsid w:val="00101234"/>
    <w:rsid w:val="0010131B"/>
    <w:rsid w:val="0010197A"/>
    <w:rsid w:val="00101E96"/>
    <w:rsid w:val="001041BB"/>
    <w:rsid w:val="001049C6"/>
    <w:rsid w:val="00110D14"/>
    <w:rsid w:val="001114D1"/>
    <w:rsid w:val="001116F3"/>
    <w:rsid w:val="00112020"/>
    <w:rsid w:val="00112322"/>
    <w:rsid w:val="001124F0"/>
    <w:rsid w:val="00112A40"/>
    <w:rsid w:val="00113504"/>
    <w:rsid w:val="001137BD"/>
    <w:rsid w:val="00113A94"/>
    <w:rsid w:val="0012010D"/>
    <w:rsid w:val="00125C24"/>
    <w:rsid w:val="0012691C"/>
    <w:rsid w:val="00130752"/>
    <w:rsid w:val="00130AFA"/>
    <w:rsid w:val="00131EE1"/>
    <w:rsid w:val="00134BC5"/>
    <w:rsid w:val="0013575E"/>
    <w:rsid w:val="001373DA"/>
    <w:rsid w:val="00137600"/>
    <w:rsid w:val="001376D0"/>
    <w:rsid w:val="00137EB3"/>
    <w:rsid w:val="0014041E"/>
    <w:rsid w:val="001406A0"/>
    <w:rsid w:val="001427F3"/>
    <w:rsid w:val="00142E56"/>
    <w:rsid w:val="00143E13"/>
    <w:rsid w:val="001452EB"/>
    <w:rsid w:val="001462A2"/>
    <w:rsid w:val="00146613"/>
    <w:rsid w:val="00147BB1"/>
    <w:rsid w:val="0015144A"/>
    <w:rsid w:val="00156C51"/>
    <w:rsid w:val="00157567"/>
    <w:rsid w:val="00157F7E"/>
    <w:rsid w:val="001705E5"/>
    <w:rsid w:val="00171563"/>
    <w:rsid w:val="00172B35"/>
    <w:rsid w:val="00173D02"/>
    <w:rsid w:val="00173F9E"/>
    <w:rsid w:val="001742BD"/>
    <w:rsid w:val="001747F8"/>
    <w:rsid w:val="00175176"/>
    <w:rsid w:val="00176581"/>
    <w:rsid w:val="001769FB"/>
    <w:rsid w:val="001807F1"/>
    <w:rsid w:val="00180A31"/>
    <w:rsid w:val="001813B2"/>
    <w:rsid w:val="001828B0"/>
    <w:rsid w:val="00183215"/>
    <w:rsid w:val="00183583"/>
    <w:rsid w:val="00184BAB"/>
    <w:rsid w:val="00185C89"/>
    <w:rsid w:val="00186471"/>
    <w:rsid w:val="001877E1"/>
    <w:rsid w:val="00190080"/>
    <w:rsid w:val="00192C15"/>
    <w:rsid w:val="001941D8"/>
    <w:rsid w:val="00194FE2"/>
    <w:rsid w:val="0019587A"/>
    <w:rsid w:val="00195D1C"/>
    <w:rsid w:val="00195DE9"/>
    <w:rsid w:val="001A0478"/>
    <w:rsid w:val="001A290E"/>
    <w:rsid w:val="001A3E30"/>
    <w:rsid w:val="001A5E35"/>
    <w:rsid w:val="001B04D7"/>
    <w:rsid w:val="001B0CC4"/>
    <w:rsid w:val="001B2060"/>
    <w:rsid w:val="001B3402"/>
    <w:rsid w:val="001B36D3"/>
    <w:rsid w:val="001B516A"/>
    <w:rsid w:val="001B682A"/>
    <w:rsid w:val="001B760D"/>
    <w:rsid w:val="001C1ACB"/>
    <w:rsid w:val="001C3C40"/>
    <w:rsid w:val="001C4134"/>
    <w:rsid w:val="001C4D56"/>
    <w:rsid w:val="001C6CBA"/>
    <w:rsid w:val="001D0422"/>
    <w:rsid w:val="001D10DA"/>
    <w:rsid w:val="001D494B"/>
    <w:rsid w:val="001D5510"/>
    <w:rsid w:val="001D6844"/>
    <w:rsid w:val="001E02B0"/>
    <w:rsid w:val="001E107E"/>
    <w:rsid w:val="001E12FB"/>
    <w:rsid w:val="001E2C9F"/>
    <w:rsid w:val="001E2EDE"/>
    <w:rsid w:val="001E3051"/>
    <w:rsid w:val="001E48AD"/>
    <w:rsid w:val="001E4F7F"/>
    <w:rsid w:val="001E62A6"/>
    <w:rsid w:val="001E76A8"/>
    <w:rsid w:val="001E7C0E"/>
    <w:rsid w:val="001F0697"/>
    <w:rsid w:val="001F1899"/>
    <w:rsid w:val="001F2F72"/>
    <w:rsid w:val="001F68F0"/>
    <w:rsid w:val="001F7394"/>
    <w:rsid w:val="001F7FBA"/>
    <w:rsid w:val="00205ED7"/>
    <w:rsid w:val="00210B26"/>
    <w:rsid w:val="00210C88"/>
    <w:rsid w:val="00211419"/>
    <w:rsid w:val="00211811"/>
    <w:rsid w:val="0021354F"/>
    <w:rsid w:val="0021505C"/>
    <w:rsid w:val="00216438"/>
    <w:rsid w:val="002213D2"/>
    <w:rsid w:val="00223600"/>
    <w:rsid w:val="00224465"/>
    <w:rsid w:val="002258A9"/>
    <w:rsid w:val="002269D1"/>
    <w:rsid w:val="00226E2D"/>
    <w:rsid w:val="002279B6"/>
    <w:rsid w:val="00227CCC"/>
    <w:rsid w:val="0023020C"/>
    <w:rsid w:val="00230844"/>
    <w:rsid w:val="002324C8"/>
    <w:rsid w:val="00233B21"/>
    <w:rsid w:val="002342B1"/>
    <w:rsid w:val="00236C9E"/>
    <w:rsid w:val="00240844"/>
    <w:rsid w:val="00240B15"/>
    <w:rsid w:val="0024118D"/>
    <w:rsid w:val="002444FB"/>
    <w:rsid w:val="00247511"/>
    <w:rsid w:val="00251C68"/>
    <w:rsid w:val="00255DEF"/>
    <w:rsid w:val="002566C0"/>
    <w:rsid w:val="0025675E"/>
    <w:rsid w:val="00256FC9"/>
    <w:rsid w:val="0025709A"/>
    <w:rsid w:val="00257347"/>
    <w:rsid w:val="00257EA2"/>
    <w:rsid w:val="00260BE2"/>
    <w:rsid w:val="00261A17"/>
    <w:rsid w:val="0026277C"/>
    <w:rsid w:val="00262E83"/>
    <w:rsid w:val="00264922"/>
    <w:rsid w:val="00265760"/>
    <w:rsid w:val="002657FD"/>
    <w:rsid w:val="00266207"/>
    <w:rsid w:val="00266DD9"/>
    <w:rsid w:val="00267FDE"/>
    <w:rsid w:val="00270CA0"/>
    <w:rsid w:val="00270D91"/>
    <w:rsid w:val="002730B3"/>
    <w:rsid w:val="0027588C"/>
    <w:rsid w:val="002763AD"/>
    <w:rsid w:val="00280862"/>
    <w:rsid w:val="00281DD9"/>
    <w:rsid w:val="00282924"/>
    <w:rsid w:val="00284C7B"/>
    <w:rsid w:val="00284E17"/>
    <w:rsid w:val="00284ED5"/>
    <w:rsid w:val="002851F8"/>
    <w:rsid w:val="00291015"/>
    <w:rsid w:val="00293D1F"/>
    <w:rsid w:val="00294997"/>
    <w:rsid w:val="002954BA"/>
    <w:rsid w:val="00295BF4"/>
    <w:rsid w:val="0029643C"/>
    <w:rsid w:val="00296B9F"/>
    <w:rsid w:val="00296CA0"/>
    <w:rsid w:val="00297A4A"/>
    <w:rsid w:val="002A1577"/>
    <w:rsid w:val="002A163A"/>
    <w:rsid w:val="002A2B91"/>
    <w:rsid w:val="002A6311"/>
    <w:rsid w:val="002B1027"/>
    <w:rsid w:val="002B17B0"/>
    <w:rsid w:val="002B243A"/>
    <w:rsid w:val="002B36F3"/>
    <w:rsid w:val="002B4EE0"/>
    <w:rsid w:val="002B540D"/>
    <w:rsid w:val="002B577B"/>
    <w:rsid w:val="002B7998"/>
    <w:rsid w:val="002C2AA3"/>
    <w:rsid w:val="002C2F2B"/>
    <w:rsid w:val="002C47EF"/>
    <w:rsid w:val="002C5471"/>
    <w:rsid w:val="002C6C88"/>
    <w:rsid w:val="002D011C"/>
    <w:rsid w:val="002D18E3"/>
    <w:rsid w:val="002D2320"/>
    <w:rsid w:val="002D500E"/>
    <w:rsid w:val="002D5372"/>
    <w:rsid w:val="002D5B1E"/>
    <w:rsid w:val="002E144F"/>
    <w:rsid w:val="002E21FE"/>
    <w:rsid w:val="002E2627"/>
    <w:rsid w:val="002E37B0"/>
    <w:rsid w:val="002E429C"/>
    <w:rsid w:val="002E701F"/>
    <w:rsid w:val="002F0F9F"/>
    <w:rsid w:val="002F73BB"/>
    <w:rsid w:val="002F7F31"/>
    <w:rsid w:val="0030023A"/>
    <w:rsid w:val="0030115F"/>
    <w:rsid w:val="00301958"/>
    <w:rsid w:val="003029B1"/>
    <w:rsid w:val="00303D94"/>
    <w:rsid w:val="00304240"/>
    <w:rsid w:val="00305052"/>
    <w:rsid w:val="00305992"/>
    <w:rsid w:val="0030647D"/>
    <w:rsid w:val="0031072B"/>
    <w:rsid w:val="00311512"/>
    <w:rsid w:val="00311CA3"/>
    <w:rsid w:val="00311F9B"/>
    <w:rsid w:val="0031236D"/>
    <w:rsid w:val="0031239C"/>
    <w:rsid w:val="003127C7"/>
    <w:rsid w:val="0031482D"/>
    <w:rsid w:val="00315406"/>
    <w:rsid w:val="003158C5"/>
    <w:rsid w:val="00315CF0"/>
    <w:rsid w:val="0031733F"/>
    <w:rsid w:val="0031797E"/>
    <w:rsid w:val="00320798"/>
    <w:rsid w:val="003223A3"/>
    <w:rsid w:val="00322C71"/>
    <w:rsid w:val="00323EE7"/>
    <w:rsid w:val="003254D2"/>
    <w:rsid w:val="00326253"/>
    <w:rsid w:val="003265B5"/>
    <w:rsid w:val="003273BE"/>
    <w:rsid w:val="00327A86"/>
    <w:rsid w:val="0033139B"/>
    <w:rsid w:val="0033166A"/>
    <w:rsid w:val="00332B08"/>
    <w:rsid w:val="00333BDE"/>
    <w:rsid w:val="003347BB"/>
    <w:rsid w:val="00340072"/>
    <w:rsid w:val="00340322"/>
    <w:rsid w:val="00341E02"/>
    <w:rsid w:val="003420C1"/>
    <w:rsid w:val="00343DCA"/>
    <w:rsid w:val="0034480D"/>
    <w:rsid w:val="00344EF7"/>
    <w:rsid w:val="003458BB"/>
    <w:rsid w:val="003462F2"/>
    <w:rsid w:val="003466DB"/>
    <w:rsid w:val="0034740C"/>
    <w:rsid w:val="003501B7"/>
    <w:rsid w:val="00350451"/>
    <w:rsid w:val="003504A4"/>
    <w:rsid w:val="00352458"/>
    <w:rsid w:val="00352FAA"/>
    <w:rsid w:val="00354881"/>
    <w:rsid w:val="00355332"/>
    <w:rsid w:val="00357576"/>
    <w:rsid w:val="003609AA"/>
    <w:rsid w:val="00364109"/>
    <w:rsid w:val="00365D4B"/>
    <w:rsid w:val="0037038B"/>
    <w:rsid w:val="00372A0B"/>
    <w:rsid w:val="00373F6E"/>
    <w:rsid w:val="0037463C"/>
    <w:rsid w:val="003747E7"/>
    <w:rsid w:val="00374CEE"/>
    <w:rsid w:val="00375FD8"/>
    <w:rsid w:val="00382B4E"/>
    <w:rsid w:val="00383FCF"/>
    <w:rsid w:val="00384B60"/>
    <w:rsid w:val="003868A8"/>
    <w:rsid w:val="0039231C"/>
    <w:rsid w:val="00394E0A"/>
    <w:rsid w:val="00395F33"/>
    <w:rsid w:val="00397A5E"/>
    <w:rsid w:val="003A1045"/>
    <w:rsid w:val="003A14C1"/>
    <w:rsid w:val="003A1B7E"/>
    <w:rsid w:val="003A3FFB"/>
    <w:rsid w:val="003A5449"/>
    <w:rsid w:val="003A5DED"/>
    <w:rsid w:val="003A6CFB"/>
    <w:rsid w:val="003A7FA2"/>
    <w:rsid w:val="003B0385"/>
    <w:rsid w:val="003B0E73"/>
    <w:rsid w:val="003B1953"/>
    <w:rsid w:val="003B478E"/>
    <w:rsid w:val="003B5313"/>
    <w:rsid w:val="003B5E36"/>
    <w:rsid w:val="003B6FBA"/>
    <w:rsid w:val="003C20BE"/>
    <w:rsid w:val="003C3406"/>
    <w:rsid w:val="003C4903"/>
    <w:rsid w:val="003C57AE"/>
    <w:rsid w:val="003C5FD5"/>
    <w:rsid w:val="003C628A"/>
    <w:rsid w:val="003C78F5"/>
    <w:rsid w:val="003D22F3"/>
    <w:rsid w:val="003D5AC1"/>
    <w:rsid w:val="003D68F7"/>
    <w:rsid w:val="003D6A2D"/>
    <w:rsid w:val="003D6B3C"/>
    <w:rsid w:val="003E133D"/>
    <w:rsid w:val="003E294D"/>
    <w:rsid w:val="003E2C6C"/>
    <w:rsid w:val="003E32B9"/>
    <w:rsid w:val="003E36DB"/>
    <w:rsid w:val="003E52E3"/>
    <w:rsid w:val="003E5976"/>
    <w:rsid w:val="003E68CF"/>
    <w:rsid w:val="003E7850"/>
    <w:rsid w:val="003E78BA"/>
    <w:rsid w:val="003E7B94"/>
    <w:rsid w:val="003F011D"/>
    <w:rsid w:val="003F071C"/>
    <w:rsid w:val="003F386A"/>
    <w:rsid w:val="003F3CAA"/>
    <w:rsid w:val="003F5E1C"/>
    <w:rsid w:val="003F6573"/>
    <w:rsid w:val="003F6A9C"/>
    <w:rsid w:val="003F75AE"/>
    <w:rsid w:val="004001DF"/>
    <w:rsid w:val="004005BA"/>
    <w:rsid w:val="00400DC7"/>
    <w:rsid w:val="0040115C"/>
    <w:rsid w:val="00401DE9"/>
    <w:rsid w:val="00402065"/>
    <w:rsid w:val="0040679E"/>
    <w:rsid w:val="00406D13"/>
    <w:rsid w:val="0041169B"/>
    <w:rsid w:val="00411B57"/>
    <w:rsid w:val="00411C55"/>
    <w:rsid w:val="0041285D"/>
    <w:rsid w:val="0041427C"/>
    <w:rsid w:val="00414997"/>
    <w:rsid w:val="00415BD5"/>
    <w:rsid w:val="004169AE"/>
    <w:rsid w:val="00416D5C"/>
    <w:rsid w:val="00417A9D"/>
    <w:rsid w:val="00421307"/>
    <w:rsid w:val="004218F4"/>
    <w:rsid w:val="00421F31"/>
    <w:rsid w:val="00422A79"/>
    <w:rsid w:val="00422AB9"/>
    <w:rsid w:val="00424BB1"/>
    <w:rsid w:val="00426967"/>
    <w:rsid w:val="0043112C"/>
    <w:rsid w:val="00432D7F"/>
    <w:rsid w:val="00433077"/>
    <w:rsid w:val="00433448"/>
    <w:rsid w:val="00435288"/>
    <w:rsid w:val="00435379"/>
    <w:rsid w:val="00436284"/>
    <w:rsid w:val="0043679F"/>
    <w:rsid w:val="00437AD8"/>
    <w:rsid w:val="0044043D"/>
    <w:rsid w:val="004422F7"/>
    <w:rsid w:val="00443666"/>
    <w:rsid w:val="00443A23"/>
    <w:rsid w:val="00444E4D"/>
    <w:rsid w:val="00445DCB"/>
    <w:rsid w:val="00446ECC"/>
    <w:rsid w:val="0044783F"/>
    <w:rsid w:val="00450559"/>
    <w:rsid w:val="00452EAA"/>
    <w:rsid w:val="004535D0"/>
    <w:rsid w:val="00453A69"/>
    <w:rsid w:val="00454BA7"/>
    <w:rsid w:val="00454FEB"/>
    <w:rsid w:val="0045647E"/>
    <w:rsid w:val="00456F03"/>
    <w:rsid w:val="00457DA0"/>
    <w:rsid w:val="00460636"/>
    <w:rsid w:val="00460955"/>
    <w:rsid w:val="00461343"/>
    <w:rsid w:val="00461CD5"/>
    <w:rsid w:val="00462188"/>
    <w:rsid w:val="00462AEB"/>
    <w:rsid w:val="0046307D"/>
    <w:rsid w:val="0046393B"/>
    <w:rsid w:val="00464930"/>
    <w:rsid w:val="00464C91"/>
    <w:rsid w:val="00465222"/>
    <w:rsid w:val="00470712"/>
    <w:rsid w:val="00471BD6"/>
    <w:rsid w:val="00471E3C"/>
    <w:rsid w:val="00472C8F"/>
    <w:rsid w:val="00476465"/>
    <w:rsid w:val="0048195E"/>
    <w:rsid w:val="00481C88"/>
    <w:rsid w:val="004823E8"/>
    <w:rsid w:val="00482496"/>
    <w:rsid w:val="004829F1"/>
    <w:rsid w:val="004835FE"/>
    <w:rsid w:val="00485227"/>
    <w:rsid w:val="004868AD"/>
    <w:rsid w:val="00487D46"/>
    <w:rsid w:val="004902C2"/>
    <w:rsid w:val="00490386"/>
    <w:rsid w:val="00490A94"/>
    <w:rsid w:val="00492D57"/>
    <w:rsid w:val="00494373"/>
    <w:rsid w:val="00494D24"/>
    <w:rsid w:val="004964CC"/>
    <w:rsid w:val="004A00B6"/>
    <w:rsid w:val="004A1C53"/>
    <w:rsid w:val="004A5745"/>
    <w:rsid w:val="004A6650"/>
    <w:rsid w:val="004B06E4"/>
    <w:rsid w:val="004B381F"/>
    <w:rsid w:val="004C163D"/>
    <w:rsid w:val="004C17FD"/>
    <w:rsid w:val="004C1B87"/>
    <w:rsid w:val="004C2D23"/>
    <w:rsid w:val="004C47EA"/>
    <w:rsid w:val="004C5606"/>
    <w:rsid w:val="004C6F87"/>
    <w:rsid w:val="004D0511"/>
    <w:rsid w:val="004D0B32"/>
    <w:rsid w:val="004D0FB7"/>
    <w:rsid w:val="004D19B2"/>
    <w:rsid w:val="004D22CC"/>
    <w:rsid w:val="004D4DCE"/>
    <w:rsid w:val="004D624F"/>
    <w:rsid w:val="004D740A"/>
    <w:rsid w:val="004E16E2"/>
    <w:rsid w:val="004E21CE"/>
    <w:rsid w:val="004E359B"/>
    <w:rsid w:val="004E50DA"/>
    <w:rsid w:val="004E56F9"/>
    <w:rsid w:val="004E5C8A"/>
    <w:rsid w:val="004E5D93"/>
    <w:rsid w:val="004F009F"/>
    <w:rsid w:val="004F0917"/>
    <w:rsid w:val="004F2766"/>
    <w:rsid w:val="004F2FD2"/>
    <w:rsid w:val="004F348E"/>
    <w:rsid w:val="004F3A37"/>
    <w:rsid w:val="004F479B"/>
    <w:rsid w:val="004F70C4"/>
    <w:rsid w:val="0050225C"/>
    <w:rsid w:val="005047E5"/>
    <w:rsid w:val="00505444"/>
    <w:rsid w:val="005073DE"/>
    <w:rsid w:val="00507F97"/>
    <w:rsid w:val="0051040E"/>
    <w:rsid w:val="0051109B"/>
    <w:rsid w:val="0051199A"/>
    <w:rsid w:val="005120F6"/>
    <w:rsid w:val="00512871"/>
    <w:rsid w:val="00514AAA"/>
    <w:rsid w:val="00516DBC"/>
    <w:rsid w:val="0051703E"/>
    <w:rsid w:val="0051745F"/>
    <w:rsid w:val="00520CC1"/>
    <w:rsid w:val="005215BF"/>
    <w:rsid w:val="005221EA"/>
    <w:rsid w:val="00524538"/>
    <w:rsid w:val="00526A43"/>
    <w:rsid w:val="005339B9"/>
    <w:rsid w:val="00533E85"/>
    <w:rsid w:val="00534D6F"/>
    <w:rsid w:val="00534DF9"/>
    <w:rsid w:val="00534E77"/>
    <w:rsid w:val="00540B19"/>
    <w:rsid w:val="005422AB"/>
    <w:rsid w:val="005424EA"/>
    <w:rsid w:val="00542B81"/>
    <w:rsid w:val="005434CF"/>
    <w:rsid w:val="0054360E"/>
    <w:rsid w:val="0054531D"/>
    <w:rsid w:val="00545AAD"/>
    <w:rsid w:val="005473CA"/>
    <w:rsid w:val="00551A45"/>
    <w:rsid w:val="00552479"/>
    <w:rsid w:val="00553522"/>
    <w:rsid w:val="00564C02"/>
    <w:rsid w:val="005655A9"/>
    <w:rsid w:val="005666BB"/>
    <w:rsid w:val="0057224B"/>
    <w:rsid w:val="00573602"/>
    <w:rsid w:val="00574697"/>
    <w:rsid w:val="00576816"/>
    <w:rsid w:val="00582199"/>
    <w:rsid w:val="0058251C"/>
    <w:rsid w:val="00582A6A"/>
    <w:rsid w:val="00583E77"/>
    <w:rsid w:val="00584FC2"/>
    <w:rsid w:val="005856F1"/>
    <w:rsid w:val="0058693F"/>
    <w:rsid w:val="005900B4"/>
    <w:rsid w:val="00590168"/>
    <w:rsid w:val="00592122"/>
    <w:rsid w:val="005925AB"/>
    <w:rsid w:val="00593B7F"/>
    <w:rsid w:val="00593E32"/>
    <w:rsid w:val="00593FEB"/>
    <w:rsid w:val="00594DDA"/>
    <w:rsid w:val="0059582A"/>
    <w:rsid w:val="00595E3D"/>
    <w:rsid w:val="005963EC"/>
    <w:rsid w:val="005A01BE"/>
    <w:rsid w:val="005A07A8"/>
    <w:rsid w:val="005A1A0C"/>
    <w:rsid w:val="005A1F5B"/>
    <w:rsid w:val="005A20B6"/>
    <w:rsid w:val="005A22A0"/>
    <w:rsid w:val="005A2C2E"/>
    <w:rsid w:val="005A31B2"/>
    <w:rsid w:val="005A3AD8"/>
    <w:rsid w:val="005A4E99"/>
    <w:rsid w:val="005A51C8"/>
    <w:rsid w:val="005A5819"/>
    <w:rsid w:val="005A5B53"/>
    <w:rsid w:val="005A5BF9"/>
    <w:rsid w:val="005A5BFE"/>
    <w:rsid w:val="005A67CD"/>
    <w:rsid w:val="005A6A28"/>
    <w:rsid w:val="005B38DC"/>
    <w:rsid w:val="005B3D23"/>
    <w:rsid w:val="005B42F5"/>
    <w:rsid w:val="005B507D"/>
    <w:rsid w:val="005B51CD"/>
    <w:rsid w:val="005B6BFA"/>
    <w:rsid w:val="005B7E99"/>
    <w:rsid w:val="005C2667"/>
    <w:rsid w:val="005C2C0B"/>
    <w:rsid w:val="005C530B"/>
    <w:rsid w:val="005C5A84"/>
    <w:rsid w:val="005C5D54"/>
    <w:rsid w:val="005C6587"/>
    <w:rsid w:val="005D0572"/>
    <w:rsid w:val="005D20C0"/>
    <w:rsid w:val="005D22EE"/>
    <w:rsid w:val="005D3577"/>
    <w:rsid w:val="005D3C99"/>
    <w:rsid w:val="005D54F0"/>
    <w:rsid w:val="005D5FF6"/>
    <w:rsid w:val="005D6140"/>
    <w:rsid w:val="005D6A8A"/>
    <w:rsid w:val="005D7C41"/>
    <w:rsid w:val="005E0625"/>
    <w:rsid w:val="005E0B08"/>
    <w:rsid w:val="005E10E6"/>
    <w:rsid w:val="005E1A47"/>
    <w:rsid w:val="005E2F74"/>
    <w:rsid w:val="005E2FBF"/>
    <w:rsid w:val="005E3C5E"/>
    <w:rsid w:val="005E4688"/>
    <w:rsid w:val="005E49A8"/>
    <w:rsid w:val="005E5AFD"/>
    <w:rsid w:val="005E5C54"/>
    <w:rsid w:val="005E6214"/>
    <w:rsid w:val="005F0816"/>
    <w:rsid w:val="005F1634"/>
    <w:rsid w:val="005F2120"/>
    <w:rsid w:val="005F2522"/>
    <w:rsid w:val="005F5577"/>
    <w:rsid w:val="005F6BD9"/>
    <w:rsid w:val="005F6C51"/>
    <w:rsid w:val="00603696"/>
    <w:rsid w:val="00603D11"/>
    <w:rsid w:val="006053DF"/>
    <w:rsid w:val="0060622C"/>
    <w:rsid w:val="006068D3"/>
    <w:rsid w:val="00607A07"/>
    <w:rsid w:val="0061619D"/>
    <w:rsid w:val="00617CCB"/>
    <w:rsid w:val="00620512"/>
    <w:rsid w:val="0062547D"/>
    <w:rsid w:val="00627BED"/>
    <w:rsid w:val="00627DDD"/>
    <w:rsid w:val="00630777"/>
    <w:rsid w:val="00631031"/>
    <w:rsid w:val="0063122F"/>
    <w:rsid w:val="00632D11"/>
    <w:rsid w:val="006341FF"/>
    <w:rsid w:val="00634ABD"/>
    <w:rsid w:val="00634F68"/>
    <w:rsid w:val="00634FC5"/>
    <w:rsid w:val="0063503E"/>
    <w:rsid w:val="00635636"/>
    <w:rsid w:val="0063669A"/>
    <w:rsid w:val="0064404B"/>
    <w:rsid w:val="00644CDC"/>
    <w:rsid w:val="006470F1"/>
    <w:rsid w:val="00647812"/>
    <w:rsid w:val="00647844"/>
    <w:rsid w:val="00652F4A"/>
    <w:rsid w:val="00653875"/>
    <w:rsid w:val="00653FC7"/>
    <w:rsid w:val="00655A3C"/>
    <w:rsid w:val="00655F58"/>
    <w:rsid w:val="00661BF7"/>
    <w:rsid w:val="0066233F"/>
    <w:rsid w:val="00662729"/>
    <w:rsid w:val="00662E06"/>
    <w:rsid w:val="00663F7C"/>
    <w:rsid w:val="00670B11"/>
    <w:rsid w:val="00671E42"/>
    <w:rsid w:val="00677CAC"/>
    <w:rsid w:val="00677FB7"/>
    <w:rsid w:val="00680202"/>
    <w:rsid w:val="0068121A"/>
    <w:rsid w:val="00681B00"/>
    <w:rsid w:val="00682611"/>
    <w:rsid w:val="00682F25"/>
    <w:rsid w:val="00682F9C"/>
    <w:rsid w:val="006845B7"/>
    <w:rsid w:val="00685FD7"/>
    <w:rsid w:val="00686B5C"/>
    <w:rsid w:val="00690287"/>
    <w:rsid w:val="0069087B"/>
    <w:rsid w:val="006918A5"/>
    <w:rsid w:val="0069190D"/>
    <w:rsid w:val="0069301A"/>
    <w:rsid w:val="006951E1"/>
    <w:rsid w:val="0069740B"/>
    <w:rsid w:val="00697E56"/>
    <w:rsid w:val="006A0C83"/>
    <w:rsid w:val="006A36DB"/>
    <w:rsid w:val="006A427E"/>
    <w:rsid w:val="006A4302"/>
    <w:rsid w:val="006A556A"/>
    <w:rsid w:val="006A596A"/>
    <w:rsid w:val="006A7DBA"/>
    <w:rsid w:val="006B012C"/>
    <w:rsid w:val="006B0609"/>
    <w:rsid w:val="006B1DBA"/>
    <w:rsid w:val="006B327A"/>
    <w:rsid w:val="006B33DC"/>
    <w:rsid w:val="006B53F6"/>
    <w:rsid w:val="006B562C"/>
    <w:rsid w:val="006B564D"/>
    <w:rsid w:val="006B57B3"/>
    <w:rsid w:val="006B5EA8"/>
    <w:rsid w:val="006B7910"/>
    <w:rsid w:val="006C007B"/>
    <w:rsid w:val="006C13B5"/>
    <w:rsid w:val="006C175F"/>
    <w:rsid w:val="006C2FC3"/>
    <w:rsid w:val="006C5797"/>
    <w:rsid w:val="006C5A8B"/>
    <w:rsid w:val="006C73F5"/>
    <w:rsid w:val="006C7F52"/>
    <w:rsid w:val="006D34CF"/>
    <w:rsid w:val="006D45DE"/>
    <w:rsid w:val="006D4766"/>
    <w:rsid w:val="006D62E6"/>
    <w:rsid w:val="006E04AC"/>
    <w:rsid w:val="006E6781"/>
    <w:rsid w:val="006E795A"/>
    <w:rsid w:val="006F12B7"/>
    <w:rsid w:val="006F2574"/>
    <w:rsid w:val="006F45EF"/>
    <w:rsid w:val="006F5161"/>
    <w:rsid w:val="0070011A"/>
    <w:rsid w:val="00703425"/>
    <w:rsid w:val="0070425B"/>
    <w:rsid w:val="00704263"/>
    <w:rsid w:val="00704924"/>
    <w:rsid w:val="00706015"/>
    <w:rsid w:val="0070737C"/>
    <w:rsid w:val="00707B2C"/>
    <w:rsid w:val="0071076E"/>
    <w:rsid w:val="007109CB"/>
    <w:rsid w:val="00715182"/>
    <w:rsid w:val="0071575D"/>
    <w:rsid w:val="00715B79"/>
    <w:rsid w:val="0071644E"/>
    <w:rsid w:val="0071777E"/>
    <w:rsid w:val="0072090B"/>
    <w:rsid w:val="00721674"/>
    <w:rsid w:val="0072223E"/>
    <w:rsid w:val="0072249D"/>
    <w:rsid w:val="00722900"/>
    <w:rsid w:val="0072472B"/>
    <w:rsid w:val="00726399"/>
    <w:rsid w:val="00727E88"/>
    <w:rsid w:val="00730555"/>
    <w:rsid w:val="00731611"/>
    <w:rsid w:val="007322A0"/>
    <w:rsid w:val="007331E7"/>
    <w:rsid w:val="00734536"/>
    <w:rsid w:val="0073493A"/>
    <w:rsid w:val="0073504E"/>
    <w:rsid w:val="007433A2"/>
    <w:rsid w:val="007437EC"/>
    <w:rsid w:val="00744BFB"/>
    <w:rsid w:val="0074518E"/>
    <w:rsid w:val="007453DC"/>
    <w:rsid w:val="007457B7"/>
    <w:rsid w:val="00746A5E"/>
    <w:rsid w:val="00747B21"/>
    <w:rsid w:val="00750330"/>
    <w:rsid w:val="00750586"/>
    <w:rsid w:val="0075137F"/>
    <w:rsid w:val="00751FA8"/>
    <w:rsid w:val="00752C26"/>
    <w:rsid w:val="00752F76"/>
    <w:rsid w:val="00753280"/>
    <w:rsid w:val="00755CAA"/>
    <w:rsid w:val="00756678"/>
    <w:rsid w:val="00761BD4"/>
    <w:rsid w:val="0076240D"/>
    <w:rsid w:val="0076241B"/>
    <w:rsid w:val="007625F8"/>
    <w:rsid w:val="00762CF1"/>
    <w:rsid w:val="007633DF"/>
    <w:rsid w:val="00765036"/>
    <w:rsid w:val="007662B4"/>
    <w:rsid w:val="00766A3A"/>
    <w:rsid w:val="00766DBA"/>
    <w:rsid w:val="0077102B"/>
    <w:rsid w:val="00771EE7"/>
    <w:rsid w:val="00775CAF"/>
    <w:rsid w:val="007764BC"/>
    <w:rsid w:val="0077752C"/>
    <w:rsid w:val="007776C5"/>
    <w:rsid w:val="00780916"/>
    <w:rsid w:val="00780F79"/>
    <w:rsid w:val="00781CEC"/>
    <w:rsid w:val="00783C80"/>
    <w:rsid w:val="0078579A"/>
    <w:rsid w:val="00786A80"/>
    <w:rsid w:val="00787C7D"/>
    <w:rsid w:val="00793CB2"/>
    <w:rsid w:val="00794AB8"/>
    <w:rsid w:val="00794D39"/>
    <w:rsid w:val="00796FAE"/>
    <w:rsid w:val="007A0594"/>
    <w:rsid w:val="007A0A0C"/>
    <w:rsid w:val="007A0FBC"/>
    <w:rsid w:val="007A25F4"/>
    <w:rsid w:val="007A2C3C"/>
    <w:rsid w:val="007A3B76"/>
    <w:rsid w:val="007A4B75"/>
    <w:rsid w:val="007A5D0F"/>
    <w:rsid w:val="007B1470"/>
    <w:rsid w:val="007B2E0B"/>
    <w:rsid w:val="007B320D"/>
    <w:rsid w:val="007B3A75"/>
    <w:rsid w:val="007B3DE0"/>
    <w:rsid w:val="007B4346"/>
    <w:rsid w:val="007B692A"/>
    <w:rsid w:val="007B7271"/>
    <w:rsid w:val="007B7E9D"/>
    <w:rsid w:val="007C0A5E"/>
    <w:rsid w:val="007C1960"/>
    <w:rsid w:val="007C3A5E"/>
    <w:rsid w:val="007C3CD3"/>
    <w:rsid w:val="007C45D6"/>
    <w:rsid w:val="007D5ADC"/>
    <w:rsid w:val="007D5C5F"/>
    <w:rsid w:val="007D610D"/>
    <w:rsid w:val="007D6CB3"/>
    <w:rsid w:val="007D7D6C"/>
    <w:rsid w:val="007D7FCC"/>
    <w:rsid w:val="007E1F70"/>
    <w:rsid w:val="007E2A90"/>
    <w:rsid w:val="007E6442"/>
    <w:rsid w:val="007E7654"/>
    <w:rsid w:val="007E7FE7"/>
    <w:rsid w:val="007F0C14"/>
    <w:rsid w:val="007F0FA7"/>
    <w:rsid w:val="007F1699"/>
    <w:rsid w:val="007F2B9E"/>
    <w:rsid w:val="007F4137"/>
    <w:rsid w:val="007F6565"/>
    <w:rsid w:val="007F69DB"/>
    <w:rsid w:val="007F76D9"/>
    <w:rsid w:val="0080146F"/>
    <w:rsid w:val="00801946"/>
    <w:rsid w:val="0080364D"/>
    <w:rsid w:val="008073BD"/>
    <w:rsid w:val="0081091D"/>
    <w:rsid w:val="00810B5B"/>
    <w:rsid w:val="00811755"/>
    <w:rsid w:val="0081361D"/>
    <w:rsid w:val="00813BA1"/>
    <w:rsid w:val="0081427B"/>
    <w:rsid w:val="008150D9"/>
    <w:rsid w:val="0081523C"/>
    <w:rsid w:val="00815D1C"/>
    <w:rsid w:val="00815E60"/>
    <w:rsid w:val="00817001"/>
    <w:rsid w:val="0082047B"/>
    <w:rsid w:val="00820D2E"/>
    <w:rsid w:val="00821B70"/>
    <w:rsid w:val="008227F5"/>
    <w:rsid w:val="008239BC"/>
    <w:rsid w:val="00823E6C"/>
    <w:rsid w:val="00824F38"/>
    <w:rsid w:val="008263C8"/>
    <w:rsid w:val="00831B33"/>
    <w:rsid w:val="0083365C"/>
    <w:rsid w:val="00833669"/>
    <w:rsid w:val="00835301"/>
    <w:rsid w:val="008367DA"/>
    <w:rsid w:val="008370EB"/>
    <w:rsid w:val="00837758"/>
    <w:rsid w:val="008377D1"/>
    <w:rsid w:val="00841644"/>
    <w:rsid w:val="00845683"/>
    <w:rsid w:val="00845790"/>
    <w:rsid w:val="00847A28"/>
    <w:rsid w:val="00851A22"/>
    <w:rsid w:val="00852307"/>
    <w:rsid w:val="008600BB"/>
    <w:rsid w:val="00860E16"/>
    <w:rsid w:val="00862C03"/>
    <w:rsid w:val="00863B31"/>
    <w:rsid w:val="00864A93"/>
    <w:rsid w:val="0086615A"/>
    <w:rsid w:val="00866FBE"/>
    <w:rsid w:val="008672DA"/>
    <w:rsid w:val="00867A76"/>
    <w:rsid w:val="00870395"/>
    <w:rsid w:val="008709A9"/>
    <w:rsid w:val="00870C0F"/>
    <w:rsid w:val="00871398"/>
    <w:rsid w:val="008728C2"/>
    <w:rsid w:val="008751D9"/>
    <w:rsid w:val="00875C6B"/>
    <w:rsid w:val="008760A3"/>
    <w:rsid w:val="008760E5"/>
    <w:rsid w:val="00877B54"/>
    <w:rsid w:val="0088088C"/>
    <w:rsid w:val="008813A2"/>
    <w:rsid w:val="008827E8"/>
    <w:rsid w:val="0088384E"/>
    <w:rsid w:val="00883AA3"/>
    <w:rsid w:val="008861DB"/>
    <w:rsid w:val="008870B4"/>
    <w:rsid w:val="008872E1"/>
    <w:rsid w:val="00892342"/>
    <w:rsid w:val="0089322F"/>
    <w:rsid w:val="00893D25"/>
    <w:rsid w:val="00894C14"/>
    <w:rsid w:val="008A1696"/>
    <w:rsid w:val="008A2EEC"/>
    <w:rsid w:val="008A3258"/>
    <w:rsid w:val="008A3F6F"/>
    <w:rsid w:val="008A4623"/>
    <w:rsid w:val="008A6FD9"/>
    <w:rsid w:val="008B0A0F"/>
    <w:rsid w:val="008B1362"/>
    <w:rsid w:val="008B1D81"/>
    <w:rsid w:val="008B2158"/>
    <w:rsid w:val="008B49CE"/>
    <w:rsid w:val="008B51E4"/>
    <w:rsid w:val="008B6CA6"/>
    <w:rsid w:val="008B7A66"/>
    <w:rsid w:val="008B7F8B"/>
    <w:rsid w:val="008C0A1F"/>
    <w:rsid w:val="008C2EA4"/>
    <w:rsid w:val="008C46FF"/>
    <w:rsid w:val="008C4981"/>
    <w:rsid w:val="008C6CF9"/>
    <w:rsid w:val="008C6D84"/>
    <w:rsid w:val="008D21B6"/>
    <w:rsid w:val="008D3ADD"/>
    <w:rsid w:val="008D3C6E"/>
    <w:rsid w:val="008D4975"/>
    <w:rsid w:val="008D4B09"/>
    <w:rsid w:val="008E086D"/>
    <w:rsid w:val="008E1660"/>
    <w:rsid w:val="008E1BD0"/>
    <w:rsid w:val="008E26B9"/>
    <w:rsid w:val="008E2996"/>
    <w:rsid w:val="008E47FB"/>
    <w:rsid w:val="008E518F"/>
    <w:rsid w:val="008E788A"/>
    <w:rsid w:val="008E7D8C"/>
    <w:rsid w:val="008F0A12"/>
    <w:rsid w:val="008F302A"/>
    <w:rsid w:val="008F3F6C"/>
    <w:rsid w:val="008F5A75"/>
    <w:rsid w:val="008F5C51"/>
    <w:rsid w:val="008F5D9C"/>
    <w:rsid w:val="008F6628"/>
    <w:rsid w:val="008F765E"/>
    <w:rsid w:val="00901EE6"/>
    <w:rsid w:val="00902B33"/>
    <w:rsid w:val="009040BB"/>
    <w:rsid w:val="0090448E"/>
    <w:rsid w:val="00904F5A"/>
    <w:rsid w:val="00905594"/>
    <w:rsid w:val="00905D7B"/>
    <w:rsid w:val="009070DE"/>
    <w:rsid w:val="00911E80"/>
    <w:rsid w:val="009121FD"/>
    <w:rsid w:val="0091260C"/>
    <w:rsid w:val="009142EF"/>
    <w:rsid w:val="00915CFF"/>
    <w:rsid w:val="00917F04"/>
    <w:rsid w:val="00917F7C"/>
    <w:rsid w:val="00920AE0"/>
    <w:rsid w:val="009216FF"/>
    <w:rsid w:val="009221CF"/>
    <w:rsid w:val="00922657"/>
    <w:rsid w:val="00922C5C"/>
    <w:rsid w:val="00924FD0"/>
    <w:rsid w:val="009263D4"/>
    <w:rsid w:val="009266E4"/>
    <w:rsid w:val="00927899"/>
    <w:rsid w:val="009307E1"/>
    <w:rsid w:val="00930871"/>
    <w:rsid w:val="00930AA7"/>
    <w:rsid w:val="00931333"/>
    <w:rsid w:val="009316F8"/>
    <w:rsid w:val="009320E7"/>
    <w:rsid w:val="00933300"/>
    <w:rsid w:val="00936CF4"/>
    <w:rsid w:val="00936F6D"/>
    <w:rsid w:val="0093722F"/>
    <w:rsid w:val="00940EF4"/>
    <w:rsid w:val="009426B0"/>
    <w:rsid w:val="009436F9"/>
    <w:rsid w:val="009452C6"/>
    <w:rsid w:val="00945FE6"/>
    <w:rsid w:val="009470E8"/>
    <w:rsid w:val="00951034"/>
    <w:rsid w:val="00952CB0"/>
    <w:rsid w:val="00953E00"/>
    <w:rsid w:val="00955078"/>
    <w:rsid w:val="009556DA"/>
    <w:rsid w:val="00957514"/>
    <w:rsid w:val="00957522"/>
    <w:rsid w:val="00957A0A"/>
    <w:rsid w:val="0096054B"/>
    <w:rsid w:val="00962F80"/>
    <w:rsid w:val="0096386C"/>
    <w:rsid w:val="00963FAE"/>
    <w:rsid w:val="0096633F"/>
    <w:rsid w:val="00970068"/>
    <w:rsid w:val="009714D4"/>
    <w:rsid w:val="00971CDA"/>
    <w:rsid w:val="009729FE"/>
    <w:rsid w:val="00973098"/>
    <w:rsid w:val="00973333"/>
    <w:rsid w:val="009765EC"/>
    <w:rsid w:val="00976702"/>
    <w:rsid w:val="00976D4C"/>
    <w:rsid w:val="00980409"/>
    <w:rsid w:val="00981F4A"/>
    <w:rsid w:val="009832C2"/>
    <w:rsid w:val="009836A6"/>
    <w:rsid w:val="009879FF"/>
    <w:rsid w:val="009908F3"/>
    <w:rsid w:val="0099104F"/>
    <w:rsid w:val="0099118A"/>
    <w:rsid w:val="009916CF"/>
    <w:rsid w:val="0099276A"/>
    <w:rsid w:val="00992A81"/>
    <w:rsid w:val="00992C9D"/>
    <w:rsid w:val="00995595"/>
    <w:rsid w:val="00995692"/>
    <w:rsid w:val="009978A5"/>
    <w:rsid w:val="00997CAD"/>
    <w:rsid w:val="009A185C"/>
    <w:rsid w:val="009A5908"/>
    <w:rsid w:val="009B0D9A"/>
    <w:rsid w:val="009B3634"/>
    <w:rsid w:val="009B3CFB"/>
    <w:rsid w:val="009B3FD0"/>
    <w:rsid w:val="009B4DBA"/>
    <w:rsid w:val="009B647D"/>
    <w:rsid w:val="009B6C2C"/>
    <w:rsid w:val="009B6FC4"/>
    <w:rsid w:val="009C19B9"/>
    <w:rsid w:val="009C1FE1"/>
    <w:rsid w:val="009C5682"/>
    <w:rsid w:val="009C6394"/>
    <w:rsid w:val="009C6C0F"/>
    <w:rsid w:val="009D07C0"/>
    <w:rsid w:val="009D2E37"/>
    <w:rsid w:val="009D4CC6"/>
    <w:rsid w:val="009D78C7"/>
    <w:rsid w:val="009E0051"/>
    <w:rsid w:val="009E05AF"/>
    <w:rsid w:val="009E30E9"/>
    <w:rsid w:val="009E4BD0"/>
    <w:rsid w:val="009E4CB0"/>
    <w:rsid w:val="009E5464"/>
    <w:rsid w:val="009E7011"/>
    <w:rsid w:val="009E7928"/>
    <w:rsid w:val="009F0624"/>
    <w:rsid w:val="009F3731"/>
    <w:rsid w:val="009F49D1"/>
    <w:rsid w:val="009F612F"/>
    <w:rsid w:val="009F684D"/>
    <w:rsid w:val="00A00697"/>
    <w:rsid w:val="00A008D3"/>
    <w:rsid w:val="00A025F2"/>
    <w:rsid w:val="00A03040"/>
    <w:rsid w:val="00A03FAA"/>
    <w:rsid w:val="00A0405C"/>
    <w:rsid w:val="00A0569D"/>
    <w:rsid w:val="00A07C50"/>
    <w:rsid w:val="00A07C54"/>
    <w:rsid w:val="00A108A6"/>
    <w:rsid w:val="00A1169A"/>
    <w:rsid w:val="00A137C7"/>
    <w:rsid w:val="00A1453A"/>
    <w:rsid w:val="00A145CB"/>
    <w:rsid w:val="00A1643E"/>
    <w:rsid w:val="00A1696B"/>
    <w:rsid w:val="00A172E2"/>
    <w:rsid w:val="00A17DF1"/>
    <w:rsid w:val="00A21EF8"/>
    <w:rsid w:val="00A22410"/>
    <w:rsid w:val="00A235F9"/>
    <w:rsid w:val="00A2492B"/>
    <w:rsid w:val="00A25848"/>
    <w:rsid w:val="00A26591"/>
    <w:rsid w:val="00A26B58"/>
    <w:rsid w:val="00A27515"/>
    <w:rsid w:val="00A27F49"/>
    <w:rsid w:val="00A301A2"/>
    <w:rsid w:val="00A337A0"/>
    <w:rsid w:val="00A35902"/>
    <w:rsid w:val="00A36FE0"/>
    <w:rsid w:val="00A37B63"/>
    <w:rsid w:val="00A42300"/>
    <w:rsid w:val="00A4292E"/>
    <w:rsid w:val="00A447FD"/>
    <w:rsid w:val="00A45AB3"/>
    <w:rsid w:val="00A4604E"/>
    <w:rsid w:val="00A4631C"/>
    <w:rsid w:val="00A46A78"/>
    <w:rsid w:val="00A5002A"/>
    <w:rsid w:val="00A508C6"/>
    <w:rsid w:val="00A50E3A"/>
    <w:rsid w:val="00A51294"/>
    <w:rsid w:val="00A51A47"/>
    <w:rsid w:val="00A51E38"/>
    <w:rsid w:val="00A526C1"/>
    <w:rsid w:val="00A539DE"/>
    <w:rsid w:val="00A53DF5"/>
    <w:rsid w:val="00A544A4"/>
    <w:rsid w:val="00A551E7"/>
    <w:rsid w:val="00A56A7D"/>
    <w:rsid w:val="00A604CF"/>
    <w:rsid w:val="00A608CF"/>
    <w:rsid w:val="00A615A2"/>
    <w:rsid w:val="00A61D86"/>
    <w:rsid w:val="00A62464"/>
    <w:rsid w:val="00A6271B"/>
    <w:rsid w:val="00A638DA"/>
    <w:rsid w:val="00A63E07"/>
    <w:rsid w:val="00A65DDD"/>
    <w:rsid w:val="00A676D1"/>
    <w:rsid w:val="00A70B73"/>
    <w:rsid w:val="00A73715"/>
    <w:rsid w:val="00A7542D"/>
    <w:rsid w:val="00A76AF1"/>
    <w:rsid w:val="00A77BDB"/>
    <w:rsid w:val="00A801DD"/>
    <w:rsid w:val="00A803A5"/>
    <w:rsid w:val="00A81807"/>
    <w:rsid w:val="00A826D7"/>
    <w:rsid w:val="00A82FA5"/>
    <w:rsid w:val="00A8451C"/>
    <w:rsid w:val="00A84B70"/>
    <w:rsid w:val="00A84CDB"/>
    <w:rsid w:val="00A8586B"/>
    <w:rsid w:val="00A91FC0"/>
    <w:rsid w:val="00A92498"/>
    <w:rsid w:val="00A92532"/>
    <w:rsid w:val="00A933A9"/>
    <w:rsid w:val="00A938C5"/>
    <w:rsid w:val="00A94620"/>
    <w:rsid w:val="00A96DA6"/>
    <w:rsid w:val="00A97F50"/>
    <w:rsid w:val="00AA036B"/>
    <w:rsid w:val="00AA066F"/>
    <w:rsid w:val="00AA0752"/>
    <w:rsid w:val="00AA0F9E"/>
    <w:rsid w:val="00AA128D"/>
    <w:rsid w:val="00AA3C53"/>
    <w:rsid w:val="00AA4273"/>
    <w:rsid w:val="00AA4D15"/>
    <w:rsid w:val="00AA648F"/>
    <w:rsid w:val="00AA7CBE"/>
    <w:rsid w:val="00AB05C7"/>
    <w:rsid w:val="00AB0820"/>
    <w:rsid w:val="00AB0F32"/>
    <w:rsid w:val="00AB126C"/>
    <w:rsid w:val="00AB273B"/>
    <w:rsid w:val="00AB3BC8"/>
    <w:rsid w:val="00AB47AB"/>
    <w:rsid w:val="00AB604E"/>
    <w:rsid w:val="00AC25A1"/>
    <w:rsid w:val="00AC2D06"/>
    <w:rsid w:val="00AC30A8"/>
    <w:rsid w:val="00AC32A7"/>
    <w:rsid w:val="00AC4FD8"/>
    <w:rsid w:val="00AC61F1"/>
    <w:rsid w:val="00AC6494"/>
    <w:rsid w:val="00AC724F"/>
    <w:rsid w:val="00AD0A3C"/>
    <w:rsid w:val="00AD0E51"/>
    <w:rsid w:val="00AD1981"/>
    <w:rsid w:val="00AD28F8"/>
    <w:rsid w:val="00AD31E2"/>
    <w:rsid w:val="00AD4805"/>
    <w:rsid w:val="00AD4A15"/>
    <w:rsid w:val="00AD5CDF"/>
    <w:rsid w:val="00AD727B"/>
    <w:rsid w:val="00AE05B5"/>
    <w:rsid w:val="00AE156B"/>
    <w:rsid w:val="00AE16C5"/>
    <w:rsid w:val="00AE30ED"/>
    <w:rsid w:val="00AE3949"/>
    <w:rsid w:val="00AE3D19"/>
    <w:rsid w:val="00AE4076"/>
    <w:rsid w:val="00AE60F5"/>
    <w:rsid w:val="00AE6398"/>
    <w:rsid w:val="00AE6A5B"/>
    <w:rsid w:val="00AE711D"/>
    <w:rsid w:val="00AE7A83"/>
    <w:rsid w:val="00AF0487"/>
    <w:rsid w:val="00AF0533"/>
    <w:rsid w:val="00AF163F"/>
    <w:rsid w:val="00AF1F82"/>
    <w:rsid w:val="00AF2032"/>
    <w:rsid w:val="00AF266D"/>
    <w:rsid w:val="00AF3B38"/>
    <w:rsid w:val="00AF4D14"/>
    <w:rsid w:val="00AF6664"/>
    <w:rsid w:val="00AF6E3F"/>
    <w:rsid w:val="00B02060"/>
    <w:rsid w:val="00B038B6"/>
    <w:rsid w:val="00B04B35"/>
    <w:rsid w:val="00B04E19"/>
    <w:rsid w:val="00B05278"/>
    <w:rsid w:val="00B05D3A"/>
    <w:rsid w:val="00B07D87"/>
    <w:rsid w:val="00B1127C"/>
    <w:rsid w:val="00B11700"/>
    <w:rsid w:val="00B11988"/>
    <w:rsid w:val="00B12916"/>
    <w:rsid w:val="00B13701"/>
    <w:rsid w:val="00B149D1"/>
    <w:rsid w:val="00B20A0D"/>
    <w:rsid w:val="00B23909"/>
    <w:rsid w:val="00B2447E"/>
    <w:rsid w:val="00B2468E"/>
    <w:rsid w:val="00B30007"/>
    <w:rsid w:val="00B30770"/>
    <w:rsid w:val="00B321CA"/>
    <w:rsid w:val="00B3319E"/>
    <w:rsid w:val="00B353D1"/>
    <w:rsid w:val="00B36985"/>
    <w:rsid w:val="00B371C5"/>
    <w:rsid w:val="00B37C3E"/>
    <w:rsid w:val="00B37CB9"/>
    <w:rsid w:val="00B408AC"/>
    <w:rsid w:val="00B40906"/>
    <w:rsid w:val="00B42A5B"/>
    <w:rsid w:val="00B442A1"/>
    <w:rsid w:val="00B452E2"/>
    <w:rsid w:val="00B4651C"/>
    <w:rsid w:val="00B4692D"/>
    <w:rsid w:val="00B47995"/>
    <w:rsid w:val="00B47DF6"/>
    <w:rsid w:val="00B505E2"/>
    <w:rsid w:val="00B52CBF"/>
    <w:rsid w:val="00B5389F"/>
    <w:rsid w:val="00B53DAF"/>
    <w:rsid w:val="00B549E1"/>
    <w:rsid w:val="00B5563B"/>
    <w:rsid w:val="00B57EC0"/>
    <w:rsid w:val="00B60A01"/>
    <w:rsid w:val="00B60B60"/>
    <w:rsid w:val="00B61168"/>
    <w:rsid w:val="00B611A2"/>
    <w:rsid w:val="00B6149B"/>
    <w:rsid w:val="00B62D31"/>
    <w:rsid w:val="00B6329C"/>
    <w:rsid w:val="00B66AFE"/>
    <w:rsid w:val="00B676F1"/>
    <w:rsid w:val="00B70DDD"/>
    <w:rsid w:val="00B71128"/>
    <w:rsid w:val="00B7162A"/>
    <w:rsid w:val="00B717FC"/>
    <w:rsid w:val="00B74256"/>
    <w:rsid w:val="00B75181"/>
    <w:rsid w:val="00B75BF8"/>
    <w:rsid w:val="00B75F65"/>
    <w:rsid w:val="00B7640C"/>
    <w:rsid w:val="00B77D70"/>
    <w:rsid w:val="00B841B8"/>
    <w:rsid w:val="00B867E9"/>
    <w:rsid w:val="00B87DBB"/>
    <w:rsid w:val="00B923BD"/>
    <w:rsid w:val="00B92624"/>
    <w:rsid w:val="00B92899"/>
    <w:rsid w:val="00B949FB"/>
    <w:rsid w:val="00B95AE4"/>
    <w:rsid w:val="00B970C5"/>
    <w:rsid w:val="00B9730A"/>
    <w:rsid w:val="00B97D85"/>
    <w:rsid w:val="00BA2E32"/>
    <w:rsid w:val="00BA315E"/>
    <w:rsid w:val="00BA4622"/>
    <w:rsid w:val="00BA4D24"/>
    <w:rsid w:val="00BA64CF"/>
    <w:rsid w:val="00BA68C3"/>
    <w:rsid w:val="00BA6E1F"/>
    <w:rsid w:val="00BA7E94"/>
    <w:rsid w:val="00BB01A4"/>
    <w:rsid w:val="00BB0AD6"/>
    <w:rsid w:val="00BB1772"/>
    <w:rsid w:val="00BB20C7"/>
    <w:rsid w:val="00BB3731"/>
    <w:rsid w:val="00BB3ED0"/>
    <w:rsid w:val="00BB5BCC"/>
    <w:rsid w:val="00BC1AA0"/>
    <w:rsid w:val="00BC2B72"/>
    <w:rsid w:val="00BC3D43"/>
    <w:rsid w:val="00BC583F"/>
    <w:rsid w:val="00BC5A10"/>
    <w:rsid w:val="00BC62C8"/>
    <w:rsid w:val="00BD11D0"/>
    <w:rsid w:val="00BD1881"/>
    <w:rsid w:val="00BD2BAA"/>
    <w:rsid w:val="00BD3CE4"/>
    <w:rsid w:val="00BD4E91"/>
    <w:rsid w:val="00BD58B1"/>
    <w:rsid w:val="00BE2313"/>
    <w:rsid w:val="00BE2582"/>
    <w:rsid w:val="00BE338A"/>
    <w:rsid w:val="00BE3702"/>
    <w:rsid w:val="00BF1B43"/>
    <w:rsid w:val="00BF3C4D"/>
    <w:rsid w:val="00BF52C3"/>
    <w:rsid w:val="00BF6A13"/>
    <w:rsid w:val="00BF7B82"/>
    <w:rsid w:val="00C01583"/>
    <w:rsid w:val="00C03A87"/>
    <w:rsid w:val="00C0442C"/>
    <w:rsid w:val="00C04569"/>
    <w:rsid w:val="00C04A77"/>
    <w:rsid w:val="00C05926"/>
    <w:rsid w:val="00C06596"/>
    <w:rsid w:val="00C06F8A"/>
    <w:rsid w:val="00C07CCB"/>
    <w:rsid w:val="00C1139D"/>
    <w:rsid w:val="00C11784"/>
    <w:rsid w:val="00C128E8"/>
    <w:rsid w:val="00C14DE6"/>
    <w:rsid w:val="00C15C8E"/>
    <w:rsid w:val="00C15C99"/>
    <w:rsid w:val="00C17DE1"/>
    <w:rsid w:val="00C21917"/>
    <w:rsid w:val="00C22177"/>
    <w:rsid w:val="00C23769"/>
    <w:rsid w:val="00C23FCE"/>
    <w:rsid w:val="00C25347"/>
    <w:rsid w:val="00C255B5"/>
    <w:rsid w:val="00C27258"/>
    <w:rsid w:val="00C27D4F"/>
    <w:rsid w:val="00C30523"/>
    <w:rsid w:val="00C3108B"/>
    <w:rsid w:val="00C31868"/>
    <w:rsid w:val="00C31C69"/>
    <w:rsid w:val="00C3263F"/>
    <w:rsid w:val="00C34C03"/>
    <w:rsid w:val="00C35466"/>
    <w:rsid w:val="00C402B4"/>
    <w:rsid w:val="00C40B1D"/>
    <w:rsid w:val="00C40B76"/>
    <w:rsid w:val="00C41279"/>
    <w:rsid w:val="00C41F7C"/>
    <w:rsid w:val="00C4263A"/>
    <w:rsid w:val="00C42BC7"/>
    <w:rsid w:val="00C42C4E"/>
    <w:rsid w:val="00C44296"/>
    <w:rsid w:val="00C46EAE"/>
    <w:rsid w:val="00C46F4D"/>
    <w:rsid w:val="00C47A72"/>
    <w:rsid w:val="00C508E5"/>
    <w:rsid w:val="00C51209"/>
    <w:rsid w:val="00C5303A"/>
    <w:rsid w:val="00C54083"/>
    <w:rsid w:val="00C55A59"/>
    <w:rsid w:val="00C561DA"/>
    <w:rsid w:val="00C61C18"/>
    <w:rsid w:val="00C626D1"/>
    <w:rsid w:val="00C6476B"/>
    <w:rsid w:val="00C66A92"/>
    <w:rsid w:val="00C66B90"/>
    <w:rsid w:val="00C7024C"/>
    <w:rsid w:val="00C713F2"/>
    <w:rsid w:val="00C721A2"/>
    <w:rsid w:val="00C73464"/>
    <w:rsid w:val="00C73CAF"/>
    <w:rsid w:val="00C74D24"/>
    <w:rsid w:val="00C74E3C"/>
    <w:rsid w:val="00C75344"/>
    <w:rsid w:val="00C7587C"/>
    <w:rsid w:val="00C76E43"/>
    <w:rsid w:val="00C77279"/>
    <w:rsid w:val="00C777A7"/>
    <w:rsid w:val="00C807BB"/>
    <w:rsid w:val="00C80CB9"/>
    <w:rsid w:val="00C81275"/>
    <w:rsid w:val="00C814A4"/>
    <w:rsid w:val="00C82719"/>
    <w:rsid w:val="00C82F5F"/>
    <w:rsid w:val="00C85584"/>
    <w:rsid w:val="00C90EBB"/>
    <w:rsid w:val="00C91B5C"/>
    <w:rsid w:val="00C95DAE"/>
    <w:rsid w:val="00C96247"/>
    <w:rsid w:val="00CA3A2D"/>
    <w:rsid w:val="00CA3F6E"/>
    <w:rsid w:val="00CA46F0"/>
    <w:rsid w:val="00CA4820"/>
    <w:rsid w:val="00CA53C7"/>
    <w:rsid w:val="00CA54EF"/>
    <w:rsid w:val="00CA5579"/>
    <w:rsid w:val="00CB02E3"/>
    <w:rsid w:val="00CB0F04"/>
    <w:rsid w:val="00CB1643"/>
    <w:rsid w:val="00CB2094"/>
    <w:rsid w:val="00CB3516"/>
    <w:rsid w:val="00CB5D16"/>
    <w:rsid w:val="00CB5E95"/>
    <w:rsid w:val="00CB643B"/>
    <w:rsid w:val="00CB672E"/>
    <w:rsid w:val="00CB7972"/>
    <w:rsid w:val="00CB7E5A"/>
    <w:rsid w:val="00CC1151"/>
    <w:rsid w:val="00CC1989"/>
    <w:rsid w:val="00CC1F34"/>
    <w:rsid w:val="00CC2725"/>
    <w:rsid w:val="00CC2E29"/>
    <w:rsid w:val="00CC3AB3"/>
    <w:rsid w:val="00CC6847"/>
    <w:rsid w:val="00CC7082"/>
    <w:rsid w:val="00CD0F90"/>
    <w:rsid w:val="00CD2E21"/>
    <w:rsid w:val="00CD32F5"/>
    <w:rsid w:val="00CD3593"/>
    <w:rsid w:val="00CD3724"/>
    <w:rsid w:val="00CD3F2E"/>
    <w:rsid w:val="00CD60CB"/>
    <w:rsid w:val="00CD6C82"/>
    <w:rsid w:val="00CD7775"/>
    <w:rsid w:val="00CD7915"/>
    <w:rsid w:val="00CE0FAA"/>
    <w:rsid w:val="00CE1CFE"/>
    <w:rsid w:val="00CE208C"/>
    <w:rsid w:val="00CE2F05"/>
    <w:rsid w:val="00CE4B99"/>
    <w:rsid w:val="00CF2355"/>
    <w:rsid w:val="00CF4A59"/>
    <w:rsid w:val="00CF7057"/>
    <w:rsid w:val="00D001CB"/>
    <w:rsid w:val="00D00FB3"/>
    <w:rsid w:val="00D0322E"/>
    <w:rsid w:val="00D04107"/>
    <w:rsid w:val="00D04C83"/>
    <w:rsid w:val="00D06A62"/>
    <w:rsid w:val="00D11DCE"/>
    <w:rsid w:val="00D13700"/>
    <w:rsid w:val="00D137D1"/>
    <w:rsid w:val="00D20F32"/>
    <w:rsid w:val="00D21052"/>
    <w:rsid w:val="00D21124"/>
    <w:rsid w:val="00D21675"/>
    <w:rsid w:val="00D24328"/>
    <w:rsid w:val="00D25218"/>
    <w:rsid w:val="00D31D46"/>
    <w:rsid w:val="00D32737"/>
    <w:rsid w:val="00D352D5"/>
    <w:rsid w:val="00D36FB8"/>
    <w:rsid w:val="00D37587"/>
    <w:rsid w:val="00D376E7"/>
    <w:rsid w:val="00D37720"/>
    <w:rsid w:val="00D402D1"/>
    <w:rsid w:val="00D409E7"/>
    <w:rsid w:val="00D4160E"/>
    <w:rsid w:val="00D42EB6"/>
    <w:rsid w:val="00D4559F"/>
    <w:rsid w:val="00D460F2"/>
    <w:rsid w:val="00D46F95"/>
    <w:rsid w:val="00D4742E"/>
    <w:rsid w:val="00D47474"/>
    <w:rsid w:val="00D47EEC"/>
    <w:rsid w:val="00D50DD6"/>
    <w:rsid w:val="00D52117"/>
    <w:rsid w:val="00D530D7"/>
    <w:rsid w:val="00D538F4"/>
    <w:rsid w:val="00D54217"/>
    <w:rsid w:val="00D54F87"/>
    <w:rsid w:val="00D554FE"/>
    <w:rsid w:val="00D56952"/>
    <w:rsid w:val="00D57FCC"/>
    <w:rsid w:val="00D61113"/>
    <w:rsid w:val="00D64B5E"/>
    <w:rsid w:val="00D64E90"/>
    <w:rsid w:val="00D64FB7"/>
    <w:rsid w:val="00D67FBD"/>
    <w:rsid w:val="00D70951"/>
    <w:rsid w:val="00D70B41"/>
    <w:rsid w:val="00D70C52"/>
    <w:rsid w:val="00D7241A"/>
    <w:rsid w:val="00D72871"/>
    <w:rsid w:val="00D749E0"/>
    <w:rsid w:val="00D77494"/>
    <w:rsid w:val="00D80516"/>
    <w:rsid w:val="00D84E1E"/>
    <w:rsid w:val="00D85631"/>
    <w:rsid w:val="00D86D9B"/>
    <w:rsid w:val="00D92997"/>
    <w:rsid w:val="00D92BB6"/>
    <w:rsid w:val="00D9326F"/>
    <w:rsid w:val="00D933BC"/>
    <w:rsid w:val="00D93F1F"/>
    <w:rsid w:val="00D95C7C"/>
    <w:rsid w:val="00DA04EE"/>
    <w:rsid w:val="00DA0B08"/>
    <w:rsid w:val="00DA0E94"/>
    <w:rsid w:val="00DA1078"/>
    <w:rsid w:val="00DA120A"/>
    <w:rsid w:val="00DA215F"/>
    <w:rsid w:val="00DA5C52"/>
    <w:rsid w:val="00DA7934"/>
    <w:rsid w:val="00DB060D"/>
    <w:rsid w:val="00DB112F"/>
    <w:rsid w:val="00DB17D7"/>
    <w:rsid w:val="00DB1CE4"/>
    <w:rsid w:val="00DB1F88"/>
    <w:rsid w:val="00DB2212"/>
    <w:rsid w:val="00DB2CA9"/>
    <w:rsid w:val="00DB2D82"/>
    <w:rsid w:val="00DB5538"/>
    <w:rsid w:val="00DB63C5"/>
    <w:rsid w:val="00DB6DB9"/>
    <w:rsid w:val="00DB74FE"/>
    <w:rsid w:val="00DC1DA2"/>
    <w:rsid w:val="00DC3F65"/>
    <w:rsid w:val="00DC50FF"/>
    <w:rsid w:val="00DC7A28"/>
    <w:rsid w:val="00DD2E23"/>
    <w:rsid w:val="00DD412D"/>
    <w:rsid w:val="00DD6867"/>
    <w:rsid w:val="00DE0D9F"/>
    <w:rsid w:val="00DE1D12"/>
    <w:rsid w:val="00DE4153"/>
    <w:rsid w:val="00DE6134"/>
    <w:rsid w:val="00DE64C6"/>
    <w:rsid w:val="00DE6C58"/>
    <w:rsid w:val="00DE71B2"/>
    <w:rsid w:val="00DE7996"/>
    <w:rsid w:val="00DE7CFC"/>
    <w:rsid w:val="00DF00F5"/>
    <w:rsid w:val="00DF0188"/>
    <w:rsid w:val="00DF0785"/>
    <w:rsid w:val="00DF266C"/>
    <w:rsid w:val="00DF65B7"/>
    <w:rsid w:val="00DF7204"/>
    <w:rsid w:val="00E00566"/>
    <w:rsid w:val="00E046E2"/>
    <w:rsid w:val="00E06D21"/>
    <w:rsid w:val="00E1143D"/>
    <w:rsid w:val="00E117D7"/>
    <w:rsid w:val="00E1188D"/>
    <w:rsid w:val="00E1245E"/>
    <w:rsid w:val="00E143CE"/>
    <w:rsid w:val="00E175E7"/>
    <w:rsid w:val="00E223F8"/>
    <w:rsid w:val="00E22D2D"/>
    <w:rsid w:val="00E23EF5"/>
    <w:rsid w:val="00E26298"/>
    <w:rsid w:val="00E26C1D"/>
    <w:rsid w:val="00E279B5"/>
    <w:rsid w:val="00E3119B"/>
    <w:rsid w:val="00E31A2B"/>
    <w:rsid w:val="00E323CB"/>
    <w:rsid w:val="00E32D7B"/>
    <w:rsid w:val="00E336E1"/>
    <w:rsid w:val="00E34F16"/>
    <w:rsid w:val="00E37461"/>
    <w:rsid w:val="00E3793E"/>
    <w:rsid w:val="00E37FF8"/>
    <w:rsid w:val="00E405CB"/>
    <w:rsid w:val="00E40B4C"/>
    <w:rsid w:val="00E40FA4"/>
    <w:rsid w:val="00E41034"/>
    <w:rsid w:val="00E41DCF"/>
    <w:rsid w:val="00E43051"/>
    <w:rsid w:val="00E430D9"/>
    <w:rsid w:val="00E441DA"/>
    <w:rsid w:val="00E44D72"/>
    <w:rsid w:val="00E45268"/>
    <w:rsid w:val="00E46DC7"/>
    <w:rsid w:val="00E50351"/>
    <w:rsid w:val="00E5560A"/>
    <w:rsid w:val="00E55896"/>
    <w:rsid w:val="00E55BE8"/>
    <w:rsid w:val="00E56457"/>
    <w:rsid w:val="00E57570"/>
    <w:rsid w:val="00E60B0C"/>
    <w:rsid w:val="00E6523A"/>
    <w:rsid w:val="00E65D95"/>
    <w:rsid w:val="00E66DEB"/>
    <w:rsid w:val="00E670FC"/>
    <w:rsid w:val="00E73DB9"/>
    <w:rsid w:val="00E73DC5"/>
    <w:rsid w:val="00E74A84"/>
    <w:rsid w:val="00E80B86"/>
    <w:rsid w:val="00E83F7F"/>
    <w:rsid w:val="00E841CA"/>
    <w:rsid w:val="00E84949"/>
    <w:rsid w:val="00E864EB"/>
    <w:rsid w:val="00E90700"/>
    <w:rsid w:val="00E92A03"/>
    <w:rsid w:val="00E95D35"/>
    <w:rsid w:val="00E9645A"/>
    <w:rsid w:val="00E96C04"/>
    <w:rsid w:val="00E97EFA"/>
    <w:rsid w:val="00EA026C"/>
    <w:rsid w:val="00EA196D"/>
    <w:rsid w:val="00EA1F07"/>
    <w:rsid w:val="00EA234A"/>
    <w:rsid w:val="00EA31EB"/>
    <w:rsid w:val="00EA397A"/>
    <w:rsid w:val="00EA5A09"/>
    <w:rsid w:val="00EB2794"/>
    <w:rsid w:val="00EB2FEC"/>
    <w:rsid w:val="00EB41F3"/>
    <w:rsid w:val="00EB546B"/>
    <w:rsid w:val="00EB6583"/>
    <w:rsid w:val="00EB75B8"/>
    <w:rsid w:val="00EC0414"/>
    <w:rsid w:val="00EC0518"/>
    <w:rsid w:val="00EC2D93"/>
    <w:rsid w:val="00EC3B52"/>
    <w:rsid w:val="00EC4206"/>
    <w:rsid w:val="00EC4CE7"/>
    <w:rsid w:val="00EC4F4D"/>
    <w:rsid w:val="00EC4F7F"/>
    <w:rsid w:val="00EC5FDE"/>
    <w:rsid w:val="00EC67CB"/>
    <w:rsid w:val="00EC78CB"/>
    <w:rsid w:val="00ED0963"/>
    <w:rsid w:val="00ED1533"/>
    <w:rsid w:val="00ED190E"/>
    <w:rsid w:val="00ED2207"/>
    <w:rsid w:val="00ED379D"/>
    <w:rsid w:val="00ED73B2"/>
    <w:rsid w:val="00EE1A92"/>
    <w:rsid w:val="00EE1F08"/>
    <w:rsid w:val="00EE2527"/>
    <w:rsid w:val="00EE492B"/>
    <w:rsid w:val="00EE6FBA"/>
    <w:rsid w:val="00EE7624"/>
    <w:rsid w:val="00EE785F"/>
    <w:rsid w:val="00EE7B85"/>
    <w:rsid w:val="00EF04E5"/>
    <w:rsid w:val="00EF4C55"/>
    <w:rsid w:val="00EF5FEA"/>
    <w:rsid w:val="00EF61BB"/>
    <w:rsid w:val="00EF6A83"/>
    <w:rsid w:val="00EF73CA"/>
    <w:rsid w:val="00F03168"/>
    <w:rsid w:val="00F0441B"/>
    <w:rsid w:val="00F0453A"/>
    <w:rsid w:val="00F05D48"/>
    <w:rsid w:val="00F10D2B"/>
    <w:rsid w:val="00F1258A"/>
    <w:rsid w:val="00F12FD7"/>
    <w:rsid w:val="00F152E2"/>
    <w:rsid w:val="00F16D36"/>
    <w:rsid w:val="00F2013E"/>
    <w:rsid w:val="00F20546"/>
    <w:rsid w:val="00F20D43"/>
    <w:rsid w:val="00F2167E"/>
    <w:rsid w:val="00F22A7C"/>
    <w:rsid w:val="00F2355A"/>
    <w:rsid w:val="00F23A36"/>
    <w:rsid w:val="00F24E41"/>
    <w:rsid w:val="00F2506C"/>
    <w:rsid w:val="00F25F8B"/>
    <w:rsid w:val="00F2672E"/>
    <w:rsid w:val="00F302CA"/>
    <w:rsid w:val="00F30DA5"/>
    <w:rsid w:val="00F313F8"/>
    <w:rsid w:val="00F315E4"/>
    <w:rsid w:val="00F33268"/>
    <w:rsid w:val="00F338CF"/>
    <w:rsid w:val="00F34B03"/>
    <w:rsid w:val="00F41C7D"/>
    <w:rsid w:val="00F44228"/>
    <w:rsid w:val="00F46039"/>
    <w:rsid w:val="00F469C3"/>
    <w:rsid w:val="00F47529"/>
    <w:rsid w:val="00F506D1"/>
    <w:rsid w:val="00F5082F"/>
    <w:rsid w:val="00F53C4A"/>
    <w:rsid w:val="00F53CFB"/>
    <w:rsid w:val="00F549CA"/>
    <w:rsid w:val="00F54D6E"/>
    <w:rsid w:val="00F55B76"/>
    <w:rsid w:val="00F602D4"/>
    <w:rsid w:val="00F652A2"/>
    <w:rsid w:val="00F65580"/>
    <w:rsid w:val="00F662AA"/>
    <w:rsid w:val="00F66B80"/>
    <w:rsid w:val="00F672A4"/>
    <w:rsid w:val="00F676A9"/>
    <w:rsid w:val="00F726D0"/>
    <w:rsid w:val="00F7440C"/>
    <w:rsid w:val="00F74F9A"/>
    <w:rsid w:val="00F7715A"/>
    <w:rsid w:val="00F771DF"/>
    <w:rsid w:val="00F77A51"/>
    <w:rsid w:val="00F77D32"/>
    <w:rsid w:val="00F80028"/>
    <w:rsid w:val="00F802D9"/>
    <w:rsid w:val="00F81A02"/>
    <w:rsid w:val="00F81DAE"/>
    <w:rsid w:val="00F87AED"/>
    <w:rsid w:val="00F911AC"/>
    <w:rsid w:val="00F91A8D"/>
    <w:rsid w:val="00F91C88"/>
    <w:rsid w:val="00F922DA"/>
    <w:rsid w:val="00F930F8"/>
    <w:rsid w:val="00F93AA4"/>
    <w:rsid w:val="00F94F9B"/>
    <w:rsid w:val="00F956E4"/>
    <w:rsid w:val="00F9570E"/>
    <w:rsid w:val="00F95CD7"/>
    <w:rsid w:val="00F96D2C"/>
    <w:rsid w:val="00F9782D"/>
    <w:rsid w:val="00F97BCF"/>
    <w:rsid w:val="00FA0328"/>
    <w:rsid w:val="00FA035C"/>
    <w:rsid w:val="00FA0EA7"/>
    <w:rsid w:val="00FA1A1B"/>
    <w:rsid w:val="00FA365C"/>
    <w:rsid w:val="00FA4546"/>
    <w:rsid w:val="00FA49F7"/>
    <w:rsid w:val="00FA53A8"/>
    <w:rsid w:val="00FB01DD"/>
    <w:rsid w:val="00FB03B9"/>
    <w:rsid w:val="00FB097C"/>
    <w:rsid w:val="00FB1EEE"/>
    <w:rsid w:val="00FB2D7C"/>
    <w:rsid w:val="00FB2F54"/>
    <w:rsid w:val="00FB35C4"/>
    <w:rsid w:val="00FB3966"/>
    <w:rsid w:val="00FB3FBE"/>
    <w:rsid w:val="00FB4279"/>
    <w:rsid w:val="00FB42D3"/>
    <w:rsid w:val="00FB443A"/>
    <w:rsid w:val="00FB5B3C"/>
    <w:rsid w:val="00FC009B"/>
    <w:rsid w:val="00FC01B3"/>
    <w:rsid w:val="00FC0B2C"/>
    <w:rsid w:val="00FC197B"/>
    <w:rsid w:val="00FC2483"/>
    <w:rsid w:val="00FC288A"/>
    <w:rsid w:val="00FC3912"/>
    <w:rsid w:val="00FC3C02"/>
    <w:rsid w:val="00FC41CF"/>
    <w:rsid w:val="00FC4797"/>
    <w:rsid w:val="00FC508E"/>
    <w:rsid w:val="00FC53C6"/>
    <w:rsid w:val="00FC57EB"/>
    <w:rsid w:val="00FC6C65"/>
    <w:rsid w:val="00FC6C9C"/>
    <w:rsid w:val="00FC6F35"/>
    <w:rsid w:val="00FD0222"/>
    <w:rsid w:val="00FD598A"/>
    <w:rsid w:val="00FD72C2"/>
    <w:rsid w:val="00FD758D"/>
    <w:rsid w:val="00FD778B"/>
    <w:rsid w:val="00FD78E9"/>
    <w:rsid w:val="00FE156B"/>
    <w:rsid w:val="00FE2539"/>
    <w:rsid w:val="00FE3500"/>
    <w:rsid w:val="00FE3C85"/>
    <w:rsid w:val="00FE4217"/>
    <w:rsid w:val="00FE57D7"/>
    <w:rsid w:val="00FF033B"/>
    <w:rsid w:val="00FF25D5"/>
    <w:rsid w:val="00FF3A23"/>
    <w:rsid w:val="00FF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DA"/>
  <w14:defaultImageDpi w14:val="32767"/>
  <w15:chartTrackingRefBased/>
  <w15:docId w15:val="{06085425-A5FD-4370-AAC8-0F7A97EE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556DA"/>
    <w:pPr>
      <w:spacing w:before="100" w:beforeAutospacing="1" w:after="100" w:afterAutospacing="1"/>
      <w:outlineLvl w:val="0"/>
    </w:pPr>
    <w:rPr>
      <w:rFonts w:ascii="Times New Roman" w:eastAsia="Times New Roman" w:hAnsi="Times New Roman" w:cs="Times New Roman"/>
      <w:b/>
      <w:bCs/>
      <w:kern w:val="36"/>
      <w:sz w:val="48"/>
      <w:szCs w:val="48"/>
      <w:lang w:val="en-AU" w:eastAsia="en-AU"/>
    </w:rPr>
  </w:style>
  <w:style w:type="paragraph" w:styleId="Heading2">
    <w:name w:val="heading 2"/>
    <w:basedOn w:val="Normal"/>
    <w:next w:val="Normal"/>
    <w:link w:val="Heading2Char"/>
    <w:uiPriority w:val="9"/>
    <w:unhideWhenUsed/>
    <w:qFormat/>
    <w:rsid w:val="00AC72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44F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C3B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99"/>
    <w:pPr>
      <w:ind w:left="720"/>
      <w:contextualSpacing/>
    </w:pPr>
  </w:style>
  <w:style w:type="paragraph" w:customStyle="1" w:styleId="p1">
    <w:name w:val="p1"/>
    <w:basedOn w:val="Normal"/>
    <w:rsid w:val="007F4137"/>
    <w:pPr>
      <w:ind w:left="540" w:hanging="540"/>
    </w:pPr>
    <w:rPr>
      <w:rFonts w:ascii="Helvetica" w:hAnsi="Helvetica" w:cs="Times New Roman"/>
      <w:sz w:val="18"/>
      <w:szCs w:val="18"/>
    </w:rPr>
  </w:style>
  <w:style w:type="character" w:customStyle="1" w:styleId="searchhistory-search-term">
    <w:name w:val="searchhistory-search-term"/>
    <w:basedOn w:val="DefaultParagraphFont"/>
    <w:rsid w:val="00686B5C"/>
  </w:style>
  <w:style w:type="character" w:customStyle="1" w:styleId="apple-converted-space">
    <w:name w:val="apple-converted-space"/>
    <w:basedOn w:val="DefaultParagraphFont"/>
    <w:rsid w:val="008D21B6"/>
  </w:style>
  <w:style w:type="paragraph" w:customStyle="1" w:styleId="EndNoteBibliographyTitle">
    <w:name w:val="EndNote Bibliography Title"/>
    <w:basedOn w:val="Normal"/>
    <w:rsid w:val="0050225C"/>
    <w:pPr>
      <w:jc w:val="center"/>
    </w:pPr>
    <w:rPr>
      <w:rFonts w:ascii="Calibri" w:hAnsi="Calibri" w:cs="Calibri"/>
    </w:rPr>
  </w:style>
  <w:style w:type="paragraph" w:customStyle="1" w:styleId="EndNoteBibliography">
    <w:name w:val="EndNote Bibliography"/>
    <w:basedOn w:val="Normal"/>
    <w:rsid w:val="0050225C"/>
    <w:rPr>
      <w:rFonts w:ascii="Calibri" w:hAnsi="Calibri" w:cs="Calibri"/>
    </w:rPr>
  </w:style>
  <w:style w:type="character" w:styleId="Hyperlink">
    <w:name w:val="Hyperlink"/>
    <w:basedOn w:val="DefaultParagraphFont"/>
    <w:uiPriority w:val="99"/>
    <w:unhideWhenUsed/>
    <w:rsid w:val="008709A9"/>
    <w:rPr>
      <w:color w:val="0563C1" w:themeColor="hyperlink"/>
      <w:u w:val="single"/>
    </w:rPr>
  </w:style>
  <w:style w:type="paragraph" w:customStyle="1" w:styleId="Answer">
    <w:name w:val="Answer"/>
    <w:basedOn w:val="Normal"/>
    <w:link w:val="AnswerChar"/>
    <w:qFormat/>
    <w:rsid w:val="00922657"/>
    <w:pPr>
      <w:spacing w:before="100" w:after="100" w:line="276" w:lineRule="auto"/>
      <w:ind w:left="113" w:right="113"/>
    </w:pPr>
    <w:rPr>
      <w:rFonts w:ascii="Arial" w:eastAsia="Calibri" w:hAnsi="Arial" w:cs="Arial"/>
      <w:sz w:val="20"/>
      <w:szCs w:val="22"/>
      <w:lang w:val="en-AU"/>
    </w:rPr>
  </w:style>
  <w:style w:type="character" w:customStyle="1" w:styleId="AnswerChar">
    <w:name w:val="Answer Char"/>
    <w:link w:val="Answer"/>
    <w:rsid w:val="00922657"/>
    <w:rPr>
      <w:rFonts w:ascii="Arial" w:eastAsia="Calibri" w:hAnsi="Arial" w:cs="Arial"/>
      <w:sz w:val="20"/>
      <w:szCs w:val="22"/>
      <w:lang w:val="en-AU"/>
    </w:rPr>
  </w:style>
  <w:style w:type="character" w:styleId="CommentReference">
    <w:name w:val="annotation reference"/>
    <w:basedOn w:val="DefaultParagraphFont"/>
    <w:uiPriority w:val="99"/>
    <w:semiHidden/>
    <w:unhideWhenUsed/>
    <w:rsid w:val="00A45AB3"/>
    <w:rPr>
      <w:sz w:val="16"/>
      <w:szCs w:val="16"/>
    </w:rPr>
  </w:style>
  <w:style w:type="paragraph" w:styleId="CommentText">
    <w:name w:val="annotation text"/>
    <w:basedOn w:val="Normal"/>
    <w:link w:val="CommentTextChar"/>
    <w:uiPriority w:val="99"/>
    <w:semiHidden/>
    <w:unhideWhenUsed/>
    <w:rsid w:val="00A45AB3"/>
    <w:rPr>
      <w:sz w:val="20"/>
      <w:szCs w:val="20"/>
    </w:rPr>
  </w:style>
  <w:style w:type="character" w:customStyle="1" w:styleId="CommentTextChar">
    <w:name w:val="Comment Text Char"/>
    <w:basedOn w:val="DefaultParagraphFont"/>
    <w:link w:val="CommentText"/>
    <w:uiPriority w:val="99"/>
    <w:semiHidden/>
    <w:rsid w:val="00A45AB3"/>
    <w:rPr>
      <w:sz w:val="20"/>
      <w:szCs w:val="20"/>
    </w:rPr>
  </w:style>
  <w:style w:type="paragraph" w:styleId="CommentSubject">
    <w:name w:val="annotation subject"/>
    <w:basedOn w:val="CommentText"/>
    <w:next w:val="CommentText"/>
    <w:link w:val="CommentSubjectChar"/>
    <w:uiPriority w:val="99"/>
    <w:semiHidden/>
    <w:unhideWhenUsed/>
    <w:rsid w:val="00A45AB3"/>
    <w:rPr>
      <w:b/>
      <w:bCs/>
    </w:rPr>
  </w:style>
  <w:style w:type="character" w:customStyle="1" w:styleId="CommentSubjectChar">
    <w:name w:val="Comment Subject Char"/>
    <w:basedOn w:val="CommentTextChar"/>
    <w:link w:val="CommentSubject"/>
    <w:uiPriority w:val="99"/>
    <w:semiHidden/>
    <w:rsid w:val="00A45AB3"/>
    <w:rPr>
      <w:b/>
      <w:bCs/>
      <w:sz w:val="20"/>
      <w:szCs w:val="20"/>
    </w:rPr>
  </w:style>
  <w:style w:type="paragraph" w:styleId="BalloonText">
    <w:name w:val="Balloon Text"/>
    <w:basedOn w:val="Normal"/>
    <w:link w:val="BalloonTextChar"/>
    <w:uiPriority w:val="99"/>
    <w:semiHidden/>
    <w:unhideWhenUsed/>
    <w:rsid w:val="00A45A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AB3"/>
    <w:rPr>
      <w:rFonts w:ascii="Segoe UI" w:hAnsi="Segoe UI" w:cs="Segoe UI"/>
      <w:sz w:val="18"/>
      <w:szCs w:val="18"/>
    </w:rPr>
  </w:style>
  <w:style w:type="character" w:styleId="UnresolvedMention">
    <w:name w:val="Unresolved Mention"/>
    <w:basedOn w:val="DefaultParagraphFont"/>
    <w:uiPriority w:val="99"/>
    <w:rsid w:val="00FE2539"/>
    <w:rPr>
      <w:color w:val="808080"/>
      <w:shd w:val="clear" w:color="auto" w:fill="E6E6E6"/>
    </w:rPr>
  </w:style>
  <w:style w:type="character" w:customStyle="1" w:styleId="Heading1Char">
    <w:name w:val="Heading 1 Char"/>
    <w:basedOn w:val="DefaultParagraphFont"/>
    <w:link w:val="Heading1"/>
    <w:uiPriority w:val="9"/>
    <w:rsid w:val="009556DA"/>
    <w:rPr>
      <w:rFonts w:ascii="Times New Roman" w:eastAsia="Times New Roman" w:hAnsi="Times New Roman" w:cs="Times New Roman"/>
      <w:b/>
      <w:bCs/>
      <w:kern w:val="36"/>
      <w:sz w:val="48"/>
      <w:szCs w:val="48"/>
      <w:lang w:val="en-AU" w:eastAsia="en-AU"/>
    </w:rPr>
  </w:style>
  <w:style w:type="paragraph" w:customStyle="1" w:styleId="relations">
    <w:name w:val="relations"/>
    <w:basedOn w:val="Normal"/>
    <w:rsid w:val="009556DA"/>
    <w:pPr>
      <w:spacing w:before="100" w:beforeAutospacing="1" w:after="100" w:afterAutospacing="1"/>
    </w:pPr>
    <w:rPr>
      <w:rFonts w:ascii="Times New Roman" w:eastAsia="Times New Roman" w:hAnsi="Times New Roman" w:cs="Times New Roman"/>
      <w:lang w:val="en-AU" w:eastAsia="en-AU"/>
    </w:rPr>
  </w:style>
  <w:style w:type="character" w:customStyle="1" w:styleId="Heading3Char">
    <w:name w:val="Heading 3 Char"/>
    <w:basedOn w:val="DefaultParagraphFont"/>
    <w:link w:val="Heading3"/>
    <w:uiPriority w:val="9"/>
    <w:rsid w:val="002444FB"/>
    <w:rPr>
      <w:rFonts w:asciiTheme="majorHAnsi" w:eastAsiaTheme="majorEastAsia" w:hAnsiTheme="majorHAnsi" w:cstheme="majorBidi"/>
      <w:color w:val="1F3763" w:themeColor="accent1" w:themeShade="7F"/>
    </w:rPr>
  </w:style>
  <w:style w:type="character" w:customStyle="1" w:styleId="fontstyle01">
    <w:name w:val="fontstyle01"/>
    <w:basedOn w:val="DefaultParagraphFont"/>
    <w:rsid w:val="000A2D65"/>
    <w:rPr>
      <w:rFonts w:ascii="AdvOTb83ee1dd.B" w:hAnsi="AdvOTb83ee1dd.B" w:hint="default"/>
      <w:b w:val="0"/>
      <w:bCs w:val="0"/>
      <w:i w:val="0"/>
      <w:iCs w:val="0"/>
      <w:color w:val="000000"/>
      <w:sz w:val="14"/>
      <w:szCs w:val="14"/>
    </w:rPr>
  </w:style>
  <w:style w:type="character" w:customStyle="1" w:styleId="fontstyle21">
    <w:name w:val="fontstyle21"/>
    <w:basedOn w:val="DefaultParagraphFont"/>
    <w:rsid w:val="000A2D65"/>
    <w:rPr>
      <w:rFonts w:ascii="AdvOT863180fb" w:hAnsi="AdvOT863180fb" w:hint="default"/>
      <w:b w:val="0"/>
      <w:bCs w:val="0"/>
      <w:i w:val="0"/>
      <w:iCs w:val="0"/>
      <w:color w:val="000000"/>
      <w:sz w:val="14"/>
      <w:szCs w:val="14"/>
    </w:rPr>
  </w:style>
  <w:style w:type="character" w:customStyle="1" w:styleId="fontstyle31">
    <w:name w:val="fontstyle31"/>
    <w:basedOn w:val="DefaultParagraphFont"/>
    <w:rsid w:val="000A2D65"/>
    <w:rPr>
      <w:rFonts w:ascii="AdvOT863180fb+20" w:hAnsi="AdvOT863180fb+20" w:hint="default"/>
      <w:b w:val="0"/>
      <w:bCs w:val="0"/>
      <w:i w:val="0"/>
      <w:iCs w:val="0"/>
      <w:color w:val="000000"/>
      <w:sz w:val="14"/>
      <w:szCs w:val="14"/>
    </w:rPr>
  </w:style>
  <w:style w:type="character" w:customStyle="1" w:styleId="fontstyle41">
    <w:name w:val="fontstyle41"/>
    <w:basedOn w:val="DefaultParagraphFont"/>
    <w:rsid w:val="000A2D65"/>
    <w:rPr>
      <w:rFonts w:ascii="AdvOTb92eb7df.I" w:hAnsi="AdvOTb92eb7df.I" w:hint="default"/>
      <w:b w:val="0"/>
      <w:bCs w:val="0"/>
      <w:i w:val="0"/>
      <w:iCs w:val="0"/>
      <w:color w:val="000000"/>
      <w:sz w:val="14"/>
      <w:szCs w:val="14"/>
    </w:rPr>
  </w:style>
  <w:style w:type="character" w:customStyle="1" w:styleId="fontstyle51">
    <w:name w:val="fontstyle51"/>
    <w:basedOn w:val="DefaultParagraphFont"/>
    <w:rsid w:val="000A2D65"/>
    <w:rPr>
      <w:rFonts w:ascii="AdvP4C4E59" w:hAnsi="AdvP4C4E59" w:hint="default"/>
      <w:b w:val="0"/>
      <w:bCs w:val="0"/>
      <w:i w:val="0"/>
      <w:iCs w:val="0"/>
      <w:color w:val="000000"/>
      <w:sz w:val="10"/>
      <w:szCs w:val="10"/>
    </w:rPr>
  </w:style>
  <w:style w:type="table" w:styleId="TableGrid">
    <w:name w:val="Table Grid"/>
    <w:basedOn w:val="TableNormal"/>
    <w:uiPriority w:val="39"/>
    <w:rsid w:val="00933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2A7C"/>
    <w:rPr>
      <w:color w:val="808080"/>
    </w:rPr>
  </w:style>
  <w:style w:type="paragraph" w:styleId="EndnoteText">
    <w:name w:val="endnote text"/>
    <w:basedOn w:val="Normal"/>
    <w:link w:val="EndnoteTextChar"/>
    <w:uiPriority w:val="99"/>
    <w:semiHidden/>
    <w:unhideWhenUsed/>
    <w:rsid w:val="0039231C"/>
    <w:rPr>
      <w:sz w:val="20"/>
      <w:szCs w:val="20"/>
    </w:rPr>
  </w:style>
  <w:style w:type="character" w:customStyle="1" w:styleId="EndnoteTextChar">
    <w:name w:val="Endnote Text Char"/>
    <w:basedOn w:val="DefaultParagraphFont"/>
    <w:link w:val="EndnoteText"/>
    <w:uiPriority w:val="99"/>
    <w:semiHidden/>
    <w:rsid w:val="0039231C"/>
    <w:rPr>
      <w:sz w:val="20"/>
      <w:szCs w:val="20"/>
    </w:rPr>
  </w:style>
  <w:style w:type="character" w:styleId="EndnoteReference">
    <w:name w:val="endnote reference"/>
    <w:basedOn w:val="DefaultParagraphFont"/>
    <w:uiPriority w:val="99"/>
    <w:semiHidden/>
    <w:unhideWhenUsed/>
    <w:rsid w:val="0039231C"/>
    <w:rPr>
      <w:vertAlign w:val="superscript"/>
    </w:rPr>
  </w:style>
  <w:style w:type="character" w:customStyle="1" w:styleId="Heading2Char">
    <w:name w:val="Heading 2 Char"/>
    <w:basedOn w:val="DefaultParagraphFont"/>
    <w:link w:val="Heading2"/>
    <w:uiPriority w:val="9"/>
    <w:rsid w:val="00AC724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1116F3"/>
    <w:rPr>
      <w:sz w:val="20"/>
      <w:szCs w:val="20"/>
    </w:rPr>
  </w:style>
  <w:style w:type="character" w:customStyle="1" w:styleId="FootnoteTextChar">
    <w:name w:val="Footnote Text Char"/>
    <w:basedOn w:val="DefaultParagraphFont"/>
    <w:link w:val="FootnoteText"/>
    <w:uiPriority w:val="99"/>
    <w:semiHidden/>
    <w:rsid w:val="001116F3"/>
    <w:rPr>
      <w:sz w:val="20"/>
      <w:szCs w:val="20"/>
    </w:rPr>
  </w:style>
  <w:style w:type="character" w:styleId="FootnoteReference">
    <w:name w:val="footnote reference"/>
    <w:basedOn w:val="DefaultParagraphFont"/>
    <w:uiPriority w:val="99"/>
    <w:semiHidden/>
    <w:unhideWhenUsed/>
    <w:rsid w:val="001116F3"/>
    <w:rPr>
      <w:vertAlign w:val="superscript"/>
    </w:rPr>
  </w:style>
  <w:style w:type="paragraph" w:styleId="HTMLPreformatted">
    <w:name w:val="HTML Preformatted"/>
    <w:basedOn w:val="Normal"/>
    <w:link w:val="HTMLPreformattedChar"/>
    <w:uiPriority w:val="99"/>
    <w:semiHidden/>
    <w:unhideWhenUsed/>
    <w:rsid w:val="00327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3273BE"/>
    <w:rPr>
      <w:rFonts w:ascii="Courier New" w:eastAsia="Times New Roman" w:hAnsi="Courier New" w:cs="Courier New"/>
      <w:sz w:val="20"/>
      <w:szCs w:val="20"/>
      <w:lang w:val="en-AU" w:eastAsia="en-AU"/>
    </w:rPr>
  </w:style>
  <w:style w:type="character" w:customStyle="1" w:styleId="gnkrckgcgsb">
    <w:name w:val="gnkrckgcgsb"/>
    <w:basedOn w:val="DefaultParagraphFont"/>
    <w:rsid w:val="003273BE"/>
  </w:style>
  <w:style w:type="character" w:styleId="FollowedHyperlink">
    <w:name w:val="FollowedHyperlink"/>
    <w:basedOn w:val="DefaultParagraphFont"/>
    <w:uiPriority w:val="99"/>
    <w:semiHidden/>
    <w:unhideWhenUsed/>
    <w:rsid w:val="00FE4217"/>
    <w:rPr>
      <w:color w:val="954F72" w:themeColor="followedHyperlink"/>
      <w:u w:val="single"/>
    </w:rPr>
  </w:style>
  <w:style w:type="paragraph" w:customStyle="1" w:styleId="FirstParagraph">
    <w:name w:val="First Paragraph"/>
    <w:basedOn w:val="BodyText"/>
    <w:next w:val="BodyText"/>
    <w:qFormat/>
    <w:rsid w:val="00090005"/>
    <w:pPr>
      <w:spacing w:before="180" w:after="180"/>
    </w:pPr>
  </w:style>
  <w:style w:type="paragraph" w:styleId="BodyText">
    <w:name w:val="Body Text"/>
    <w:basedOn w:val="Normal"/>
    <w:link w:val="BodyTextChar"/>
    <w:uiPriority w:val="99"/>
    <w:semiHidden/>
    <w:unhideWhenUsed/>
    <w:rsid w:val="00090005"/>
    <w:pPr>
      <w:spacing w:after="120"/>
    </w:pPr>
  </w:style>
  <w:style w:type="character" w:customStyle="1" w:styleId="BodyTextChar">
    <w:name w:val="Body Text Char"/>
    <w:basedOn w:val="DefaultParagraphFont"/>
    <w:link w:val="BodyText"/>
    <w:uiPriority w:val="99"/>
    <w:semiHidden/>
    <w:rsid w:val="00090005"/>
  </w:style>
  <w:style w:type="character" w:customStyle="1" w:styleId="Heading4Char">
    <w:name w:val="Heading 4 Char"/>
    <w:basedOn w:val="DefaultParagraphFont"/>
    <w:link w:val="Heading4"/>
    <w:uiPriority w:val="9"/>
    <w:rsid w:val="00EC3B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8678">
      <w:bodyDiv w:val="1"/>
      <w:marLeft w:val="0"/>
      <w:marRight w:val="0"/>
      <w:marTop w:val="0"/>
      <w:marBottom w:val="0"/>
      <w:divBdr>
        <w:top w:val="none" w:sz="0" w:space="0" w:color="auto"/>
        <w:left w:val="none" w:sz="0" w:space="0" w:color="auto"/>
        <w:bottom w:val="none" w:sz="0" w:space="0" w:color="auto"/>
        <w:right w:val="none" w:sz="0" w:space="0" w:color="auto"/>
      </w:divBdr>
    </w:div>
    <w:div w:id="20860483">
      <w:bodyDiv w:val="1"/>
      <w:marLeft w:val="0"/>
      <w:marRight w:val="0"/>
      <w:marTop w:val="0"/>
      <w:marBottom w:val="0"/>
      <w:divBdr>
        <w:top w:val="none" w:sz="0" w:space="0" w:color="auto"/>
        <w:left w:val="none" w:sz="0" w:space="0" w:color="auto"/>
        <w:bottom w:val="none" w:sz="0" w:space="0" w:color="auto"/>
        <w:right w:val="none" w:sz="0" w:space="0" w:color="auto"/>
      </w:divBdr>
    </w:div>
    <w:div w:id="27417910">
      <w:bodyDiv w:val="1"/>
      <w:marLeft w:val="0"/>
      <w:marRight w:val="0"/>
      <w:marTop w:val="0"/>
      <w:marBottom w:val="0"/>
      <w:divBdr>
        <w:top w:val="none" w:sz="0" w:space="0" w:color="auto"/>
        <w:left w:val="none" w:sz="0" w:space="0" w:color="auto"/>
        <w:bottom w:val="none" w:sz="0" w:space="0" w:color="auto"/>
        <w:right w:val="none" w:sz="0" w:space="0" w:color="auto"/>
      </w:divBdr>
    </w:div>
    <w:div w:id="36319703">
      <w:bodyDiv w:val="1"/>
      <w:marLeft w:val="0"/>
      <w:marRight w:val="0"/>
      <w:marTop w:val="0"/>
      <w:marBottom w:val="0"/>
      <w:divBdr>
        <w:top w:val="none" w:sz="0" w:space="0" w:color="auto"/>
        <w:left w:val="none" w:sz="0" w:space="0" w:color="auto"/>
        <w:bottom w:val="none" w:sz="0" w:space="0" w:color="auto"/>
        <w:right w:val="none" w:sz="0" w:space="0" w:color="auto"/>
      </w:divBdr>
    </w:div>
    <w:div w:id="75982897">
      <w:bodyDiv w:val="1"/>
      <w:marLeft w:val="0"/>
      <w:marRight w:val="0"/>
      <w:marTop w:val="0"/>
      <w:marBottom w:val="0"/>
      <w:divBdr>
        <w:top w:val="none" w:sz="0" w:space="0" w:color="auto"/>
        <w:left w:val="none" w:sz="0" w:space="0" w:color="auto"/>
        <w:bottom w:val="none" w:sz="0" w:space="0" w:color="auto"/>
        <w:right w:val="none" w:sz="0" w:space="0" w:color="auto"/>
      </w:divBdr>
    </w:div>
    <w:div w:id="99180960">
      <w:bodyDiv w:val="1"/>
      <w:marLeft w:val="0"/>
      <w:marRight w:val="0"/>
      <w:marTop w:val="0"/>
      <w:marBottom w:val="0"/>
      <w:divBdr>
        <w:top w:val="none" w:sz="0" w:space="0" w:color="auto"/>
        <w:left w:val="none" w:sz="0" w:space="0" w:color="auto"/>
        <w:bottom w:val="none" w:sz="0" w:space="0" w:color="auto"/>
        <w:right w:val="none" w:sz="0" w:space="0" w:color="auto"/>
      </w:divBdr>
    </w:div>
    <w:div w:id="99499448">
      <w:bodyDiv w:val="1"/>
      <w:marLeft w:val="0"/>
      <w:marRight w:val="0"/>
      <w:marTop w:val="0"/>
      <w:marBottom w:val="0"/>
      <w:divBdr>
        <w:top w:val="none" w:sz="0" w:space="0" w:color="auto"/>
        <w:left w:val="none" w:sz="0" w:space="0" w:color="auto"/>
        <w:bottom w:val="none" w:sz="0" w:space="0" w:color="auto"/>
        <w:right w:val="none" w:sz="0" w:space="0" w:color="auto"/>
      </w:divBdr>
    </w:div>
    <w:div w:id="126750786">
      <w:bodyDiv w:val="1"/>
      <w:marLeft w:val="0"/>
      <w:marRight w:val="0"/>
      <w:marTop w:val="0"/>
      <w:marBottom w:val="0"/>
      <w:divBdr>
        <w:top w:val="none" w:sz="0" w:space="0" w:color="auto"/>
        <w:left w:val="none" w:sz="0" w:space="0" w:color="auto"/>
        <w:bottom w:val="none" w:sz="0" w:space="0" w:color="auto"/>
        <w:right w:val="none" w:sz="0" w:space="0" w:color="auto"/>
      </w:divBdr>
    </w:div>
    <w:div w:id="129056342">
      <w:bodyDiv w:val="1"/>
      <w:marLeft w:val="0"/>
      <w:marRight w:val="0"/>
      <w:marTop w:val="0"/>
      <w:marBottom w:val="0"/>
      <w:divBdr>
        <w:top w:val="none" w:sz="0" w:space="0" w:color="auto"/>
        <w:left w:val="none" w:sz="0" w:space="0" w:color="auto"/>
        <w:bottom w:val="none" w:sz="0" w:space="0" w:color="auto"/>
        <w:right w:val="none" w:sz="0" w:space="0" w:color="auto"/>
      </w:divBdr>
    </w:div>
    <w:div w:id="171072997">
      <w:bodyDiv w:val="1"/>
      <w:marLeft w:val="0"/>
      <w:marRight w:val="0"/>
      <w:marTop w:val="0"/>
      <w:marBottom w:val="0"/>
      <w:divBdr>
        <w:top w:val="none" w:sz="0" w:space="0" w:color="auto"/>
        <w:left w:val="none" w:sz="0" w:space="0" w:color="auto"/>
        <w:bottom w:val="none" w:sz="0" w:space="0" w:color="auto"/>
        <w:right w:val="none" w:sz="0" w:space="0" w:color="auto"/>
      </w:divBdr>
    </w:div>
    <w:div w:id="175309588">
      <w:bodyDiv w:val="1"/>
      <w:marLeft w:val="0"/>
      <w:marRight w:val="0"/>
      <w:marTop w:val="0"/>
      <w:marBottom w:val="0"/>
      <w:divBdr>
        <w:top w:val="none" w:sz="0" w:space="0" w:color="auto"/>
        <w:left w:val="none" w:sz="0" w:space="0" w:color="auto"/>
        <w:bottom w:val="none" w:sz="0" w:space="0" w:color="auto"/>
        <w:right w:val="none" w:sz="0" w:space="0" w:color="auto"/>
      </w:divBdr>
    </w:div>
    <w:div w:id="175463308">
      <w:bodyDiv w:val="1"/>
      <w:marLeft w:val="0"/>
      <w:marRight w:val="0"/>
      <w:marTop w:val="0"/>
      <w:marBottom w:val="0"/>
      <w:divBdr>
        <w:top w:val="none" w:sz="0" w:space="0" w:color="auto"/>
        <w:left w:val="none" w:sz="0" w:space="0" w:color="auto"/>
        <w:bottom w:val="none" w:sz="0" w:space="0" w:color="auto"/>
        <w:right w:val="none" w:sz="0" w:space="0" w:color="auto"/>
      </w:divBdr>
    </w:div>
    <w:div w:id="177886386">
      <w:bodyDiv w:val="1"/>
      <w:marLeft w:val="0"/>
      <w:marRight w:val="0"/>
      <w:marTop w:val="0"/>
      <w:marBottom w:val="0"/>
      <w:divBdr>
        <w:top w:val="none" w:sz="0" w:space="0" w:color="auto"/>
        <w:left w:val="none" w:sz="0" w:space="0" w:color="auto"/>
        <w:bottom w:val="none" w:sz="0" w:space="0" w:color="auto"/>
        <w:right w:val="none" w:sz="0" w:space="0" w:color="auto"/>
      </w:divBdr>
    </w:div>
    <w:div w:id="210462675">
      <w:bodyDiv w:val="1"/>
      <w:marLeft w:val="0"/>
      <w:marRight w:val="0"/>
      <w:marTop w:val="0"/>
      <w:marBottom w:val="0"/>
      <w:divBdr>
        <w:top w:val="none" w:sz="0" w:space="0" w:color="auto"/>
        <w:left w:val="none" w:sz="0" w:space="0" w:color="auto"/>
        <w:bottom w:val="none" w:sz="0" w:space="0" w:color="auto"/>
        <w:right w:val="none" w:sz="0" w:space="0" w:color="auto"/>
      </w:divBdr>
    </w:div>
    <w:div w:id="216360246">
      <w:bodyDiv w:val="1"/>
      <w:marLeft w:val="0"/>
      <w:marRight w:val="0"/>
      <w:marTop w:val="0"/>
      <w:marBottom w:val="0"/>
      <w:divBdr>
        <w:top w:val="none" w:sz="0" w:space="0" w:color="auto"/>
        <w:left w:val="none" w:sz="0" w:space="0" w:color="auto"/>
        <w:bottom w:val="none" w:sz="0" w:space="0" w:color="auto"/>
        <w:right w:val="none" w:sz="0" w:space="0" w:color="auto"/>
      </w:divBdr>
    </w:div>
    <w:div w:id="229923733">
      <w:bodyDiv w:val="1"/>
      <w:marLeft w:val="0"/>
      <w:marRight w:val="0"/>
      <w:marTop w:val="0"/>
      <w:marBottom w:val="0"/>
      <w:divBdr>
        <w:top w:val="none" w:sz="0" w:space="0" w:color="auto"/>
        <w:left w:val="none" w:sz="0" w:space="0" w:color="auto"/>
        <w:bottom w:val="none" w:sz="0" w:space="0" w:color="auto"/>
        <w:right w:val="none" w:sz="0" w:space="0" w:color="auto"/>
      </w:divBdr>
    </w:div>
    <w:div w:id="235016201">
      <w:bodyDiv w:val="1"/>
      <w:marLeft w:val="0"/>
      <w:marRight w:val="0"/>
      <w:marTop w:val="0"/>
      <w:marBottom w:val="0"/>
      <w:divBdr>
        <w:top w:val="none" w:sz="0" w:space="0" w:color="auto"/>
        <w:left w:val="none" w:sz="0" w:space="0" w:color="auto"/>
        <w:bottom w:val="none" w:sz="0" w:space="0" w:color="auto"/>
        <w:right w:val="none" w:sz="0" w:space="0" w:color="auto"/>
      </w:divBdr>
    </w:div>
    <w:div w:id="238944389">
      <w:bodyDiv w:val="1"/>
      <w:marLeft w:val="0"/>
      <w:marRight w:val="0"/>
      <w:marTop w:val="0"/>
      <w:marBottom w:val="0"/>
      <w:divBdr>
        <w:top w:val="none" w:sz="0" w:space="0" w:color="auto"/>
        <w:left w:val="none" w:sz="0" w:space="0" w:color="auto"/>
        <w:bottom w:val="none" w:sz="0" w:space="0" w:color="auto"/>
        <w:right w:val="none" w:sz="0" w:space="0" w:color="auto"/>
      </w:divBdr>
    </w:div>
    <w:div w:id="285699024">
      <w:bodyDiv w:val="1"/>
      <w:marLeft w:val="0"/>
      <w:marRight w:val="0"/>
      <w:marTop w:val="0"/>
      <w:marBottom w:val="0"/>
      <w:divBdr>
        <w:top w:val="none" w:sz="0" w:space="0" w:color="auto"/>
        <w:left w:val="none" w:sz="0" w:space="0" w:color="auto"/>
        <w:bottom w:val="none" w:sz="0" w:space="0" w:color="auto"/>
        <w:right w:val="none" w:sz="0" w:space="0" w:color="auto"/>
      </w:divBdr>
    </w:div>
    <w:div w:id="287976167">
      <w:bodyDiv w:val="1"/>
      <w:marLeft w:val="0"/>
      <w:marRight w:val="0"/>
      <w:marTop w:val="0"/>
      <w:marBottom w:val="0"/>
      <w:divBdr>
        <w:top w:val="none" w:sz="0" w:space="0" w:color="auto"/>
        <w:left w:val="none" w:sz="0" w:space="0" w:color="auto"/>
        <w:bottom w:val="none" w:sz="0" w:space="0" w:color="auto"/>
        <w:right w:val="none" w:sz="0" w:space="0" w:color="auto"/>
      </w:divBdr>
    </w:div>
    <w:div w:id="316811153">
      <w:bodyDiv w:val="1"/>
      <w:marLeft w:val="0"/>
      <w:marRight w:val="0"/>
      <w:marTop w:val="0"/>
      <w:marBottom w:val="0"/>
      <w:divBdr>
        <w:top w:val="none" w:sz="0" w:space="0" w:color="auto"/>
        <w:left w:val="none" w:sz="0" w:space="0" w:color="auto"/>
        <w:bottom w:val="none" w:sz="0" w:space="0" w:color="auto"/>
        <w:right w:val="none" w:sz="0" w:space="0" w:color="auto"/>
      </w:divBdr>
    </w:div>
    <w:div w:id="346568702">
      <w:bodyDiv w:val="1"/>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
      </w:divsChild>
    </w:div>
    <w:div w:id="356736285">
      <w:bodyDiv w:val="1"/>
      <w:marLeft w:val="0"/>
      <w:marRight w:val="0"/>
      <w:marTop w:val="0"/>
      <w:marBottom w:val="0"/>
      <w:divBdr>
        <w:top w:val="none" w:sz="0" w:space="0" w:color="auto"/>
        <w:left w:val="none" w:sz="0" w:space="0" w:color="auto"/>
        <w:bottom w:val="none" w:sz="0" w:space="0" w:color="auto"/>
        <w:right w:val="none" w:sz="0" w:space="0" w:color="auto"/>
      </w:divBdr>
    </w:div>
    <w:div w:id="361176607">
      <w:bodyDiv w:val="1"/>
      <w:marLeft w:val="0"/>
      <w:marRight w:val="0"/>
      <w:marTop w:val="0"/>
      <w:marBottom w:val="0"/>
      <w:divBdr>
        <w:top w:val="none" w:sz="0" w:space="0" w:color="auto"/>
        <w:left w:val="none" w:sz="0" w:space="0" w:color="auto"/>
        <w:bottom w:val="none" w:sz="0" w:space="0" w:color="auto"/>
        <w:right w:val="none" w:sz="0" w:space="0" w:color="auto"/>
      </w:divBdr>
    </w:div>
    <w:div w:id="363286770">
      <w:bodyDiv w:val="1"/>
      <w:marLeft w:val="0"/>
      <w:marRight w:val="0"/>
      <w:marTop w:val="0"/>
      <w:marBottom w:val="0"/>
      <w:divBdr>
        <w:top w:val="none" w:sz="0" w:space="0" w:color="auto"/>
        <w:left w:val="none" w:sz="0" w:space="0" w:color="auto"/>
        <w:bottom w:val="none" w:sz="0" w:space="0" w:color="auto"/>
        <w:right w:val="none" w:sz="0" w:space="0" w:color="auto"/>
      </w:divBdr>
    </w:div>
    <w:div w:id="388187829">
      <w:bodyDiv w:val="1"/>
      <w:marLeft w:val="0"/>
      <w:marRight w:val="0"/>
      <w:marTop w:val="0"/>
      <w:marBottom w:val="0"/>
      <w:divBdr>
        <w:top w:val="none" w:sz="0" w:space="0" w:color="auto"/>
        <w:left w:val="none" w:sz="0" w:space="0" w:color="auto"/>
        <w:bottom w:val="none" w:sz="0" w:space="0" w:color="auto"/>
        <w:right w:val="none" w:sz="0" w:space="0" w:color="auto"/>
      </w:divBdr>
    </w:div>
    <w:div w:id="400640175">
      <w:bodyDiv w:val="1"/>
      <w:marLeft w:val="0"/>
      <w:marRight w:val="0"/>
      <w:marTop w:val="0"/>
      <w:marBottom w:val="0"/>
      <w:divBdr>
        <w:top w:val="none" w:sz="0" w:space="0" w:color="auto"/>
        <w:left w:val="none" w:sz="0" w:space="0" w:color="auto"/>
        <w:bottom w:val="none" w:sz="0" w:space="0" w:color="auto"/>
        <w:right w:val="none" w:sz="0" w:space="0" w:color="auto"/>
      </w:divBdr>
    </w:div>
    <w:div w:id="401219525">
      <w:bodyDiv w:val="1"/>
      <w:marLeft w:val="0"/>
      <w:marRight w:val="0"/>
      <w:marTop w:val="0"/>
      <w:marBottom w:val="0"/>
      <w:divBdr>
        <w:top w:val="none" w:sz="0" w:space="0" w:color="auto"/>
        <w:left w:val="none" w:sz="0" w:space="0" w:color="auto"/>
        <w:bottom w:val="none" w:sz="0" w:space="0" w:color="auto"/>
        <w:right w:val="none" w:sz="0" w:space="0" w:color="auto"/>
      </w:divBdr>
    </w:div>
    <w:div w:id="420031215">
      <w:bodyDiv w:val="1"/>
      <w:marLeft w:val="0"/>
      <w:marRight w:val="0"/>
      <w:marTop w:val="0"/>
      <w:marBottom w:val="0"/>
      <w:divBdr>
        <w:top w:val="none" w:sz="0" w:space="0" w:color="auto"/>
        <w:left w:val="none" w:sz="0" w:space="0" w:color="auto"/>
        <w:bottom w:val="none" w:sz="0" w:space="0" w:color="auto"/>
        <w:right w:val="none" w:sz="0" w:space="0" w:color="auto"/>
      </w:divBdr>
    </w:div>
    <w:div w:id="424962047">
      <w:bodyDiv w:val="1"/>
      <w:marLeft w:val="0"/>
      <w:marRight w:val="0"/>
      <w:marTop w:val="0"/>
      <w:marBottom w:val="0"/>
      <w:divBdr>
        <w:top w:val="none" w:sz="0" w:space="0" w:color="auto"/>
        <w:left w:val="none" w:sz="0" w:space="0" w:color="auto"/>
        <w:bottom w:val="none" w:sz="0" w:space="0" w:color="auto"/>
        <w:right w:val="none" w:sz="0" w:space="0" w:color="auto"/>
      </w:divBdr>
    </w:div>
    <w:div w:id="475799490">
      <w:bodyDiv w:val="1"/>
      <w:marLeft w:val="0"/>
      <w:marRight w:val="0"/>
      <w:marTop w:val="0"/>
      <w:marBottom w:val="0"/>
      <w:divBdr>
        <w:top w:val="none" w:sz="0" w:space="0" w:color="auto"/>
        <w:left w:val="none" w:sz="0" w:space="0" w:color="auto"/>
        <w:bottom w:val="none" w:sz="0" w:space="0" w:color="auto"/>
        <w:right w:val="none" w:sz="0" w:space="0" w:color="auto"/>
      </w:divBdr>
    </w:div>
    <w:div w:id="481890483">
      <w:bodyDiv w:val="1"/>
      <w:marLeft w:val="0"/>
      <w:marRight w:val="0"/>
      <w:marTop w:val="0"/>
      <w:marBottom w:val="0"/>
      <w:divBdr>
        <w:top w:val="none" w:sz="0" w:space="0" w:color="auto"/>
        <w:left w:val="none" w:sz="0" w:space="0" w:color="auto"/>
        <w:bottom w:val="none" w:sz="0" w:space="0" w:color="auto"/>
        <w:right w:val="none" w:sz="0" w:space="0" w:color="auto"/>
      </w:divBdr>
    </w:div>
    <w:div w:id="497811612">
      <w:bodyDiv w:val="1"/>
      <w:marLeft w:val="0"/>
      <w:marRight w:val="0"/>
      <w:marTop w:val="0"/>
      <w:marBottom w:val="0"/>
      <w:divBdr>
        <w:top w:val="none" w:sz="0" w:space="0" w:color="auto"/>
        <w:left w:val="none" w:sz="0" w:space="0" w:color="auto"/>
        <w:bottom w:val="none" w:sz="0" w:space="0" w:color="auto"/>
        <w:right w:val="none" w:sz="0" w:space="0" w:color="auto"/>
      </w:divBdr>
    </w:div>
    <w:div w:id="555892469">
      <w:bodyDiv w:val="1"/>
      <w:marLeft w:val="0"/>
      <w:marRight w:val="0"/>
      <w:marTop w:val="0"/>
      <w:marBottom w:val="0"/>
      <w:divBdr>
        <w:top w:val="none" w:sz="0" w:space="0" w:color="auto"/>
        <w:left w:val="none" w:sz="0" w:space="0" w:color="auto"/>
        <w:bottom w:val="none" w:sz="0" w:space="0" w:color="auto"/>
        <w:right w:val="none" w:sz="0" w:space="0" w:color="auto"/>
      </w:divBdr>
    </w:div>
    <w:div w:id="622348279">
      <w:bodyDiv w:val="1"/>
      <w:marLeft w:val="0"/>
      <w:marRight w:val="0"/>
      <w:marTop w:val="0"/>
      <w:marBottom w:val="0"/>
      <w:divBdr>
        <w:top w:val="none" w:sz="0" w:space="0" w:color="auto"/>
        <w:left w:val="none" w:sz="0" w:space="0" w:color="auto"/>
        <w:bottom w:val="none" w:sz="0" w:space="0" w:color="auto"/>
        <w:right w:val="none" w:sz="0" w:space="0" w:color="auto"/>
      </w:divBdr>
    </w:div>
    <w:div w:id="630744158">
      <w:bodyDiv w:val="1"/>
      <w:marLeft w:val="0"/>
      <w:marRight w:val="0"/>
      <w:marTop w:val="0"/>
      <w:marBottom w:val="0"/>
      <w:divBdr>
        <w:top w:val="none" w:sz="0" w:space="0" w:color="auto"/>
        <w:left w:val="none" w:sz="0" w:space="0" w:color="auto"/>
        <w:bottom w:val="none" w:sz="0" w:space="0" w:color="auto"/>
        <w:right w:val="none" w:sz="0" w:space="0" w:color="auto"/>
      </w:divBdr>
    </w:div>
    <w:div w:id="704133544">
      <w:bodyDiv w:val="1"/>
      <w:marLeft w:val="0"/>
      <w:marRight w:val="0"/>
      <w:marTop w:val="0"/>
      <w:marBottom w:val="0"/>
      <w:divBdr>
        <w:top w:val="none" w:sz="0" w:space="0" w:color="auto"/>
        <w:left w:val="none" w:sz="0" w:space="0" w:color="auto"/>
        <w:bottom w:val="none" w:sz="0" w:space="0" w:color="auto"/>
        <w:right w:val="none" w:sz="0" w:space="0" w:color="auto"/>
      </w:divBdr>
    </w:div>
    <w:div w:id="720910015">
      <w:bodyDiv w:val="1"/>
      <w:marLeft w:val="0"/>
      <w:marRight w:val="0"/>
      <w:marTop w:val="0"/>
      <w:marBottom w:val="0"/>
      <w:divBdr>
        <w:top w:val="none" w:sz="0" w:space="0" w:color="auto"/>
        <w:left w:val="none" w:sz="0" w:space="0" w:color="auto"/>
        <w:bottom w:val="none" w:sz="0" w:space="0" w:color="auto"/>
        <w:right w:val="none" w:sz="0" w:space="0" w:color="auto"/>
      </w:divBdr>
    </w:div>
    <w:div w:id="742917643">
      <w:bodyDiv w:val="1"/>
      <w:marLeft w:val="0"/>
      <w:marRight w:val="0"/>
      <w:marTop w:val="0"/>
      <w:marBottom w:val="0"/>
      <w:divBdr>
        <w:top w:val="none" w:sz="0" w:space="0" w:color="auto"/>
        <w:left w:val="none" w:sz="0" w:space="0" w:color="auto"/>
        <w:bottom w:val="none" w:sz="0" w:space="0" w:color="auto"/>
        <w:right w:val="none" w:sz="0" w:space="0" w:color="auto"/>
      </w:divBdr>
    </w:div>
    <w:div w:id="752049173">
      <w:bodyDiv w:val="1"/>
      <w:marLeft w:val="0"/>
      <w:marRight w:val="0"/>
      <w:marTop w:val="0"/>
      <w:marBottom w:val="0"/>
      <w:divBdr>
        <w:top w:val="none" w:sz="0" w:space="0" w:color="auto"/>
        <w:left w:val="none" w:sz="0" w:space="0" w:color="auto"/>
        <w:bottom w:val="none" w:sz="0" w:space="0" w:color="auto"/>
        <w:right w:val="none" w:sz="0" w:space="0" w:color="auto"/>
      </w:divBdr>
    </w:div>
    <w:div w:id="754977903">
      <w:bodyDiv w:val="1"/>
      <w:marLeft w:val="0"/>
      <w:marRight w:val="0"/>
      <w:marTop w:val="0"/>
      <w:marBottom w:val="0"/>
      <w:divBdr>
        <w:top w:val="none" w:sz="0" w:space="0" w:color="auto"/>
        <w:left w:val="none" w:sz="0" w:space="0" w:color="auto"/>
        <w:bottom w:val="none" w:sz="0" w:space="0" w:color="auto"/>
        <w:right w:val="none" w:sz="0" w:space="0" w:color="auto"/>
      </w:divBdr>
    </w:div>
    <w:div w:id="755325044">
      <w:bodyDiv w:val="1"/>
      <w:marLeft w:val="0"/>
      <w:marRight w:val="0"/>
      <w:marTop w:val="0"/>
      <w:marBottom w:val="0"/>
      <w:divBdr>
        <w:top w:val="none" w:sz="0" w:space="0" w:color="auto"/>
        <w:left w:val="none" w:sz="0" w:space="0" w:color="auto"/>
        <w:bottom w:val="none" w:sz="0" w:space="0" w:color="auto"/>
        <w:right w:val="none" w:sz="0" w:space="0" w:color="auto"/>
      </w:divBdr>
    </w:div>
    <w:div w:id="756636413">
      <w:bodyDiv w:val="1"/>
      <w:marLeft w:val="0"/>
      <w:marRight w:val="0"/>
      <w:marTop w:val="0"/>
      <w:marBottom w:val="0"/>
      <w:divBdr>
        <w:top w:val="none" w:sz="0" w:space="0" w:color="auto"/>
        <w:left w:val="none" w:sz="0" w:space="0" w:color="auto"/>
        <w:bottom w:val="none" w:sz="0" w:space="0" w:color="auto"/>
        <w:right w:val="none" w:sz="0" w:space="0" w:color="auto"/>
      </w:divBdr>
    </w:div>
    <w:div w:id="764686716">
      <w:bodyDiv w:val="1"/>
      <w:marLeft w:val="0"/>
      <w:marRight w:val="0"/>
      <w:marTop w:val="0"/>
      <w:marBottom w:val="0"/>
      <w:divBdr>
        <w:top w:val="none" w:sz="0" w:space="0" w:color="auto"/>
        <w:left w:val="none" w:sz="0" w:space="0" w:color="auto"/>
        <w:bottom w:val="none" w:sz="0" w:space="0" w:color="auto"/>
        <w:right w:val="none" w:sz="0" w:space="0" w:color="auto"/>
      </w:divBdr>
    </w:div>
    <w:div w:id="768696534">
      <w:bodyDiv w:val="1"/>
      <w:marLeft w:val="0"/>
      <w:marRight w:val="0"/>
      <w:marTop w:val="0"/>
      <w:marBottom w:val="0"/>
      <w:divBdr>
        <w:top w:val="none" w:sz="0" w:space="0" w:color="auto"/>
        <w:left w:val="none" w:sz="0" w:space="0" w:color="auto"/>
        <w:bottom w:val="none" w:sz="0" w:space="0" w:color="auto"/>
        <w:right w:val="none" w:sz="0" w:space="0" w:color="auto"/>
      </w:divBdr>
    </w:div>
    <w:div w:id="793065438">
      <w:bodyDiv w:val="1"/>
      <w:marLeft w:val="0"/>
      <w:marRight w:val="0"/>
      <w:marTop w:val="0"/>
      <w:marBottom w:val="0"/>
      <w:divBdr>
        <w:top w:val="none" w:sz="0" w:space="0" w:color="auto"/>
        <w:left w:val="none" w:sz="0" w:space="0" w:color="auto"/>
        <w:bottom w:val="none" w:sz="0" w:space="0" w:color="auto"/>
        <w:right w:val="none" w:sz="0" w:space="0" w:color="auto"/>
      </w:divBdr>
    </w:div>
    <w:div w:id="815607944">
      <w:bodyDiv w:val="1"/>
      <w:marLeft w:val="0"/>
      <w:marRight w:val="0"/>
      <w:marTop w:val="0"/>
      <w:marBottom w:val="0"/>
      <w:divBdr>
        <w:top w:val="none" w:sz="0" w:space="0" w:color="auto"/>
        <w:left w:val="none" w:sz="0" w:space="0" w:color="auto"/>
        <w:bottom w:val="none" w:sz="0" w:space="0" w:color="auto"/>
        <w:right w:val="none" w:sz="0" w:space="0" w:color="auto"/>
      </w:divBdr>
    </w:div>
    <w:div w:id="825822406">
      <w:bodyDiv w:val="1"/>
      <w:marLeft w:val="0"/>
      <w:marRight w:val="0"/>
      <w:marTop w:val="0"/>
      <w:marBottom w:val="0"/>
      <w:divBdr>
        <w:top w:val="none" w:sz="0" w:space="0" w:color="auto"/>
        <w:left w:val="none" w:sz="0" w:space="0" w:color="auto"/>
        <w:bottom w:val="none" w:sz="0" w:space="0" w:color="auto"/>
        <w:right w:val="none" w:sz="0" w:space="0" w:color="auto"/>
      </w:divBdr>
    </w:div>
    <w:div w:id="827064452">
      <w:bodyDiv w:val="1"/>
      <w:marLeft w:val="0"/>
      <w:marRight w:val="0"/>
      <w:marTop w:val="0"/>
      <w:marBottom w:val="0"/>
      <w:divBdr>
        <w:top w:val="none" w:sz="0" w:space="0" w:color="auto"/>
        <w:left w:val="none" w:sz="0" w:space="0" w:color="auto"/>
        <w:bottom w:val="none" w:sz="0" w:space="0" w:color="auto"/>
        <w:right w:val="none" w:sz="0" w:space="0" w:color="auto"/>
      </w:divBdr>
    </w:div>
    <w:div w:id="827525675">
      <w:bodyDiv w:val="1"/>
      <w:marLeft w:val="0"/>
      <w:marRight w:val="0"/>
      <w:marTop w:val="0"/>
      <w:marBottom w:val="0"/>
      <w:divBdr>
        <w:top w:val="none" w:sz="0" w:space="0" w:color="auto"/>
        <w:left w:val="none" w:sz="0" w:space="0" w:color="auto"/>
        <w:bottom w:val="none" w:sz="0" w:space="0" w:color="auto"/>
        <w:right w:val="none" w:sz="0" w:space="0" w:color="auto"/>
      </w:divBdr>
    </w:div>
    <w:div w:id="859783915">
      <w:bodyDiv w:val="1"/>
      <w:marLeft w:val="0"/>
      <w:marRight w:val="0"/>
      <w:marTop w:val="0"/>
      <w:marBottom w:val="0"/>
      <w:divBdr>
        <w:top w:val="none" w:sz="0" w:space="0" w:color="auto"/>
        <w:left w:val="none" w:sz="0" w:space="0" w:color="auto"/>
        <w:bottom w:val="none" w:sz="0" w:space="0" w:color="auto"/>
        <w:right w:val="none" w:sz="0" w:space="0" w:color="auto"/>
      </w:divBdr>
    </w:div>
    <w:div w:id="893154601">
      <w:bodyDiv w:val="1"/>
      <w:marLeft w:val="0"/>
      <w:marRight w:val="0"/>
      <w:marTop w:val="0"/>
      <w:marBottom w:val="0"/>
      <w:divBdr>
        <w:top w:val="none" w:sz="0" w:space="0" w:color="auto"/>
        <w:left w:val="none" w:sz="0" w:space="0" w:color="auto"/>
        <w:bottom w:val="none" w:sz="0" w:space="0" w:color="auto"/>
        <w:right w:val="none" w:sz="0" w:space="0" w:color="auto"/>
      </w:divBdr>
    </w:div>
    <w:div w:id="898827765">
      <w:bodyDiv w:val="1"/>
      <w:marLeft w:val="0"/>
      <w:marRight w:val="0"/>
      <w:marTop w:val="0"/>
      <w:marBottom w:val="0"/>
      <w:divBdr>
        <w:top w:val="none" w:sz="0" w:space="0" w:color="auto"/>
        <w:left w:val="none" w:sz="0" w:space="0" w:color="auto"/>
        <w:bottom w:val="none" w:sz="0" w:space="0" w:color="auto"/>
        <w:right w:val="none" w:sz="0" w:space="0" w:color="auto"/>
      </w:divBdr>
    </w:div>
    <w:div w:id="927427856">
      <w:bodyDiv w:val="1"/>
      <w:marLeft w:val="0"/>
      <w:marRight w:val="0"/>
      <w:marTop w:val="0"/>
      <w:marBottom w:val="0"/>
      <w:divBdr>
        <w:top w:val="none" w:sz="0" w:space="0" w:color="auto"/>
        <w:left w:val="none" w:sz="0" w:space="0" w:color="auto"/>
        <w:bottom w:val="none" w:sz="0" w:space="0" w:color="auto"/>
        <w:right w:val="none" w:sz="0" w:space="0" w:color="auto"/>
      </w:divBdr>
      <w:divsChild>
        <w:div w:id="691999803">
          <w:marLeft w:val="0"/>
          <w:marRight w:val="0"/>
          <w:marTop w:val="0"/>
          <w:marBottom w:val="0"/>
          <w:divBdr>
            <w:top w:val="none" w:sz="0" w:space="0" w:color="auto"/>
            <w:left w:val="none" w:sz="0" w:space="0" w:color="auto"/>
            <w:bottom w:val="none" w:sz="0" w:space="0" w:color="auto"/>
            <w:right w:val="none" w:sz="0" w:space="0" w:color="auto"/>
          </w:divBdr>
        </w:div>
      </w:divsChild>
    </w:div>
    <w:div w:id="940605181">
      <w:bodyDiv w:val="1"/>
      <w:marLeft w:val="0"/>
      <w:marRight w:val="0"/>
      <w:marTop w:val="0"/>
      <w:marBottom w:val="0"/>
      <w:divBdr>
        <w:top w:val="none" w:sz="0" w:space="0" w:color="auto"/>
        <w:left w:val="none" w:sz="0" w:space="0" w:color="auto"/>
        <w:bottom w:val="none" w:sz="0" w:space="0" w:color="auto"/>
        <w:right w:val="none" w:sz="0" w:space="0" w:color="auto"/>
      </w:divBdr>
    </w:div>
    <w:div w:id="984966204">
      <w:bodyDiv w:val="1"/>
      <w:marLeft w:val="0"/>
      <w:marRight w:val="0"/>
      <w:marTop w:val="0"/>
      <w:marBottom w:val="0"/>
      <w:divBdr>
        <w:top w:val="none" w:sz="0" w:space="0" w:color="auto"/>
        <w:left w:val="none" w:sz="0" w:space="0" w:color="auto"/>
        <w:bottom w:val="none" w:sz="0" w:space="0" w:color="auto"/>
        <w:right w:val="none" w:sz="0" w:space="0" w:color="auto"/>
      </w:divBdr>
      <w:divsChild>
        <w:div w:id="1952079718">
          <w:marLeft w:val="0"/>
          <w:marRight w:val="0"/>
          <w:marTop w:val="0"/>
          <w:marBottom w:val="0"/>
          <w:divBdr>
            <w:top w:val="none" w:sz="0" w:space="0" w:color="auto"/>
            <w:left w:val="none" w:sz="0" w:space="0" w:color="auto"/>
            <w:bottom w:val="none" w:sz="0" w:space="0" w:color="auto"/>
            <w:right w:val="none" w:sz="0" w:space="0" w:color="auto"/>
          </w:divBdr>
        </w:div>
      </w:divsChild>
    </w:div>
    <w:div w:id="1034967056">
      <w:bodyDiv w:val="1"/>
      <w:marLeft w:val="0"/>
      <w:marRight w:val="0"/>
      <w:marTop w:val="0"/>
      <w:marBottom w:val="0"/>
      <w:divBdr>
        <w:top w:val="none" w:sz="0" w:space="0" w:color="auto"/>
        <w:left w:val="none" w:sz="0" w:space="0" w:color="auto"/>
        <w:bottom w:val="none" w:sz="0" w:space="0" w:color="auto"/>
        <w:right w:val="none" w:sz="0" w:space="0" w:color="auto"/>
      </w:divBdr>
    </w:div>
    <w:div w:id="1035622694">
      <w:bodyDiv w:val="1"/>
      <w:marLeft w:val="0"/>
      <w:marRight w:val="0"/>
      <w:marTop w:val="0"/>
      <w:marBottom w:val="0"/>
      <w:divBdr>
        <w:top w:val="none" w:sz="0" w:space="0" w:color="auto"/>
        <w:left w:val="none" w:sz="0" w:space="0" w:color="auto"/>
        <w:bottom w:val="none" w:sz="0" w:space="0" w:color="auto"/>
        <w:right w:val="none" w:sz="0" w:space="0" w:color="auto"/>
      </w:divBdr>
    </w:div>
    <w:div w:id="1049719144">
      <w:bodyDiv w:val="1"/>
      <w:marLeft w:val="0"/>
      <w:marRight w:val="0"/>
      <w:marTop w:val="0"/>
      <w:marBottom w:val="0"/>
      <w:divBdr>
        <w:top w:val="none" w:sz="0" w:space="0" w:color="auto"/>
        <w:left w:val="none" w:sz="0" w:space="0" w:color="auto"/>
        <w:bottom w:val="none" w:sz="0" w:space="0" w:color="auto"/>
        <w:right w:val="none" w:sz="0" w:space="0" w:color="auto"/>
      </w:divBdr>
    </w:div>
    <w:div w:id="1065026533">
      <w:bodyDiv w:val="1"/>
      <w:marLeft w:val="0"/>
      <w:marRight w:val="0"/>
      <w:marTop w:val="0"/>
      <w:marBottom w:val="0"/>
      <w:divBdr>
        <w:top w:val="none" w:sz="0" w:space="0" w:color="auto"/>
        <w:left w:val="none" w:sz="0" w:space="0" w:color="auto"/>
        <w:bottom w:val="none" w:sz="0" w:space="0" w:color="auto"/>
        <w:right w:val="none" w:sz="0" w:space="0" w:color="auto"/>
      </w:divBdr>
    </w:div>
    <w:div w:id="1084495998">
      <w:bodyDiv w:val="1"/>
      <w:marLeft w:val="0"/>
      <w:marRight w:val="0"/>
      <w:marTop w:val="0"/>
      <w:marBottom w:val="0"/>
      <w:divBdr>
        <w:top w:val="none" w:sz="0" w:space="0" w:color="auto"/>
        <w:left w:val="none" w:sz="0" w:space="0" w:color="auto"/>
        <w:bottom w:val="none" w:sz="0" w:space="0" w:color="auto"/>
        <w:right w:val="none" w:sz="0" w:space="0" w:color="auto"/>
      </w:divBdr>
    </w:div>
    <w:div w:id="1096747243">
      <w:bodyDiv w:val="1"/>
      <w:marLeft w:val="0"/>
      <w:marRight w:val="0"/>
      <w:marTop w:val="0"/>
      <w:marBottom w:val="0"/>
      <w:divBdr>
        <w:top w:val="none" w:sz="0" w:space="0" w:color="auto"/>
        <w:left w:val="none" w:sz="0" w:space="0" w:color="auto"/>
        <w:bottom w:val="none" w:sz="0" w:space="0" w:color="auto"/>
        <w:right w:val="none" w:sz="0" w:space="0" w:color="auto"/>
      </w:divBdr>
    </w:div>
    <w:div w:id="1110200940">
      <w:bodyDiv w:val="1"/>
      <w:marLeft w:val="0"/>
      <w:marRight w:val="0"/>
      <w:marTop w:val="0"/>
      <w:marBottom w:val="0"/>
      <w:divBdr>
        <w:top w:val="none" w:sz="0" w:space="0" w:color="auto"/>
        <w:left w:val="none" w:sz="0" w:space="0" w:color="auto"/>
        <w:bottom w:val="none" w:sz="0" w:space="0" w:color="auto"/>
        <w:right w:val="none" w:sz="0" w:space="0" w:color="auto"/>
      </w:divBdr>
    </w:div>
    <w:div w:id="1122767004">
      <w:bodyDiv w:val="1"/>
      <w:marLeft w:val="0"/>
      <w:marRight w:val="0"/>
      <w:marTop w:val="0"/>
      <w:marBottom w:val="0"/>
      <w:divBdr>
        <w:top w:val="none" w:sz="0" w:space="0" w:color="auto"/>
        <w:left w:val="none" w:sz="0" w:space="0" w:color="auto"/>
        <w:bottom w:val="none" w:sz="0" w:space="0" w:color="auto"/>
        <w:right w:val="none" w:sz="0" w:space="0" w:color="auto"/>
      </w:divBdr>
    </w:div>
    <w:div w:id="1128399896">
      <w:bodyDiv w:val="1"/>
      <w:marLeft w:val="0"/>
      <w:marRight w:val="0"/>
      <w:marTop w:val="0"/>
      <w:marBottom w:val="0"/>
      <w:divBdr>
        <w:top w:val="none" w:sz="0" w:space="0" w:color="auto"/>
        <w:left w:val="none" w:sz="0" w:space="0" w:color="auto"/>
        <w:bottom w:val="none" w:sz="0" w:space="0" w:color="auto"/>
        <w:right w:val="none" w:sz="0" w:space="0" w:color="auto"/>
      </w:divBdr>
    </w:div>
    <w:div w:id="1145585844">
      <w:bodyDiv w:val="1"/>
      <w:marLeft w:val="0"/>
      <w:marRight w:val="0"/>
      <w:marTop w:val="0"/>
      <w:marBottom w:val="0"/>
      <w:divBdr>
        <w:top w:val="none" w:sz="0" w:space="0" w:color="auto"/>
        <w:left w:val="none" w:sz="0" w:space="0" w:color="auto"/>
        <w:bottom w:val="none" w:sz="0" w:space="0" w:color="auto"/>
        <w:right w:val="none" w:sz="0" w:space="0" w:color="auto"/>
      </w:divBdr>
    </w:div>
    <w:div w:id="1150173764">
      <w:bodyDiv w:val="1"/>
      <w:marLeft w:val="0"/>
      <w:marRight w:val="0"/>
      <w:marTop w:val="0"/>
      <w:marBottom w:val="0"/>
      <w:divBdr>
        <w:top w:val="none" w:sz="0" w:space="0" w:color="auto"/>
        <w:left w:val="none" w:sz="0" w:space="0" w:color="auto"/>
        <w:bottom w:val="none" w:sz="0" w:space="0" w:color="auto"/>
        <w:right w:val="none" w:sz="0" w:space="0" w:color="auto"/>
      </w:divBdr>
    </w:div>
    <w:div w:id="1168903771">
      <w:bodyDiv w:val="1"/>
      <w:marLeft w:val="0"/>
      <w:marRight w:val="0"/>
      <w:marTop w:val="0"/>
      <w:marBottom w:val="0"/>
      <w:divBdr>
        <w:top w:val="none" w:sz="0" w:space="0" w:color="auto"/>
        <w:left w:val="none" w:sz="0" w:space="0" w:color="auto"/>
        <w:bottom w:val="none" w:sz="0" w:space="0" w:color="auto"/>
        <w:right w:val="none" w:sz="0" w:space="0" w:color="auto"/>
      </w:divBdr>
    </w:div>
    <w:div w:id="1200778918">
      <w:bodyDiv w:val="1"/>
      <w:marLeft w:val="0"/>
      <w:marRight w:val="0"/>
      <w:marTop w:val="0"/>
      <w:marBottom w:val="0"/>
      <w:divBdr>
        <w:top w:val="none" w:sz="0" w:space="0" w:color="auto"/>
        <w:left w:val="none" w:sz="0" w:space="0" w:color="auto"/>
        <w:bottom w:val="none" w:sz="0" w:space="0" w:color="auto"/>
        <w:right w:val="none" w:sz="0" w:space="0" w:color="auto"/>
      </w:divBdr>
    </w:div>
    <w:div w:id="1224759483">
      <w:bodyDiv w:val="1"/>
      <w:marLeft w:val="0"/>
      <w:marRight w:val="0"/>
      <w:marTop w:val="0"/>
      <w:marBottom w:val="0"/>
      <w:divBdr>
        <w:top w:val="none" w:sz="0" w:space="0" w:color="auto"/>
        <w:left w:val="none" w:sz="0" w:space="0" w:color="auto"/>
        <w:bottom w:val="none" w:sz="0" w:space="0" w:color="auto"/>
        <w:right w:val="none" w:sz="0" w:space="0" w:color="auto"/>
      </w:divBdr>
    </w:div>
    <w:div w:id="1241720317">
      <w:bodyDiv w:val="1"/>
      <w:marLeft w:val="0"/>
      <w:marRight w:val="0"/>
      <w:marTop w:val="0"/>
      <w:marBottom w:val="0"/>
      <w:divBdr>
        <w:top w:val="none" w:sz="0" w:space="0" w:color="auto"/>
        <w:left w:val="none" w:sz="0" w:space="0" w:color="auto"/>
        <w:bottom w:val="none" w:sz="0" w:space="0" w:color="auto"/>
        <w:right w:val="none" w:sz="0" w:space="0" w:color="auto"/>
      </w:divBdr>
    </w:div>
    <w:div w:id="1273705268">
      <w:bodyDiv w:val="1"/>
      <w:marLeft w:val="0"/>
      <w:marRight w:val="0"/>
      <w:marTop w:val="0"/>
      <w:marBottom w:val="0"/>
      <w:divBdr>
        <w:top w:val="none" w:sz="0" w:space="0" w:color="auto"/>
        <w:left w:val="none" w:sz="0" w:space="0" w:color="auto"/>
        <w:bottom w:val="none" w:sz="0" w:space="0" w:color="auto"/>
        <w:right w:val="none" w:sz="0" w:space="0" w:color="auto"/>
      </w:divBdr>
    </w:div>
    <w:div w:id="1278443104">
      <w:bodyDiv w:val="1"/>
      <w:marLeft w:val="0"/>
      <w:marRight w:val="0"/>
      <w:marTop w:val="0"/>
      <w:marBottom w:val="0"/>
      <w:divBdr>
        <w:top w:val="none" w:sz="0" w:space="0" w:color="auto"/>
        <w:left w:val="none" w:sz="0" w:space="0" w:color="auto"/>
        <w:bottom w:val="none" w:sz="0" w:space="0" w:color="auto"/>
        <w:right w:val="none" w:sz="0" w:space="0" w:color="auto"/>
      </w:divBdr>
    </w:div>
    <w:div w:id="1285651870">
      <w:bodyDiv w:val="1"/>
      <w:marLeft w:val="0"/>
      <w:marRight w:val="0"/>
      <w:marTop w:val="0"/>
      <w:marBottom w:val="0"/>
      <w:divBdr>
        <w:top w:val="none" w:sz="0" w:space="0" w:color="auto"/>
        <w:left w:val="none" w:sz="0" w:space="0" w:color="auto"/>
        <w:bottom w:val="none" w:sz="0" w:space="0" w:color="auto"/>
        <w:right w:val="none" w:sz="0" w:space="0" w:color="auto"/>
      </w:divBdr>
    </w:div>
    <w:div w:id="1304971080">
      <w:bodyDiv w:val="1"/>
      <w:marLeft w:val="0"/>
      <w:marRight w:val="0"/>
      <w:marTop w:val="0"/>
      <w:marBottom w:val="0"/>
      <w:divBdr>
        <w:top w:val="none" w:sz="0" w:space="0" w:color="auto"/>
        <w:left w:val="none" w:sz="0" w:space="0" w:color="auto"/>
        <w:bottom w:val="none" w:sz="0" w:space="0" w:color="auto"/>
        <w:right w:val="none" w:sz="0" w:space="0" w:color="auto"/>
      </w:divBdr>
    </w:div>
    <w:div w:id="1316300384">
      <w:bodyDiv w:val="1"/>
      <w:marLeft w:val="0"/>
      <w:marRight w:val="0"/>
      <w:marTop w:val="0"/>
      <w:marBottom w:val="0"/>
      <w:divBdr>
        <w:top w:val="none" w:sz="0" w:space="0" w:color="auto"/>
        <w:left w:val="none" w:sz="0" w:space="0" w:color="auto"/>
        <w:bottom w:val="none" w:sz="0" w:space="0" w:color="auto"/>
        <w:right w:val="none" w:sz="0" w:space="0" w:color="auto"/>
      </w:divBdr>
    </w:div>
    <w:div w:id="1322540374">
      <w:bodyDiv w:val="1"/>
      <w:marLeft w:val="0"/>
      <w:marRight w:val="0"/>
      <w:marTop w:val="0"/>
      <w:marBottom w:val="0"/>
      <w:divBdr>
        <w:top w:val="none" w:sz="0" w:space="0" w:color="auto"/>
        <w:left w:val="none" w:sz="0" w:space="0" w:color="auto"/>
        <w:bottom w:val="none" w:sz="0" w:space="0" w:color="auto"/>
        <w:right w:val="none" w:sz="0" w:space="0" w:color="auto"/>
      </w:divBdr>
    </w:div>
    <w:div w:id="1347632826">
      <w:bodyDiv w:val="1"/>
      <w:marLeft w:val="0"/>
      <w:marRight w:val="0"/>
      <w:marTop w:val="0"/>
      <w:marBottom w:val="0"/>
      <w:divBdr>
        <w:top w:val="none" w:sz="0" w:space="0" w:color="auto"/>
        <w:left w:val="none" w:sz="0" w:space="0" w:color="auto"/>
        <w:bottom w:val="none" w:sz="0" w:space="0" w:color="auto"/>
        <w:right w:val="none" w:sz="0" w:space="0" w:color="auto"/>
      </w:divBdr>
    </w:div>
    <w:div w:id="1354960125">
      <w:bodyDiv w:val="1"/>
      <w:marLeft w:val="0"/>
      <w:marRight w:val="0"/>
      <w:marTop w:val="0"/>
      <w:marBottom w:val="0"/>
      <w:divBdr>
        <w:top w:val="none" w:sz="0" w:space="0" w:color="auto"/>
        <w:left w:val="none" w:sz="0" w:space="0" w:color="auto"/>
        <w:bottom w:val="none" w:sz="0" w:space="0" w:color="auto"/>
        <w:right w:val="none" w:sz="0" w:space="0" w:color="auto"/>
      </w:divBdr>
    </w:div>
    <w:div w:id="1392116799">
      <w:bodyDiv w:val="1"/>
      <w:marLeft w:val="0"/>
      <w:marRight w:val="0"/>
      <w:marTop w:val="0"/>
      <w:marBottom w:val="0"/>
      <w:divBdr>
        <w:top w:val="none" w:sz="0" w:space="0" w:color="auto"/>
        <w:left w:val="none" w:sz="0" w:space="0" w:color="auto"/>
        <w:bottom w:val="none" w:sz="0" w:space="0" w:color="auto"/>
        <w:right w:val="none" w:sz="0" w:space="0" w:color="auto"/>
      </w:divBdr>
    </w:div>
    <w:div w:id="1429278806">
      <w:bodyDiv w:val="1"/>
      <w:marLeft w:val="0"/>
      <w:marRight w:val="0"/>
      <w:marTop w:val="0"/>
      <w:marBottom w:val="0"/>
      <w:divBdr>
        <w:top w:val="none" w:sz="0" w:space="0" w:color="auto"/>
        <w:left w:val="none" w:sz="0" w:space="0" w:color="auto"/>
        <w:bottom w:val="none" w:sz="0" w:space="0" w:color="auto"/>
        <w:right w:val="none" w:sz="0" w:space="0" w:color="auto"/>
      </w:divBdr>
    </w:div>
    <w:div w:id="1480851720">
      <w:bodyDiv w:val="1"/>
      <w:marLeft w:val="0"/>
      <w:marRight w:val="0"/>
      <w:marTop w:val="0"/>
      <w:marBottom w:val="0"/>
      <w:divBdr>
        <w:top w:val="none" w:sz="0" w:space="0" w:color="auto"/>
        <w:left w:val="none" w:sz="0" w:space="0" w:color="auto"/>
        <w:bottom w:val="none" w:sz="0" w:space="0" w:color="auto"/>
        <w:right w:val="none" w:sz="0" w:space="0" w:color="auto"/>
      </w:divBdr>
    </w:div>
    <w:div w:id="1519347406">
      <w:bodyDiv w:val="1"/>
      <w:marLeft w:val="0"/>
      <w:marRight w:val="0"/>
      <w:marTop w:val="0"/>
      <w:marBottom w:val="0"/>
      <w:divBdr>
        <w:top w:val="none" w:sz="0" w:space="0" w:color="auto"/>
        <w:left w:val="none" w:sz="0" w:space="0" w:color="auto"/>
        <w:bottom w:val="none" w:sz="0" w:space="0" w:color="auto"/>
        <w:right w:val="none" w:sz="0" w:space="0" w:color="auto"/>
      </w:divBdr>
    </w:div>
    <w:div w:id="1522473181">
      <w:bodyDiv w:val="1"/>
      <w:marLeft w:val="0"/>
      <w:marRight w:val="0"/>
      <w:marTop w:val="0"/>
      <w:marBottom w:val="0"/>
      <w:divBdr>
        <w:top w:val="none" w:sz="0" w:space="0" w:color="auto"/>
        <w:left w:val="none" w:sz="0" w:space="0" w:color="auto"/>
        <w:bottom w:val="none" w:sz="0" w:space="0" w:color="auto"/>
        <w:right w:val="none" w:sz="0" w:space="0" w:color="auto"/>
      </w:divBdr>
    </w:div>
    <w:div w:id="1526672580">
      <w:bodyDiv w:val="1"/>
      <w:marLeft w:val="0"/>
      <w:marRight w:val="0"/>
      <w:marTop w:val="0"/>
      <w:marBottom w:val="0"/>
      <w:divBdr>
        <w:top w:val="none" w:sz="0" w:space="0" w:color="auto"/>
        <w:left w:val="none" w:sz="0" w:space="0" w:color="auto"/>
        <w:bottom w:val="none" w:sz="0" w:space="0" w:color="auto"/>
        <w:right w:val="none" w:sz="0" w:space="0" w:color="auto"/>
      </w:divBdr>
    </w:div>
    <w:div w:id="1567913165">
      <w:bodyDiv w:val="1"/>
      <w:marLeft w:val="0"/>
      <w:marRight w:val="0"/>
      <w:marTop w:val="0"/>
      <w:marBottom w:val="0"/>
      <w:divBdr>
        <w:top w:val="none" w:sz="0" w:space="0" w:color="auto"/>
        <w:left w:val="none" w:sz="0" w:space="0" w:color="auto"/>
        <w:bottom w:val="none" w:sz="0" w:space="0" w:color="auto"/>
        <w:right w:val="none" w:sz="0" w:space="0" w:color="auto"/>
      </w:divBdr>
    </w:div>
    <w:div w:id="1569263258">
      <w:bodyDiv w:val="1"/>
      <w:marLeft w:val="0"/>
      <w:marRight w:val="0"/>
      <w:marTop w:val="0"/>
      <w:marBottom w:val="0"/>
      <w:divBdr>
        <w:top w:val="none" w:sz="0" w:space="0" w:color="auto"/>
        <w:left w:val="none" w:sz="0" w:space="0" w:color="auto"/>
        <w:bottom w:val="none" w:sz="0" w:space="0" w:color="auto"/>
        <w:right w:val="none" w:sz="0" w:space="0" w:color="auto"/>
      </w:divBdr>
    </w:div>
    <w:div w:id="1590503522">
      <w:bodyDiv w:val="1"/>
      <w:marLeft w:val="0"/>
      <w:marRight w:val="0"/>
      <w:marTop w:val="0"/>
      <w:marBottom w:val="0"/>
      <w:divBdr>
        <w:top w:val="none" w:sz="0" w:space="0" w:color="auto"/>
        <w:left w:val="none" w:sz="0" w:space="0" w:color="auto"/>
        <w:bottom w:val="none" w:sz="0" w:space="0" w:color="auto"/>
        <w:right w:val="none" w:sz="0" w:space="0" w:color="auto"/>
      </w:divBdr>
    </w:div>
    <w:div w:id="1663464254">
      <w:bodyDiv w:val="1"/>
      <w:marLeft w:val="0"/>
      <w:marRight w:val="0"/>
      <w:marTop w:val="0"/>
      <w:marBottom w:val="0"/>
      <w:divBdr>
        <w:top w:val="none" w:sz="0" w:space="0" w:color="auto"/>
        <w:left w:val="none" w:sz="0" w:space="0" w:color="auto"/>
        <w:bottom w:val="none" w:sz="0" w:space="0" w:color="auto"/>
        <w:right w:val="none" w:sz="0" w:space="0" w:color="auto"/>
      </w:divBdr>
    </w:div>
    <w:div w:id="1690060133">
      <w:bodyDiv w:val="1"/>
      <w:marLeft w:val="0"/>
      <w:marRight w:val="0"/>
      <w:marTop w:val="0"/>
      <w:marBottom w:val="0"/>
      <w:divBdr>
        <w:top w:val="none" w:sz="0" w:space="0" w:color="auto"/>
        <w:left w:val="none" w:sz="0" w:space="0" w:color="auto"/>
        <w:bottom w:val="none" w:sz="0" w:space="0" w:color="auto"/>
        <w:right w:val="none" w:sz="0" w:space="0" w:color="auto"/>
      </w:divBdr>
    </w:div>
    <w:div w:id="1714233759">
      <w:bodyDiv w:val="1"/>
      <w:marLeft w:val="0"/>
      <w:marRight w:val="0"/>
      <w:marTop w:val="0"/>
      <w:marBottom w:val="0"/>
      <w:divBdr>
        <w:top w:val="none" w:sz="0" w:space="0" w:color="auto"/>
        <w:left w:val="none" w:sz="0" w:space="0" w:color="auto"/>
        <w:bottom w:val="none" w:sz="0" w:space="0" w:color="auto"/>
        <w:right w:val="none" w:sz="0" w:space="0" w:color="auto"/>
      </w:divBdr>
    </w:div>
    <w:div w:id="1731883761">
      <w:bodyDiv w:val="1"/>
      <w:marLeft w:val="0"/>
      <w:marRight w:val="0"/>
      <w:marTop w:val="0"/>
      <w:marBottom w:val="0"/>
      <w:divBdr>
        <w:top w:val="none" w:sz="0" w:space="0" w:color="auto"/>
        <w:left w:val="none" w:sz="0" w:space="0" w:color="auto"/>
        <w:bottom w:val="none" w:sz="0" w:space="0" w:color="auto"/>
        <w:right w:val="none" w:sz="0" w:space="0" w:color="auto"/>
      </w:divBdr>
    </w:div>
    <w:div w:id="1749500477">
      <w:bodyDiv w:val="1"/>
      <w:marLeft w:val="0"/>
      <w:marRight w:val="0"/>
      <w:marTop w:val="0"/>
      <w:marBottom w:val="0"/>
      <w:divBdr>
        <w:top w:val="none" w:sz="0" w:space="0" w:color="auto"/>
        <w:left w:val="none" w:sz="0" w:space="0" w:color="auto"/>
        <w:bottom w:val="none" w:sz="0" w:space="0" w:color="auto"/>
        <w:right w:val="none" w:sz="0" w:space="0" w:color="auto"/>
      </w:divBdr>
    </w:div>
    <w:div w:id="1757357985">
      <w:bodyDiv w:val="1"/>
      <w:marLeft w:val="0"/>
      <w:marRight w:val="0"/>
      <w:marTop w:val="0"/>
      <w:marBottom w:val="0"/>
      <w:divBdr>
        <w:top w:val="none" w:sz="0" w:space="0" w:color="auto"/>
        <w:left w:val="none" w:sz="0" w:space="0" w:color="auto"/>
        <w:bottom w:val="none" w:sz="0" w:space="0" w:color="auto"/>
        <w:right w:val="none" w:sz="0" w:space="0" w:color="auto"/>
      </w:divBdr>
    </w:div>
    <w:div w:id="1845511157">
      <w:bodyDiv w:val="1"/>
      <w:marLeft w:val="0"/>
      <w:marRight w:val="0"/>
      <w:marTop w:val="0"/>
      <w:marBottom w:val="0"/>
      <w:divBdr>
        <w:top w:val="none" w:sz="0" w:space="0" w:color="auto"/>
        <w:left w:val="none" w:sz="0" w:space="0" w:color="auto"/>
        <w:bottom w:val="none" w:sz="0" w:space="0" w:color="auto"/>
        <w:right w:val="none" w:sz="0" w:space="0" w:color="auto"/>
      </w:divBdr>
    </w:div>
    <w:div w:id="1926064576">
      <w:bodyDiv w:val="1"/>
      <w:marLeft w:val="0"/>
      <w:marRight w:val="0"/>
      <w:marTop w:val="0"/>
      <w:marBottom w:val="0"/>
      <w:divBdr>
        <w:top w:val="none" w:sz="0" w:space="0" w:color="auto"/>
        <w:left w:val="none" w:sz="0" w:space="0" w:color="auto"/>
        <w:bottom w:val="none" w:sz="0" w:space="0" w:color="auto"/>
        <w:right w:val="none" w:sz="0" w:space="0" w:color="auto"/>
      </w:divBdr>
    </w:div>
    <w:div w:id="1927421853">
      <w:bodyDiv w:val="1"/>
      <w:marLeft w:val="0"/>
      <w:marRight w:val="0"/>
      <w:marTop w:val="0"/>
      <w:marBottom w:val="0"/>
      <w:divBdr>
        <w:top w:val="none" w:sz="0" w:space="0" w:color="auto"/>
        <w:left w:val="none" w:sz="0" w:space="0" w:color="auto"/>
        <w:bottom w:val="none" w:sz="0" w:space="0" w:color="auto"/>
        <w:right w:val="none" w:sz="0" w:space="0" w:color="auto"/>
      </w:divBdr>
    </w:div>
    <w:div w:id="1930772507">
      <w:bodyDiv w:val="1"/>
      <w:marLeft w:val="0"/>
      <w:marRight w:val="0"/>
      <w:marTop w:val="0"/>
      <w:marBottom w:val="0"/>
      <w:divBdr>
        <w:top w:val="none" w:sz="0" w:space="0" w:color="auto"/>
        <w:left w:val="none" w:sz="0" w:space="0" w:color="auto"/>
        <w:bottom w:val="none" w:sz="0" w:space="0" w:color="auto"/>
        <w:right w:val="none" w:sz="0" w:space="0" w:color="auto"/>
      </w:divBdr>
    </w:div>
    <w:div w:id="1937396706">
      <w:bodyDiv w:val="1"/>
      <w:marLeft w:val="0"/>
      <w:marRight w:val="0"/>
      <w:marTop w:val="0"/>
      <w:marBottom w:val="0"/>
      <w:divBdr>
        <w:top w:val="none" w:sz="0" w:space="0" w:color="auto"/>
        <w:left w:val="none" w:sz="0" w:space="0" w:color="auto"/>
        <w:bottom w:val="none" w:sz="0" w:space="0" w:color="auto"/>
        <w:right w:val="none" w:sz="0" w:space="0" w:color="auto"/>
      </w:divBdr>
    </w:div>
    <w:div w:id="1948583576">
      <w:bodyDiv w:val="1"/>
      <w:marLeft w:val="0"/>
      <w:marRight w:val="0"/>
      <w:marTop w:val="0"/>
      <w:marBottom w:val="0"/>
      <w:divBdr>
        <w:top w:val="none" w:sz="0" w:space="0" w:color="auto"/>
        <w:left w:val="none" w:sz="0" w:space="0" w:color="auto"/>
        <w:bottom w:val="none" w:sz="0" w:space="0" w:color="auto"/>
        <w:right w:val="none" w:sz="0" w:space="0" w:color="auto"/>
      </w:divBdr>
    </w:div>
    <w:div w:id="1949120129">
      <w:bodyDiv w:val="1"/>
      <w:marLeft w:val="0"/>
      <w:marRight w:val="0"/>
      <w:marTop w:val="0"/>
      <w:marBottom w:val="0"/>
      <w:divBdr>
        <w:top w:val="none" w:sz="0" w:space="0" w:color="auto"/>
        <w:left w:val="none" w:sz="0" w:space="0" w:color="auto"/>
        <w:bottom w:val="none" w:sz="0" w:space="0" w:color="auto"/>
        <w:right w:val="none" w:sz="0" w:space="0" w:color="auto"/>
      </w:divBdr>
    </w:div>
    <w:div w:id="1957059509">
      <w:bodyDiv w:val="1"/>
      <w:marLeft w:val="0"/>
      <w:marRight w:val="0"/>
      <w:marTop w:val="0"/>
      <w:marBottom w:val="0"/>
      <w:divBdr>
        <w:top w:val="none" w:sz="0" w:space="0" w:color="auto"/>
        <w:left w:val="none" w:sz="0" w:space="0" w:color="auto"/>
        <w:bottom w:val="none" w:sz="0" w:space="0" w:color="auto"/>
        <w:right w:val="none" w:sz="0" w:space="0" w:color="auto"/>
      </w:divBdr>
      <w:divsChild>
        <w:div w:id="1881238592">
          <w:marLeft w:val="0"/>
          <w:marRight w:val="0"/>
          <w:marTop w:val="0"/>
          <w:marBottom w:val="0"/>
          <w:divBdr>
            <w:top w:val="none" w:sz="0" w:space="0" w:color="auto"/>
            <w:left w:val="none" w:sz="0" w:space="0" w:color="auto"/>
            <w:bottom w:val="none" w:sz="0" w:space="0" w:color="auto"/>
            <w:right w:val="none" w:sz="0" w:space="0" w:color="auto"/>
          </w:divBdr>
        </w:div>
        <w:div w:id="2029913861">
          <w:marLeft w:val="0"/>
          <w:marRight w:val="0"/>
          <w:marTop w:val="0"/>
          <w:marBottom w:val="0"/>
          <w:divBdr>
            <w:top w:val="none" w:sz="0" w:space="0" w:color="auto"/>
            <w:left w:val="none" w:sz="0" w:space="0" w:color="auto"/>
            <w:bottom w:val="none" w:sz="0" w:space="0" w:color="auto"/>
            <w:right w:val="none" w:sz="0" w:space="0" w:color="auto"/>
          </w:divBdr>
        </w:div>
      </w:divsChild>
    </w:div>
    <w:div w:id="1993677782">
      <w:bodyDiv w:val="1"/>
      <w:marLeft w:val="0"/>
      <w:marRight w:val="0"/>
      <w:marTop w:val="0"/>
      <w:marBottom w:val="0"/>
      <w:divBdr>
        <w:top w:val="none" w:sz="0" w:space="0" w:color="auto"/>
        <w:left w:val="none" w:sz="0" w:space="0" w:color="auto"/>
        <w:bottom w:val="none" w:sz="0" w:space="0" w:color="auto"/>
        <w:right w:val="none" w:sz="0" w:space="0" w:color="auto"/>
      </w:divBdr>
    </w:div>
    <w:div w:id="2039315259">
      <w:bodyDiv w:val="1"/>
      <w:marLeft w:val="0"/>
      <w:marRight w:val="0"/>
      <w:marTop w:val="0"/>
      <w:marBottom w:val="0"/>
      <w:divBdr>
        <w:top w:val="none" w:sz="0" w:space="0" w:color="auto"/>
        <w:left w:val="none" w:sz="0" w:space="0" w:color="auto"/>
        <w:bottom w:val="none" w:sz="0" w:space="0" w:color="auto"/>
        <w:right w:val="none" w:sz="0" w:space="0" w:color="auto"/>
      </w:divBdr>
    </w:div>
    <w:div w:id="2049184800">
      <w:bodyDiv w:val="1"/>
      <w:marLeft w:val="0"/>
      <w:marRight w:val="0"/>
      <w:marTop w:val="0"/>
      <w:marBottom w:val="0"/>
      <w:divBdr>
        <w:top w:val="none" w:sz="0" w:space="0" w:color="auto"/>
        <w:left w:val="none" w:sz="0" w:space="0" w:color="auto"/>
        <w:bottom w:val="none" w:sz="0" w:space="0" w:color="auto"/>
        <w:right w:val="none" w:sz="0" w:space="0" w:color="auto"/>
      </w:divBdr>
    </w:div>
    <w:div w:id="2082556531">
      <w:bodyDiv w:val="1"/>
      <w:marLeft w:val="0"/>
      <w:marRight w:val="0"/>
      <w:marTop w:val="0"/>
      <w:marBottom w:val="0"/>
      <w:divBdr>
        <w:top w:val="none" w:sz="0" w:space="0" w:color="auto"/>
        <w:left w:val="none" w:sz="0" w:space="0" w:color="auto"/>
        <w:bottom w:val="none" w:sz="0" w:space="0" w:color="auto"/>
        <w:right w:val="none" w:sz="0" w:space="0" w:color="auto"/>
      </w:divBdr>
    </w:div>
    <w:div w:id="2084643479">
      <w:bodyDiv w:val="1"/>
      <w:marLeft w:val="0"/>
      <w:marRight w:val="0"/>
      <w:marTop w:val="0"/>
      <w:marBottom w:val="0"/>
      <w:divBdr>
        <w:top w:val="none" w:sz="0" w:space="0" w:color="auto"/>
        <w:left w:val="none" w:sz="0" w:space="0" w:color="auto"/>
        <w:bottom w:val="none" w:sz="0" w:space="0" w:color="auto"/>
        <w:right w:val="none" w:sz="0" w:space="0" w:color="auto"/>
      </w:divBdr>
    </w:div>
    <w:div w:id="2092695592">
      <w:bodyDiv w:val="1"/>
      <w:marLeft w:val="0"/>
      <w:marRight w:val="0"/>
      <w:marTop w:val="0"/>
      <w:marBottom w:val="0"/>
      <w:divBdr>
        <w:top w:val="none" w:sz="0" w:space="0" w:color="auto"/>
        <w:left w:val="none" w:sz="0" w:space="0" w:color="auto"/>
        <w:bottom w:val="none" w:sz="0" w:space="0" w:color="auto"/>
        <w:right w:val="none" w:sz="0" w:space="0" w:color="auto"/>
      </w:divBdr>
    </w:div>
    <w:div w:id="2129667190">
      <w:bodyDiv w:val="1"/>
      <w:marLeft w:val="0"/>
      <w:marRight w:val="0"/>
      <w:marTop w:val="0"/>
      <w:marBottom w:val="0"/>
      <w:divBdr>
        <w:top w:val="none" w:sz="0" w:space="0" w:color="auto"/>
        <w:left w:val="none" w:sz="0" w:space="0" w:color="auto"/>
        <w:bottom w:val="none" w:sz="0" w:space="0" w:color="auto"/>
        <w:right w:val="none" w:sz="0" w:space="0" w:color="auto"/>
      </w:divBdr>
    </w:div>
    <w:div w:id="2131046101">
      <w:bodyDiv w:val="1"/>
      <w:marLeft w:val="0"/>
      <w:marRight w:val="0"/>
      <w:marTop w:val="0"/>
      <w:marBottom w:val="0"/>
      <w:divBdr>
        <w:top w:val="none" w:sz="0" w:space="0" w:color="auto"/>
        <w:left w:val="none" w:sz="0" w:space="0" w:color="auto"/>
        <w:bottom w:val="none" w:sz="0" w:space="0" w:color="auto"/>
        <w:right w:val="none" w:sz="0" w:space="0" w:color="auto"/>
      </w:divBdr>
    </w:div>
    <w:div w:id="2136830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n6jfd/" TargetMode="External"/><Relationship Id="rId13" Type="http://schemas.openxmlformats.org/officeDocument/2006/relationships/hyperlink" Target="https://osf.io/as7md/" TargetMode="External"/><Relationship Id="rId18" Type="http://schemas.openxmlformats.org/officeDocument/2006/relationships/image" Target="media/image5.png"/><Relationship Id="rId26" Type="http://schemas.openxmlformats.org/officeDocument/2006/relationships/hyperlink" Target="http://jakewestfall.org/publications/pangea.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sf.io/7ncke/" TargetMode="External"/><Relationship Id="rId17" Type="http://schemas.openxmlformats.org/officeDocument/2006/relationships/image" Target="media/image4.png"/><Relationship Id="rId25"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7f2q9/" TargetMode="External"/><Relationship Id="rId24" Type="http://schemas.openxmlformats.org/officeDocument/2006/relationships/hyperlink" Target="https://rdataviz.wordpress.com/2010/03/05/getting-data-from-an-image-introductory-pos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methods.sagepub.com/book/methods-of-meta-analysis-3e" TargetMode="External"/><Relationship Id="rId28" Type="http://schemas.openxmlformats.org/officeDocument/2006/relationships/image" Target="media/image10.png"/><Relationship Id="rId10" Type="http://schemas.openxmlformats.org/officeDocument/2006/relationships/hyperlink" Target="https://osf.io/7ncke/"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t6jf8/" TargetMode="External"/><Relationship Id="rId14" Type="http://schemas.openxmlformats.org/officeDocument/2006/relationships/image" Target="media/image1.png"/><Relationship Id="rId22" Type="http://schemas.openxmlformats.org/officeDocument/2006/relationships/hyperlink" Target="https://doi.org/10.1016/j.paid.2016.06.069" TargetMode="External"/><Relationship Id="rId27" Type="http://schemas.openxmlformats.org/officeDocument/2006/relationships/image" Target="media/image9.png"/><Relationship Id="rId30"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B1E53-5CA8-4B5B-B731-68334CD2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5230</TotalTime>
  <Pages>43</Pages>
  <Words>15851</Words>
  <Characters>90356</Characters>
  <Application>Microsoft Office Word</Application>
  <DocSecurity>0</DocSecurity>
  <Lines>2203</Lines>
  <Paragraphs>1051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Singleton Thorn</dc:creator>
  <cp:keywords/>
  <dc:description/>
  <cp:lastModifiedBy>fsingletonthorn</cp:lastModifiedBy>
  <cp:revision>366</cp:revision>
  <cp:lastPrinted>2019-01-14T22:06:00Z</cp:lastPrinted>
  <dcterms:created xsi:type="dcterms:W3CDTF">2018-11-23T02:09:00Z</dcterms:created>
  <dcterms:modified xsi:type="dcterms:W3CDTF">2019-01-28T08:00:00Z</dcterms:modified>
</cp:coreProperties>
</file>